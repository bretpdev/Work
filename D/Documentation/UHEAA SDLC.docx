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584" w:rsidRPr="00FC2904" w:rsidRDefault="00E50B59" w:rsidP="00087584">
      <w:pPr>
        <w:rPr>
          <w:rFonts w:ascii="Calibri" w:hAnsi="Calibri" w:cs="Calibri"/>
          <w:lang w:val="en-US"/>
        </w:rPr>
      </w:pPr>
      <w:bookmarkStart w:id="0" w:name="_Toc107028053"/>
      <w:bookmarkStart w:id="1" w:name="_Toc115661863"/>
      <w:bookmarkStart w:id="2" w:name="_Toc144886898"/>
      <w:bookmarkStart w:id="3" w:name="_Toc145151948"/>
      <w:bookmarkStart w:id="4" w:name="_Toc145234538"/>
      <w:bookmarkStart w:id="5" w:name="_Toc153770316"/>
      <w:bookmarkStart w:id="6" w:name="_GoBack"/>
      <w:bookmarkEnd w:id="6"/>
      <w:r>
        <w:rPr>
          <w:noProof/>
          <w:lang w:val="en-US"/>
        </w:rPr>
        <w:drawing>
          <wp:anchor distT="0" distB="0" distL="114300" distR="114300" simplePos="0" relativeHeight="251658752" behindDoc="1" locked="0" layoutInCell="1" allowOverlap="1" wp14:anchorId="491DC38D" wp14:editId="15E3E6F8">
            <wp:simplePos x="0" y="0"/>
            <wp:positionH relativeFrom="column">
              <wp:posOffset>5715</wp:posOffset>
            </wp:positionH>
            <wp:positionV relativeFrom="paragraph">
              <wp:posOffset>32385</wp:posOffset>
            </wp:positionV>
            <wp:extent cx="1283970" cy="1238250"/>
            <wp:effectExtent l="19050" t="0" r="0" b="0"/>
            <wp:wrapTight wrapText="bothSides">
              <wp:wrapPolygon edited="0">
                <wp:start x="-320" y="0"/>
                <wp:lineTo x="-320" y="21268"/>
                <wp:lineTo x="21472" y="21268"/>
                <wp:lineTo x="21472" y="0"/>
                <wp:lineTo x="-320" y="0"/>
              </wp:wrapPolygon>
            </wp:wrapTight>
            <wp:docPr id="112" name="Picture 5" descr="Description: UHEA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UHEAA Logo"/>
                    <pic:cNvPicPr>
                      <a:picLocks noChangeAspect="1" noChangeArrowheads="1"/>
                    </pic:cNvPicPr>
                  </pic:nvPicPr>
                  <pic:blipFill>
                    <a:blip r:embed="rId9" cstate="print"/>
                    <a:srcRect/>
                    <a:stretch>
                      <a:fillRect/>
                    </a:stretch>
                  </pic:blipFill>
                  <pic:spPr bwMode="auto">
                    <a:xfrm>
                      <a:off x="0" y="0"/>
                      <a:ext cx="1283970" cy="1238250"/>
                    </a:xfrm>
                    <a:prstGeom prst="rect">
                      <a:avLst/>
                    </a:prstGeom>
                    <a:noFill/>
                    <a:ln w="9525">
                      <a:noFill/>
                      <a:miter lim="800000"/>
                      <a:headEnd/>
                      <a:tailEnd/>
                    </a:ln>
                  </pic:spPr>
                </pic:pic>
              </a:graphicData>
            </a:graphic>
          </wp:anchor>
        </w:drawing>
      </w:r>
    </w:p>
    <w:p w:rsidR="00956508" w:rsidRPr="00FC2904" w:rsidRDefault="00956508" w:rsidP="00956508">
      <w:pPr>
        <w:rPr>
          <w:rFonts w:ascii="Calibri" w:hAnsi="Calibri" w:cs="Calibri"/>
          <w:lang w:val="en-US"/>
        </w:rPr>
      </w:pPr>
    </w:p>
    <w:p w:rsidR="00125C67" w:rsidRPr="00FC2904" w:rsidRDefault="00125C67" w:rsidP="00956508">
      <w:pPr>
        <w:rPr>
          <w:rFonts w:ascii="Calibri" w:hAnsi="Calibri" w:cs="Calibri"/>
          <w:lang w:val="en-US"/>
        </w:rPr>
      </w:pPr>
    </w:p>
    <w:p w:rsidR="00125C67" w:rsidRPr="00FC2904" w:rsidRDefault="00125C67" w:rsidP="00956508">
      <w:pPr>
        <w:rPr>
          <w:rFonts w:ascii="Calibri" w:hAnsi="Calibri" w:cs="Calibri"/>
          <w:lang w:val="en-US"/>
        </w:rPr>
      </w:pPr>
    </w:p>
    <w:p w:rsidR="00C27BC3" w:rsidRDefault="00C27BC3" w:rsidP="005F2A6A">
      <w:pPr>
        <w:pStyle w:val="ReportTitle"/>
        <w:ind w:right="-720"/>
        <w:jc w:val="left"/>
        <w:rPr>
          <w:rFonts w:ascii="Calibri" w:hAnsi="Calibri" w:cs="Calibri"/>
          <w:bCs/>
          <w:sz w:val="60"/>
        </w:rPr>
      </w:pPr>
    </w:p>
    <w:p w:rsidR="00C27BC3" w:rsidRDefault="00C27BC3" w:rsidP="005F2A6A">
      <w:pPr>
        <w:pStyle w:val="ReportTitle"/>
        <w:ind w:right="-720"/>
        <w:jc w:val="left"/>
        <w:rPr>
          <w:rFonts w:ascii="Calibri" w:hAnsi="Calibri" w:cs="Calibri"/>
          <w:bCs/>
          <w:sz w:val="60"/>
        </w:rPr>
      </w:pPr>
    </w:p>
    <w:p w:rsidR="0012348A" w:rsidRDefault="00C52167" w:rsidP="005F2A6A">
      <w:pPr>
        <w:pStyle w:val="ReportTitle"/>
        <w:ind w:right="-720"/>
        <w:jc w:val="left"/>
        <w:rPr>
          <w:rFonts w:ascii="Calibri" w:hAnsi="Calibri" w:cs="Calibri"/>
          <w:bCs/>
          <w:sz w:val="60"/>
        </w:rPr>
      </w:pPr>
      <w:r>
        <w:rPr>
          <w:rFonts w:ascii="Calibri" w:hAnsi="Calibri" w:cs="Calibri"/>
          <w:bCs/>
          <w:sz w:val="60"/>
        </w:rPr>
        <w:t xml:space="preserve">System and </w:t>
      </w:r>
      <w:r w:rsidR="00EA4FA9" w:rsidRPr="00FC2904">
        <w:rPr>
          <w:rFonts w:ascii="Calibri" w:hAnsi="Calibri" w:cs="Calibri"/>
          <w:bCs/>
          <w:sz w:val="60"/>
        </w:rPr>
        <w:t>Software Development Life Cycle (SDLC) Methodology</w:t>
      </w:r>
      <w:r w:rsidR="009D6DED">
        <w:rPr>
          <w:rFonts w:ascii="Calibri" w:hAnsi="Calibri" w:cs="Calibri"/>
          <w:bCs/>
          <w:sz w:val="60"/>
        </w:rPr>
        <w:t xml:space="preserve"> </w:t>
      </w:r>
    </w:p>
    <w:p w:rsidR="0012348A" w:rsidRDefault="0012348A" w:rsidP="005F2A6A">
      <w:pPr>
        <w:pStyle w:val="ReportTitle"/>
        <w:ind w:right="-720"/>
        <w:jc w:val="left"/>
        <w:rPr>
          <w:rFonts w:ascii="Calibri" w:hAnsi="Calibri" w:cs="Calibri"/>
          <w:bCs/>
          <w:sz w:val="60"/>
        </w:rPr>
      </w:pPr>
    </w:p>
    <w:p w:rsidR="00CD6EC4" w:rsidRDefault="00CD6EC4" w:rsidP="00CD6EC4">
      <w:pPr>
        <w:rPr>
          <w:lang w:val="en-US"/>
        </w:rPr>
      </w:pPr>
    </w:p>
    <w:p w:rsidR="00CD6EC4" w:rsidRDefault="00CD6EC4" w:rsidP="00CD6EC4">
      <w:pPr>
        <w:rPr>
          <w:lang w:val="en-US"/>
        </w:rPr>
      </w:pPr>
    </w:p>
    <w:p w:rsidR="00CD6EC4" w:rsidRDefault="00CD6EC4" w:rsidP="00CD6EC4">
      <w:pPr>
        <w:rPr>
          <w:lang w:val="en-US"/>
        </w:rPr>
      </w:pPr>
      <w:r>
        <w:rPr>
          <w:lang w:val="en-US"/>
        </w:rPr>
        <w:t xml:space="preserve">DATE: </w:t>
      </w:r>
      <w:r w:rsidR="006A1A21">
        <w:rPr>
          <w:lang w:val="en-US"/>
        </w:rPr>
        <w:t xml:space="preserve"> </w:t>
      </w:r>
      <w:r w:rsidR="00DD4B75">
        <w:rPr>
          <w:lang w:val="en-US"/>
        </w:rPr>
        <w:t xml:space="preserve">September </w:t>
      </w:r>
      <w:r w:rsidR="006A1A21">
        <w:rPr>
          <w:lang w:val="en-US"/>
        </w:rPr>
        <w:t xml:space="preserve"> </w:t>
      </w:r>
      <w:r w:rsidR="00DD4B75">
        <w:rPr>
          <w:lang w:val="en-US"/>
        </w:rPr>
        <w:t>23</w:t>
      </w:r>
      <w:r w:rsidR="006A1A21">
        <w:rPr>
          <w:lang w:val="en-US"/>
        </w:rPr>
        <w:t>, 2014</w:t>
      </w:r>
    </w:p>
    <w:p w:rsidR="00CD6EC4" w:rsidRPr="00CD6EC4" w:rsidRDefault="00CD6EC4" w:rsidP="00CD6EC4">
      <w:pPr>
        <w:rPr>
          <w:lang w:val="en-US"/>
        </w:rPr>
      </w:pPr>
      <w:r>
        <w:rPr>
          <w:lang w:val="en-US"/>
        </w:rPr>
        <w:t>REVISION 1.</w:t>
      </w:r>
      <w:r w:rsidR="00A669D0">
        <w:rPr>
          <w:lang w:val="en-US"/>
        </w:rPr>
        <w:t>5</w:t>
      </w:r>
    </w:p>
    <w:p w:rsidR="00125C67" w:rsidRPr="00FC2904" w:rsidRDefault="00125C67" w:rsidP="00125C67">
      <w:pPr>
        <w:rPr>
          <w:rFonts w:ascii="Calibri" w:hAnsi="Calibri" w:cs="Calibri"/>
          <w:lang w:val="en-US"/>
        </w:rPr>
      </w:pPr>
    </w:p>
    <w:p w:rsidR="00DC4F81" w:rsidRPr="00FC2904" w:rsidRDefault="00DC4F81" w:rsidP="00087584">
      <w:pPr>
        <w:rPr>
          <w:rFonts w:ascii="Calibri" w:hAnsi="Calibri" w:cs="Calibri"/>
          <w:b/>
          <w:lang w:val="en-US"/>
        </w:rPr>
      </w:pPr>
    </w:p>
    <w:p w:rsidR="000E5991" w:rsidRPr="00FC2904" w:rsidRDefault="000E5991" w:rsidP="00087584">
      <w:pPr>
        <w:rPr>
          <w:rFonts w:ascii="Calibri" w:hAnsi="Calibri" w:cs="Calibri"/>
          <w:b/>
          <w:szCs w:val="22"/>
          <w:lang w:val="en-US"/>
        </w:rPr>
      </w:pPr>
    </w:p>
    <w:p w:rsidR="000E5991" w:rsidRPr="00FC2904" w:rsidRDefault="000E5991" w:rsidP="00087584">
      <w:pPr>
        <w:rPr>
          <w:rFonts w:ascii="Calibri" w:hAnsi="Calibri" w:cs="Calibri"/>
          <w:b/>
          <w:szCs w:val="22"/>
          <w:lang w:val="en-US"/>
        </w:rPr>
      </w:pPr>
    </w:p>
    <w:p w:rsidR="000E5991" w:rsidRPr="00FC2904" w:rsidRDefault="000E5991" w:rsidP="00087584">
      <w:pPr>
        <w:rPr>
          <w:rFonts w:ascii="Calibri" w:hAnsi="Calibri" w:cs="Calibri"/>
          <w:b/>
          <w:szCs w:val="22"/>
          <w:lang w:val="en-US"/>
        </w:rPr>
      </w:pPr>
    </w:p>
    <w:p w:rsidR="000E5991" w:rsidRPr="00FC2904" w:rsidRDefault="000E5991" w:rsidP="00087584">
      <w:pPr>
        <w:rPr>
          <w:rFonts w:ascii="Calibri" w:hAnsi="Calibri" w:cs="Calibri"/>
          <w:b/>
          <w:szCs w:val="22"/>
          <w:lang w:val="en-US"/>
        </w:rPr>
      </w:pPr>
    </w:p>
    <w:p w:rsidR="000E5991" w:rsidRPr="00FC2904" w:rsidRDefault="000E5991" w:rsidP="00087584">
      <w:pPr>
        <w:rPr>
          <w:rFonts w:ascii="Calibri" w:hAnsi="Calibri" w:cs="Calibri"/>
          <w:b/>
          <w:szCs w:val="22"/>
          <w:lang w:val="en-US"/>
        </w:rPr>
      </w:pPr>
    </w:p>
    <w:p w:rsidR="000E5991" w:rsidRPr="00FC2904" w:rsidRDefault="000E5991" w:rsidP="00087584">
      <w:pPr>
        <w:rPr>
          <w:rFonts w:ascii="Calibri" w:hAnsi="Calibri" w:cs="Calibri"/>
          <w:b/>
          <w:szCs w:val="22"/>
          <w:lang w:val="en-US"/>
        </w:rPr>
      </w:pPr>
    </w:p>
    <w:p w:rsidR="000E5991" w:rsidRPr="00FC2904" w:rsidRDefault="000E5991" w:rsidP="00087584">
      <w:pPr>
        <w:rPr>
          <w:rFonts w:ascii="Calibri" w:hAnsi="Calibri" w:cs="Calibri"/>
          <w:b/>
          <w:szCs w:val="22"/>
          <w:lang w:val="en-US"/>
        </w:rPr>
      </w:pPr>
    </w:p>
    <w:p w:rsidR="000E5991" w:rsidRPr="00FC2904" w:rsidRDefault="000E5991" w:rsidP="00087584">
      <w:pPr>
        <w:rPr>
          <w:rFonts w:ascii="Calibri" w:hAnsi="Calibri" w:cs="Calibri"/>
          <w:b/>
          <w:szCs w:val="22"/>
          <w:lang w:val="en-US"/>
        </w:rPr>
      </w:pPr>
    </w:p>
    <w:p w:rsidR="000E5991" w:rsidRPr="00FC2904" w:rsidRDefault="000E5991" w:rsidP="00087584">
      <w:pPr>
        <w:rPr>
          <w:rFonts w:ascii="Calibri" w:hAnsi="Calibri" w:cs="Calibri"/>
          <w:b/>
          <w:szCs w:val="22"/>
          <w:lang w:val="en-US"/>
        </w:rPr>
      </w:pPr>
    </w:p>
    <w:p w:rsidR="000E5991" w:rsidRPr="00FC2904" w:rsidRDefault="000E5991" w:rsidP="00087584">
      <w:pPr>
        <w:rPr>
          <w:rFonts w:ascii="Calibri" w:hAnsi="Calibri" w:cs="Calibri"/>
          <w:b/>
          <w:szCs w:val="22"/>
          <w:lang w:val="en-US"/>
        </w:rPr>
      </w:pPr>
    </w:p>
    <w:p w:rsidR="0064552C" w:rsidRPr="00FC2904" w:rsidRDefault="0064552C" w:rsidP="0064552C">
      <w:pPr>
        <w:rPr>
          <w:rFonts w:ascii="Calibri" w:hAnsi="Calibri" w:cs="Calibri"/>
          <w:b/>
          <w:szCs w:val="22"/>
        </w:rPr>
      </w:pPr>
    </w:p>
    <w:p w:rsidR="000C59AD" w:rsidRPr="00FC2904" w:rsidRDefault="000C59AD" w:rsidP="0064552C">
      <w:pPr>
        <w:rPr>
          <w:rFonts w:ascii="Calibri" w:hAnsi="Calibri" w:cs="Calibri"/>
          <w:b/>
          <w:szCs w:val="22"/>
        </w:rPr>
      </w:pPr>
    </w:p>
    <w:p w:rsidR="000C59AD" w:rsidRPr="00FC2904" w:rsidRDefault="000C59AD" w:rsidP="0064552C">
      <w:pPr>
        <w:rPr>
          <w:rFonts w:ascii="Calibri" w:hAnsi="Calibri" w:cs="Calibri"/>
          <w:b/>
          <w:szCs w:val="22"/>
        </w:rPr>
      </w:pPr>
    </w:p>
    <w:p w:rsidR="000C59AD" w:rsidRPr="00FC2904" w:rsidRDefault="000C59AD" w:rsidP="0064552C">
      <w:pPr>
        <w:rPr>
          <w:rFonts w:ascii="Calibri" w:hAnsi="Calibri" w:cs="Calibri"/>
          <w:b/>
          <w:szCs w:val="22"/>
        </w:rPr>
      </w:pPr>
    </w:p>
    <w:p w:rsidR="000C59AD" w:rsidRPr="00FC2904" w:rsidRDefault="000C59AD" w:rsidP="0064552C">
      <w:pPr>
        <w:rPr>
          <w:rFonts w:ascii="Calibri" w:hAnsi="Calibri" w:cs="Calibri"/>
          <w:b/>
          <w:szCs w:val="22"/>
        </w:rPr>
      </w:pPr>
    </w:p>
    <w:p w:rsidR="0064552C" w:rsidRPr="00FC2904" w:rsidRDefault="007450E4" w:rsidP="004C1A7D">
      <w:pPr>
        <w:rPr>
          <w:rFonts w:ascii="Calibri" w:hAnsi="Calibri" w:cs="Calibri"/>
          <w:b/>
          <w:bCs/>
          <w:szCs w:val="22"/>
          <w:lang w:val="en-US"/>
        </w:rPr>
        <w:sectPr w:rsidR="0064552C" w:rsidRPr="00FC2904" w:rsidSect="00C27BC3">
          <w:headerReference w:type="default" r:id="rId10"/>
          <w:footerReference w:type="even" r:id="rId11"/>
          <w:footerReference w:type="default" r:id="rId12"/>
          <w:headerReference w:type="first" r:id="rId13"/>
          <w:footerReference w:type="first" r:id="rId14"/>
          <w:pgSz w:w="12240" w:h="15840" w:code="1"/>
          <w:pgMar w:top="1113" w:right="1440" w:bottom="1440" w:left="1440" w:header="450" w:footer="817" w:gutter="0"/>
          <w:cols w:space="720"/>
          <w:titlePg/>
          <w:docGrid w:linePitch="360"/>
        </w:sectPr>
      </w:pPr>
      <w:r>
        <w:rPr>
          <w:rFonts w:ascii="Calibri" w:hAnsi="Calibri" w:cs="Calibri"/>
          <w:b/>
          <w:noProof/>
          <w:szCs w:val="22"/>
          <w:lang w:val="en-US"/>
        </w:rPr>
        <mc:AlternateContent>
          <mc:Choice Requires="wpc">
            <w:drawing>
              <wp:anchor distT="0" distB="0" distL="114300" distR="114300" simplePos="0" relativeHeight="251656704" behindDoc="0" locked="0" layoutInCell="1" allowOverlap="1" wp14:anchorId="63207D67" wp14:editId="7077B2EE">
                <wp:simplePos x="0" y="0"/>
                <wp:positionH relativeFrom="column">
                  <wp:posOffset>-638810</wp:posOffset>
                </wp:positionH>
                <wp:positionV relativeFrom="paragraph">
                  <wp:posOffset>1252220</wp:posOffset>
                </wp:positionV>
                <wp:extent cx="1978025" cy="441325"/>
                <wp:effectExtent l="0" t="4445" r="3810" b="1905"/>
                <wp:wrapNone/>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id="Canvas 78" o:spid="_x0000_s1026" editas="canvas" style="position:absolute;margin-left:-50.3pt;margin-top:98.6pt;width:155.75pt;height:34.75pt;z-index:251656704" coordsize="19780,4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780;height:4413;visibility:visible;mso-wrap-style:square">
                  <v:fill o:detectmouseclick="t"/>
                  <v:path o:connecttype="none"/>
                </v:shape>
              </v:group>
            </w:pict>
          </mc:Fallback>
        </mc:AlternateContent>
      </w:r>
    </w:p>
    <w:bookmarkStart w:id="7" w:name="_Toc173938389"/>
    <w:bookmarkStart w:id="8" w:name="_Toc115661865"/>
    <w:bookmarkStart w:id="9" w:name="_Toc145151950"/>
    <w:bookmarkStart w:id="10" w:name="_Toc153770317"/>
    <w:bookmarkStart w:id="11" w:name="_Toc242521198"/>
    <w:bookmarkEnd w:id="0"/>
    <w:bookmarkEnd w:id="1"/>
    <w:bookmarkEnd w:id="2"/>
    <w:bookmarkEnd w:id="3"/>
    <w:bookmarkEnd w:id="4"/>
    <w:bookmarkEnd w:id="5"/>
    <w:p w:rsidR="00A31DEA" w:rsidRPr="00FC2904" w:rsidRDefault="007450E4" w:rsidP="00CD6EC4">
      <w:pPr>
        <w:pStyle w:val="TOC"/>
        <w:shd w:val="clear" w:color="auto" w:fill="697C22"/>
        <w:tabs>
          <w:tab w:val="left" w:pos="2167"/>
          <w:tab w:val="center" w:pos="4680"/>
        </w:tabs>
        <w:rPr>
          <w:rFonts w:ascii="Calibri" w:hAnsi="Calibri" w:cs="Calibri"/>
          <w:lang w:val="fr-FR"/>
        </w:rPr>
      </w:pPr>
      <w:r>
        <w:rPr>
          <w:rFonts w:ascii="Calibri" w:hAnsi="Calibri" w:cs="Calibri"/>
          <w:noProof/>
        </w:rPr>
        <w:lastRenderedPageBreak/>
        <mc:AlternateContent>
          <mc:Choice Requires="wpc">
            <w:drawing>
              <wp:anchor distT="0" distB="0" distL="114300" distR="114300" simplePos="0" relativeHeight="251657728" behindDoc="0" locked="0" layoutInCell="1" allowOverlap="1" wp14:anchorId="3B183E7C" wp14:editId="2C21F5C9">
                <wp:simplePos x="0" y="0"/>
                <wp:positionH relativeFrom="column">
                  <wp:posOffset>-638810</wp:posOffset>
                </wp:positionH>
                <wp:positionV relativeFrom="paragraph">
                  <wp:posOffset>1252220</wp:posOffset>
                </wp:positionV>
                <wp:extent cx="1978025" cy="441325"/>
                <wp:effectExtent l="0" t="4445" r="3810" b="1905"/>
                <wp:wrapNone/>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id="Canvas 109" o:spid="_x0000_s1026" editas="canvas" style="position:absolute;margin-left:-50.3pt;margin-top:98.6pt;width:155.75pt;height:34.75pt;z-index:251657728" coordsize="19780,4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">
                <v:shape id="_x0000_s1027" type="#_x0000_t75" style="position:absolute;width:19780;height:4413;visibility:visible;mso-wrap-style:square">
                  <v:fill o:detectmouseclick="t"/>
                  <v:path o:connecttype="none"/>
                </v:shape>
              </v:group>
            </w:pict>
          </mc:Fallback>
        </mc:AlternateContent>
      </w:r>
      <w:bookmarkStart w:id="12" w:name="_Toc167094717"/>
      <w:bookmarkStart w:id="13" w:name="_Toc299785348"/>
      <w:r w:rsidR="00A31DEA" w:rsidRPr="00FC2904">
        <w:rPr>
          <w:rFonts w:ascii="Calibri" w:hAnsi="Calibri" w:cs="Calibri"/>
          <w:lang w:val="fr-FR"/>
        </w:rPr>
        <w:t>DOCUMENT CONTROL</w:t>
      </w:r>
      <w:bookmarkEnd w:id="7"/>
      <w:bookmarkEnd w:id="12"/>
      <w:bookmarkEnd w:id="13"/>
    </w:p>
    <w:p w:rsidR="00A31DEA" w:rsidRPr="00FC2904" w:rsidRDefault="00A31DEA" w:rsidP="00A31DEA">
      <w:pPr>
        <w:pStyle w:val="Technical4"/>
        <w:tabs>
          <w:tab w:val="left" w:pos="-1440"/>
          <w:tab w:val="left" w:pos="0"/>
          <w:tab w:val="left" w:pos="342"/>
          <w:tab w:val="left" w:pos="720"/>
          <w:tab w:val="left" w:pos="1026"/>
          <w:tab w:val="left" w:pos="1440"/>
        </w:tabs>
        <w:suppressAutoHyphens w:val="0"/>
        <w:spacing w:after="80"/>
        <w:rPr>
          <w:rFonts w:ascii="Calibri" w:hAnsi="Calibri" w:cs="Calibri"/>
          <w:szCs w:val="24"/>
          <w:lang w:val="fr-FR"/>
        </w:rPr>
      </w:pPr>
      <w:r w:rsidRPr="00FC2904">
        <w:rPr>
          <w:rFonts w:ascii="Calibri" w:hAnsi="Calibri" w:cs="Calibri"/>
          <w:szCs w:val="24"/>
          <w:lang w:val="fr-FR"/>
        </w:rPr>
        <w:t>DOCUMENT INFORMATION</w:t>
      </w:r>
    </w:p>
    <w:tbl>
      <w:tblPr>
        <w:tblW w:w="9356" w:type="dxa"/>
        <w:tblInd w:w="108" w:type="dxa"/>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Layout w:type="fixed"/>
        <w:tblLook w:val="0000" w:firstRow="0" w:lastRow="0" w:firstColumn="0" w:lastColumn="0" w:noHBand="0" w:noVBand="0"/>
      </w:tblPr>
      <w:tblGrid>
        <w:gridCol w:w="1985"/>
        <w:gridCol w:w="7371"/>
      </w:tblGrid>
      <w:tr w:rsidR="00A31DEA" w:rsidRPr="00FC2904" w:rsidTr="00CD6EC4">
        <w:trPr>
          <w:trHeight w:val="395"/>
        </w:trPr>
        <w:tc>
          <w:tcPr>
            <w:tcW w:w="1985" w:type="dxa"/>
            <w:tcBorders>
              <w:bottom w:val="single" w:sz="4" w:space="0" w:color="FFFFFF"/>
            </w:tcBorders>
            <w:shd w:val="clear" w:color="auto" w:fill="697C22"/>
          </w:tcPr>
          <w:p w:rsidR="00A31DEA" w:rsidRPr="00FC2904" w:rsidRDefault="00A31DEA" w:rsidP="0007275C">
            <w:pPr>
              <w:spacing w:before="20" w:after="20"/>
              <w:rPr>
                <w:rFonts w:ascii="Calibri" w:hAnsi="Calibri" w:cs="Calibri"/>
                <w:b/>
                <w:bCs/>
                <w:color w:val="FFFFFF"/>
                <w:szCs w:val="22"/>
              </w:rPr>
            </w:pPr>
            <w:r w:rsidRPr="00FC2904">
              <w:rPr>
                <w:rFonts w:ascii="Calibri" w:hAnsi="Calibri" w:cs="Calibri"/>
                <w:b/>
                <w:bCs/>
                <w:color w:val="FFFFFF"/>
                <w:szCs w:val="22"/>
              </w:rPr>
              <w:t>Title:</w:t>
            </w:r>
          </w:p>
        </w:tc>
        <w:tc>
          <w:tcPr>
            <w:tcW w:w="7371" w:type="dxa"/>
          </w:tcPr>
          <w:p w:rsidR="00A31DEA" w:rsidRPr="00FC2904" w:rsidRDefault="00C27BC3" w:rsidP="00326462">
            <w:pPr>
              <w:spacing w:before="20" w:after="20"/>
              <w:rPr>
                <w:rFonts w:ascii="Calibri" w:hAnsi="Calibri" w:cs="Calibri"/>
                <w:szCs w:val="22"/>
              </w:rPr>
            </w:pPr>
            <w:r>
              <w:rPr>
                <w:rFonts w:ascii="Calibri" w:hAnsi="Calibri" w:cs="Calibri"/>
                <w:szCs w:val="22"/>
              </w:rPr>
              <w:t xml:space="preserve">UHEAA </w:t>
            </w:r>
            <w:r w:rsidR="004F35FA" w:rsidRPr="00FC2904">
              <w:rPr>
                <w:rFonts w:ascii="Calibri" w:hAnsi="Calibri" w:cs="Calibri"/>
                <w:szCs w:val="22"/>
              </w:rPr>
              <w:t>SDLC Methodology</w:t>
            </w:r>
          </w:p>
        </w:tc>
      </w:tr>
      <w:tr w:rsidR="00A31DEA" w:rsidRPr="00FC2904" w:rsidTr="00CD6EC4">
        <w:tc>
          <w:tcPr>
            <w:tcW w:w="1985" w:type="dxa"/>
            <w:tcBorders>
              <w:top w:val="single" w:sz="4" w:space="0" w:color="FFFFFF"/>
              <w:bottom w:val="single" w:sz="4" w:space="0" w:color="FFFFFF"/>
            </w:tcBorders>
            <w:shd w:val="clear" w:color="auto" w:fill="697C22"/>
          </w:tcPr>
          <w:p w:rsidR="00A31DEA" w:rsidRPr="00FC2904" w:rsidRDefault="00A31DEA" w:rsidP="0007275C">
            <w:pPr>
              <w:pStyle w:val="TOAHeading"/>
              <w:tabs>
                <w:tab w:val="clear" w:pos="9360"/>
              </w:tabs>
              <w:suppressAutoHyphens w:val="0"/>
              <w:spacing w:before="20" w:after="20"/>
              <w:rPr>
                <w:rFonts w:ascii="Calibri" w:hAnsi="Calibri" w:cs="Calibri"/>
                <w:b/>
                <w:bCs/>
                <w:color w:val="FFFFFF"/>
                <w:szCs w:val="22"/>
                <w:lang w:val="en-GB"/>
              </w:rPr>
            </w:pPr>
            <w:r w:rsidRPr="00FC2904">
              <w:rPr>
                <w:rFonts w:ascii="Calibri" w:hAnsi="Calibri" w:cs="Calibri"/>
                <w:b/>
                <w:bCs/>
                <w:color w:val="FFFFFF"/>
                <w:szCs w:val="22"/>
                <w:lang w:val="en-GB"/>
              </w:rPr>
              <w:t>Revision:</w:t>
            </w:r>
          </w:p>
        </w:tc>
        <w:tc>
          <w:tcPr>
            <w:tcW w:w="7371" w:type="dxa"/>
          </w:tcPr>
          <w:p w:rsidR="00A31DEA" w:rsidRPr="00FC2904" w:rsidRDefault="00406B9F" w:rsidP="00443598">
            <w:pPr>
              <w:spacing w:before="20" w:after="20"/>
              <w:rPr>
                <w:rFonts w:ascii="Calibri" w:hAnsi="Calibri" w:cs="Calibri"/>
                <w:szCs w:val="22"/>
              </w:rPr>
            </w:pPr>
            <w:r w:rsidRPr="00FC2904">
              <w:rPr>
                <w:rFonts w:ascii="Calibri" w:hAnsi="Calibri" w:cs="Calibri"/>
                <w:szCs w:val="22"/>
              </w:rPr>
              <w:t xml:space="preserve">Version </w:t>
            </w:r>
            <w:r w:rsidR="00806453">
              <w:rPr>
                <w:rFonts w:ascii="Calibri" w:hAnsi="Calibri" w:cs="Calibri"/>
                <w:szCs w:val="22"/>
              </w:rPr>
              <w:t>1.</w:t>
            </w:r>
            <w:r w:rsidR="006A1A21">
              <w:rPr>
                <w:rFonts w:ascii="Calibri" w:hAnsi="Calibri" w:cs="Calibri"/>
                <w:szCs w:val="22"/>
              </w:rPr>
              <w:t>4</w:t>
            </w:r>
          </w:p>
        </w:tc>
      </w:tr>
      <w:tr w:rsidR="00A31DEA" w:rsidRPr="00FC2904" w:rsidTr="00CD6EC4">
        <w:tc>
          <w:tcPr>
            <w:tcW w:w="1985" w:type="dxa"/>
            <w:tcBorders>
              <w:top w:val="single" w:sz="4" w:space="0" w:color="FFFFFF"/>
              <w:bottom w:val="single" w:sz="4" w:space="0" w:color="FFFFFF"/>
            </w:tcBorders>
            <w:shd w:val="clear" w:color="auto" w:fill="697C22"/>
          </w:tcPr>
          <w:p w:rsidR="00A31DEA" w:rsidRPr="00FC2904" w:rsidRDefault="00A31DEA" w:rsidP="0007275C">
            <w:pPr>
              <w:spacing w:before="20" w:after="20"/>
              <w:rPr>
                <w:rFonts w:ascii="Calibri" w:hAnsi="Calibri" w:cs="Calibri"/>
                <w:b/>
                <w:bCs/>
                <w:color w:val="FFFFFF"/>
                <w:szCs w:val="22"/>
              </w:rPr>
            </w:pPr>
            <w:r w:rsidRPr="00FC2904">
              <w:rPr>
                <w:rFonts w:ascii="Calibri" w:hAnsi="Calibri" w:cs="Calibri"/>
                <w:b/>
                <w:bCs/>
                <w:color w:val="FFFFFF"/>
                <w:szCs w:val="22"/>
              </w:rPr>
              <w:t>Issue Date:</w:t>
            </w:r>
          </w:p>
        </w:tc>
        <w:tc>
          <w:tcPr>
            <w:tcW w:w="7371" w:type="dxa"/>
          </w:tcPr>
          <w:p w:rsidR="00A31DEA" w:rsidRPr="009659A7" w:rsidRDefault="006A1A21" w:rsidP="003049BC">
            <w:pPr>
              <w:spacing w:before="20" w:after="20"/>
              <w:rPr>
                <w:rFonts w:ascii="Calibri" w:hAnsi="Calibri" w:cs="Calibri"/>
                <w:szCs w:val="22"/>
              </w:rPr>
            </w:pPr>
            <w:r>
              <w:rPr>
                <w:rFonts w:ascii="Calibri" w:hAnsi="Calibri" w:cs="Calibri"/>
                <w:szCs w:val="22"/>
              </w:rPr>
              <w:t xml:space="preserve"> May 9, 2014</w:t>
            </w:r>
          </w:p>
        </w:tc>
      </w:tr>
    </w:tbl>
    <w:p w:rsidR="00A31DEA" w:rsidRPr="00FC2904" w:rsidRDefault="00A31DEA" w:rsidP="00A31DEA">
      <w:pPr>
        <w:pStyle w:val="Technical4"/>
        <w:tabs>
          <w:tab w:val="left" w:pos="-1440"/>
          <w:tab w:val="left" w:pos="0"/>
          <w:tab w:val="left" w:pos="342"/>
          <w:tab w:val="left" w:pos="720"/>
          <w:tab w:val="left" w:pos="1026"/>
          <w:tab w:val="left" w:pos="1440"/>
        </w:tabs>
        <w:suppressAutoHyphens w:val="0"/>
        <w:spacing w:after="80"/>
        <w:rPr>
          <w:rFonts w:ascii="Calibri" w:hAnsi="Calibri" w:cs="Calibri"/>
          <w:szCs w:val="24"/>
          <w:lang w:val="fr-FR"/>
        </w:rPr>
      </w:pPr>
    </w:p>
    <w:p w:rsidR="00A31DEA" w:rsidRPr="00FC2904" w:rsidRDefault="00A31DEA" w:rsidP="00A31DEA">
      <w:pPr>
        <w:pStyle w:val="Technical4"/>
        <w:tabs>
          <w:tab w:val="left" w:pos="-1440"/>
          <w:tab w:val="left" w:pos="0"/>
          <w:tab w:val="left" w:pos="342"/>
          <w:tab w:val="left" w:pos="720"/>
          <w:tab w:val="left" w:pos="1026"/>
          <w:tab w:val="left" w:pos="1440"/>
        </w:tabs>
        <w:suppressAutoHyphens w:val="0"/>
        <w:spacing w:after="80"/>
        <w:rPr>
          <w:rFonts w:ascii="Calibri" w:hAnsi="Calibri" w:cs="Calibri"/>
          <w:szCs w:val="24"/>
          <w:lang w:val="fr-FR"/>
        </w:rPr>
      </w:pPr>
      <w:r w:rsidRPr="00FC2904">
        <w:rPr>
          <w:rFonts w:ascii="Calibri" w:hAnsi="Calibri" w:cs="Calibri"/>
          <w:szCs w:val="24"/>
          <w:lang w:val="fr-FR"/>
        </w:rPr>
        <w:t>DOCUMENT HISTORY</w:t>
      </w:r>
    </w:p>
    <w:tbl>
      <w:tblPr>
        <w:tblW w:w="9360" w:type="dxa"/>
        <w:tblInd w:w="108" w:type="dxa"/>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Layout w:type="fixed"/>
        <w:tblLook w:val="0000" w:firstRow="0" w:lastRow="0" w:firstColumn="0" w:lastColumn="0" w:noHBand="0" w:noVBand="0"/>
      </w:tblPr>
      <w:tblGrid>
        <w:gridCol w:w="1170"/>
        <w:gridCol w:w="1440"/>
        <w:gridCol w:w="1856"/>
        <w:gridCol w:w="4894"/>
      </w:tblGrid>
      <w:tr w:rsidR="00A31DEA" w:rsidRPr="00FC2904" w:rsidTr="00CD6EC4">
        <w:tc>
          <w:tcPr>
            <w:tcW w:w="1170" w:type="dxa"/>
            <w:tcBorders>
              <w:top w:val="single" w:sz="4" w:space="0" w:color="145192"/>
              <w:left w:val="single" w:sz="4" w:space="0" w:color="145192"/>
              <w:bottom w:val="single" w:sz="4" w:space="0" w:color="auto"/>
              <w:right w:val="single" w:sz="4" w:space="0" w:color="FFFFFF"/>
            </w:tcBorders>
            <w:shd w:val="clear" w:color="auto" w:fill="697C22"/>
            <w:vAlign w:val="center"/>
          </w:tcPr>
          <w:p w:rsidR="00A31DEA" w:rsidRPr="00FC2904" w:rsidRDefault="00A31DEA" w:rsidP="0007275C">
            <w:pPr>
              <w:rPr>
                <w:rStyle w:val="TableHeader"/>
                <w:rFonts w:ascii="Calibri" w:hAnsi="Calibri" w:cs="Calibri"/>
                <w:sz w:val="22"/>
                <w:szCs w:val="22"/>
              </w:rPr>
            </w:pPr>
            <w:r w:rsidRPr="00FC2904">
              <w:rPr>
                <w:rStyle w:val="TableHeader"/>
                <w:rFonts w:ascii="Calibri" w:hAnsi="Calibri" w:cs="Calibri"/>
                <w:sz w:val="22"/>
                <w:szCs w:val="22"/>
              </w:rPr>
              <w:t>Version Number</w:t>
            </w:r>
          </w:p>
        </w:tc>
        <w:tc>
          <w:tcPr>
            <w:tcW w:w="1440" w:type="dxa"/>
            <w:tcBorders>
              <w:top w:val="single" w:sz="4" w:space="0" w:color="145192"/>
              <w:left w:val="single" w:sz="4" w:space="0" w:color="FFFFFF"/>
              <w:bottom w:val="single" w:sz="4" w:space="0" w:color="auto"/>
              <w:right w:val="single" w:sz="4" w:space="0" w:color="FFFFFF"/>
            </w:tcBorders>
            <w:shd w:val="clear" w:color="auto" w:fill="697C22"/>
            <w:vAlign w:val="center"/>
          </w:tcPr>
          <w:p w:rsidR="00A31DEA" w:rsidRPr="00FC2904" w:rsidRDefault="00A31DEA" w:rsidP="0007275C">
            <w:pPr>
              <w:rPr>
                <w:rStyle w:val="TableHeader"/>
                <w:rFonts w:ascii="Calibri" w:hAnsi="Calibri" w:cs="Calibri"/>
                <w:sz w:val="22"/>
                <w:szCs w:val="22"/>
              </w:rPr>
            </w:pPr>
            <w:r w:rsidRPr="00FC2904">
              <w:rPr>
                <w:rStyle w:val="TableHeader"/>
                <w:rFonts w:ascii="Calibri" w:hAnsi="Calibri" w:cs="Calibri"/>
                <w:sz w:val="22"/>
                <w:szCs w:val="22"/>
              </w:rPr>
              <w:t>Date</w:t>
            </w:r>
          </w:p>
        </w:tc>
        <w:tc>
          <w:tcPr>
            <w:tcW w:w="1856" w:type="dxa"/>
            <w:tcBorders>
              <w:top w:val="single" w:sz="4" w:space="0" w:color="145192"/>
              <w:left w:val="single" w:sz="4" w:space="0" w:color="FFFFFF"/>
              <w:bottom w:val="single" w:sz="4" w:space="0" w:color="auto"/>
              <w:right w:val="single" w:sz="4" w:space="0" w:color="FFFFFF"/>
            </w:tcBorders>
            <w:shd w:val="clear" w:color="auto" w:fill="697C22"/>
            <w:vAlign w:val="center"/>
          </w:tcPr>
          <w:p w:rsidR="00A31DEA" w:rsidRPr="00FC2904" w:rsidRDefault="004F35FA" w:rsidP="0007275C">
            <w:pPr>
              <w:rPr>
                <w:rStyle w:val="TableHeader"/>
                <w:rFonts w:ascii="Calibri" w:hAnsi="Calibri" w:cs="Calibri"/>
                <w:sz w:val="22"/>
                <w:szCs w:val="22"/>
              </w:rPr>
            </w:pPr>
            <w:r w:rsidRPr="00FC2904">
              <w:rPr>
                <w:rStyle w:val="TableHeader"/>
                <w:rFonts w:ascii="Calibri" w:hAnsi="Calibri" w:cs="Calibri"/>
                <w:sz w:val="22"/>
                <w:szCs w:val="22"/>
              </w:rPr>
              <w:t>Author</w:t>
            </w:r>
          </w:p>
        </w:tc>
        <w:tc>
          <w:tcPr>
            <w:tcW w:w="4894" w:type="dxa"/>
            <w:tcBorders>
              <w:top w:val="single" w:sz="4" w:space="0" w:color="145192"/>
              <w:left w:val="single" w:sz="4" w:space="0" w:color="FFFFFF"/>
              <w:bottom w:val="single" w:sz="4" w:space="0" w:color="auto"/>
              <w:right w:val="single" w:sz="4" w:space="0" w:color="145192"/>
            </w:tcBorders>
            <w:shd w:val="clear" w:color="auto" w:fill="697C22"/>
            <w:vAlign w:val="center"/>
          </w:tcPr>
          <w:p w:rsidR="00A31DEA" w:rsidRPr="00FC2904" w:rsidRDefault="00A31DEA" w:rsidP="0007275C">
            <w:pPr>
              <w:suppressAutoHyphens/>
              <w:rPr>
                <w:rStyle w:val="TableHeader"/>
                <w:rFonts w:ascii="Calibri" w:hAnsi="Calibri" w:cs="Calibri"/>
                <w:sz w:val="22"/>
                <w:szCs w:val="22"/>
              </w:rPr>
            </w:pPr>
            <w:r w:rsidRPr="00FC2904">
              <w:rPr>
                <w:rStyle w:val="TableHeader"/>
                <w:rFonts w:ascii="Calibri" w:hAnsi="Calibri" w:cs="Calibri"/>
                <w:sz w:val="22"/>
                <w:szCs w:val="22"/>
              </w:rPr>
              <w:t xml:space="preserve">Summary of </w:t>
            </w:r>
            <w:r w:rsidR="00E10AA2" w:rsidRPr="00FC2904">
              <w:rPr>
                <w:rStyle w:val="TableHeader"/>
                <w:rFonts w:ascii="Calibri" w:hAnsi="Calibri" w:cs="Calibri"/>
                <w:sz w:val="22"/>
                <w:szCs w:val="22"/>
              </w:rPr>
              <w:t>Version</w:t>
            </w:r>
            <w:r w:rsidRPr="00FC2904">
              <w:rPr>
                <w:rStyle w:val="TableHeader"/>
                <w:rFonts w:ascii="Calibri" w:hAnsi="Calibri" w:cs="Calibri"/>
                <w:sz w:val="22"/>
                <w:szCs w:val="22"/>
              </w:rPr>
              <w:t xml:space="preserve"> </w:t>
            </w:r>
          </w:p>
        </w:tc>
      </w:tr>
      <w:tr w:rsidR="00406B9F" w:rsidRPr="00FC2904" w:rsidTr="00125C67">
        <w:tc>
          <w:tcPr>
            <w:tcW w:w="1170" w:type="dxa"/>
            <w:tcBorders>
              <w:top w:val="single" w:sz="4" w:space="0" w:color="auto"/>
              <w:left w:val="single" w:sz="4" w:space="0" w:color="auto"/>
              <w:bottom w:val="single" w:sz="4" w:space="0" w:color="auto"/>
              <w:right w:val="single" w:sz="6" w:space="0" w:color="auto"/>
            </w:tcBorders>
            <w:shd w:val="clear" w:color="auto" w:fill="auto"/>
            <w:vAlign w:val="center"/>
          </w:tcPr>
          <w:p w:rsidR="00406B9F" w:rsidRPr="00FC2904" w:rsidRDefault="00806453" w:rsidP="00FB3EAB">
            <w:pPr>
              <w:pStyle w:val="TableContents"/>
              <w:rPr>
                <w:rFonts w:ascii="Calibri" w:hAnsi="Calibri" w:cs="Calibri"/>
              </w:rPr>
            </w:pPr>
            <w:r>
              <w:rPr>
                <w:rFonts w:ascii="Calibri" w:hAnsi="Calibri" w:cs="Calibri"/>
              </w:rPr>
              <w:t>1.0</w:t>
            </w:r>
          </w:p>
        </w:tc>
        <w:tc>
          <w:tcPr>
            <w:tcW w:w="1440" w:type="dxa"/>
            <w:tcBorders>
              <w:top w:val="single" w:sz="4" w:space="0" w:color="auto"/>
              <w:left w:val="single" w:sz="6" w:space="0" w:color="auto"/>
              <w:bottom w:val="single" w:sz="4" w:space="0" w:color="auto"/>
              <w:right w:val="single" w:sz="6" w:space="0" w:color="auto"/>
            </w:tcBorders>
            <w:shd w:val="clear" w:color="auto" w:fill="auto"/>
            <w:vAlign w:val="center"/>
          </w:tcPr>
          <w:p w:rsidR="00406B9F" w:rsidRPr="0018718C" w:rsidRDefault="00400C42" w:rsidP="00B9632B">
            <w:pPr>
              <w:pStyle w:val="TableContents"/>
              <w:rPr>
                <w:rFonts w:ascii="Calibri" w:hAnsi="Calibri" w:cs="Calibri"/>
              </w:rPr>
            </w:pPr>
            <w:r>
              <w:rPr>
                <w:rFonts w:ascii="Calibri" w:hAnsi="Calibri" w:cs="Calibri"/>
              </w:rPr>
              <w:t>3/29/2011</w:t>
            </w:r>
          </w:p>
        </w:tc>
        <w:tc>
          <w:tcPr>
            <w:tcW w:w="1856" w:type="dxa"/>
            <w:tcBorders>
              <w:top w:val="single" w:sz="4" w:space="0" w:color="auto"/>
              <w:left w:val="single" w:sz="6" w:space="0" w:color="auto"/>
              <w:bottom w:val="single" w:sz="4" w:space="0" w:color="auto"/>
              <w:right w:val="single" w:sz="6" w:space="0" w:color="auto"/>
            </w:tcBorders>
            <w:shd w:val="clear" w:color="auto" w:fill="auto"/>
            <w:vAlign w:val="center"/>
          </w:tcPr>
          <w:p w:rsidR="00406B9F" w:rsidRPr="00FC2904" w:rsidRDefault="00400C42" w:rsidP="00FB3EAB">
            <w:pPr>
              <w:pStyle w:val="TableContents"/>
              <w:rPr>
                <w:rFonts w:ascii="Calibri" w:hAnsi="Calibri" w:cs="Calibri"/>
              </w:rPr>
            </w:pPr>
            <w:r>
              <w:rPr>
                <w:rFonts w:ascii="Calibri" w:hAnsi="Calibri" w:cs="Calibri"/>
              </w:rPr>
              <w:t>Debbie Phillips &amp; Angie Duff</w:t>
            </w:r>
          </w:p>
        </w:tc>
        <w:tc>
          <w:tcPr>
            <w:tcW w:w="4894" w:type="dxa"/>
            <w:tcBorders>
              <w:top w:val="single" w:sz="4" w:space="0" w:color="auto"/>
              <w:left w:val="single" w:sz="6" w:space="0" w:color="auto"/>
              <w:bottom w:val="single" w:sz="4" w:space="0" w:color="auto"/>
              <w:right w:val="single" w:sz="4" w:space="0" w:color="auto"/>
            </w:tcBorders>
            <w:shd w:val="clear" w:color="auto" w:fill="auto"/>
            <w:vAlign w:val="center"/>
          </w:tcPr>
          <w:p w:rsidR="00406B9F" w:rsidRPr="00FC2904" w:rsidRDefault="00400C42" w:rsidP="00FB3EAB">
            <w:pPr>
              <w:pStyle w:val="TableContents"/>
              <w:rPr>
                <w:rFonts w:ascii="Calibri" w:hAnsi="Calibri" w:cs="Calibri"/>
              </w:rPr>
            </w:pPr>
            <w:r>
              <w:rPr>
                <w:rFonts w:ascii="Calibri" w:hAnsi="Calibri" w:cs="Calibri"/>
              </w:rPr>
              <w:t>1</w:t>
            </w:r>
            <w:r w:rsidRPr="00400C42">
              <w:rPr>
                <w:rFonts w:ascii="Calibri" w:hAnsi="Calibri" w:cs="Calibri"/>
                <w:vertAlign w:val="superscript"/>
              </w:rPr>
              <w:t>st</w:t>
            </w:r>
            <w:r>
              <w:rPr>
                <w:rFonts w:ascii="Calibri" w:hAnsi="Calibri" w:cs="Calibri"/>
              </w:rPr>
              <w:t xml:space="preserve"> version</w:t>
            </w:r>
          </w:p>
        </w:tc>
      </w:tr>
      <w:tr w:rsidR="003A38C0" w:rsidRPr="00FC2904" w:rsidTr="00125C67">
        <w:tc>
          <w:tcPr>
            <w:tcW w:w="1170" w:type="dxa"/>
            <w:tcBorders>
              <w:top w:val="single" w:sz="4" w:space="0" w:color="auto"/>
              <w:left w:val="single" w:sz="4" w:space="0" w:color="auto"/>
              <w:bottom w:val="single" w:sz="4" w:space="0" w:color="auto"/>
              <w:right w:val="single" w:sz="6" w:space="0" w:color="auto"/>
            </w:tcBorders>
            <w:shd w:val="clear" w:color="auto" w:fill="auto"/>
            <w:vAlign w:val="center"/>
          </w:tcPr>
          <w:p w:rsidR="003A38C0" w:rsidRPr="00FC2904" w:rsidRDefault="006C7CCB" w:rsidP="00FB3EAB">
            <w:pPr>
              <w:pStyle w:val="TableContents"/>
              <w:rPr>
                <w:rFonts w:ascii="Calibri" w:hAnsi="Calibri" w:cs="Calibri"/>
              </w:rPr>
            </w:pPr>
            <w:r>
              <w:rPr>
                <w:rFonts w:ascii="Calibri" w:hAnsi="Calibri" w:cs="Calibri"/>
              </w:rPr>
              <w:t>1.1</w:t>
            </w:r>
          </w:p>
        </w:tc>
        <w:tc>
          <w:tcPr>
            <w:tcW w:w="1440" w:type="dxa"/>
            <w:tcBorders>
              <w:top w:val="single" w:sz="4" w:space="0" w:color="auto"/>
              <w:left w:val="single" w:sz="6" w:space="0" w:color="auto"/>
              <w:bottom w:val="single" w:sz="4" w:space="0" w:color="auto"/>
              <w:right w:val="single" w:sz="6" w:space="0" w:color="auto"/>
            </w:tcBorders>
            <w:shd w:val="clear" w:color="auto" w:fill="auto"/>
            <w:vAlign w:val="center"/>
          </w:tcPr>
          <w:p w:rsidR="003A38C0" w:rsidRPr="0018718C" w:rsidRDefault="006C7CCB" w:rsidP="00B9632B">
            <w:pPr>
              <w:pStyle w:val="TableContents"/>
              <w:rPr>
                <w:rFonts w:ascii="Calibri" w:hAnsi="Calibri" w:cs="Calibri"/>
              </w:rPr>
            </w:pPr>
            <w:r>
              <w:rPr>
                <w:rFonts w:ascii="Calibri" w:hAnsi="Calibri" w:cs="Calibri"/>
              </w:rPr>
              <w:t>4/11/2011</w:t>
            </w:r>
          </w:p>
        </w:tc>
        <w:tc>
          <w:tcPr>
            <w:tcW w:w="1856" w:type="dxa"/>
            <w:tcBorders>
              <w:top w:val="single" w:sz="4" w:space="0" w:color="auto"/>
              <w:left w:val="single" w:sz="6" w:space="0" w:color="auto"/>
              <w:bottom w:val="single" w:sz="4" w:space="0" w:color="auto"/>
              <w:right w:val="single" w:sz="6" w:space="0" w:color="auto"/>
            </w:tcBorders>
            <w:shd w:val="clear" w:color="auto" w:fill="auto"/>
            <w:vAlign w:val="center"/>
          </w:tcPr>
          <w:p w:rsidR="003A38C0" w:rsidRPr="00FC2904" w:rsidRDefault="006C7CCB" w:rsidP="00FB3EAB">
            <w:pPr>
              <w:pStyle w:val="TableContents"/>
              <w:rPr>
                <w:rFonts w:ascii="Calibri" w:hAnsi="Calibri" w:cs="Calibri"/>
              </w:rPr>
            </w:pPr>
            <w:r>
              <w:rPr>
                <w:rFonts w:ascii="Calibri" w:hAnsi="Calibri" w:cs="Calibri"/>
              </w:rPr>
              <w:t>Debbie Phillips</w:t>
            </w:r>
          </w:p>
        </w:tc>
        <w:tc>
          <w:tcPr>
            <w:tcW w:w="4894" w:type="dxa"/>
            <w:tcBorders>
              <w:top w:val="single" w:sz="4" w:space="0" w:color="auto"/>
              <w:left w:val="single" w:sz="6" w:space="0" w:color="auto"/>
              <w:bottom w:val="single" w:sz="4" w:space="0" w:color="auto"/>
              <w:right w:val="single" w:sz="4" w:space="0" w:color="auto"/>
            </w:tcBorders>
            <w:shd w:val="clear" w:color="auto" w:fill="auto"/>
            <w:vAlign w:val="center"/>
          </w:tcPr>
          <w:p w:rsidR="003A38C0" w:rsidRPr="00FC2904" w:rsidRDefault="006C7CCB" w:rsidP="00FB3EAB">
            <w:pPr>
              <w:pStyle w:val="TableContents"/>
              <w:rPr>
                <w:rFonts w:ascii="Calibri" w:hAnsi="Calibri" w:cs="Calibri"/>
              </w:rPr>
            </w:pPr>
            <w:r>
              <w:rPr>
                <w:rFonts w:ascii="Calibri" w:hAnsi="Calibri" w:cs="Calibri"/>
              </w:rPr>
              <w:t>Incidental corrections</w:t>
            </w:r>
          </w:p>
        </w:tc>
      </w:tr>
      <w:tr w:rsidR="00B31211" w:rsidRPr="00FC2904" w:rsidTr="00125C67">
        <w:tc>
          <w:tcPr>
            <w:tcW w:w="1170" w:type="dxa"/>
            <w:tcBorders>
              <w:top w:val="single" w:sz="4" w:space="0" w:color="auto"/>
              <w:left w:val="single" w:sz="4" w:space="0" w:color="auto"/>
              <w:bottom w:val="single" w:sz="4" w:space="0" w:color="auto"/>
              <w:right w:val="single" w:sz="6" w:space="0" w:color="auto"/>
            </w:tcBorders>
            <w:shd w:val="clear" w:color="auto" w:fill="auto"/>
            <w:vAlign w:val="center"/>
          </w:tcPr>
          <w:p w:rsidR="00B31211" w:rsidRDefault="00C01FA3" w:rsidP="00FB3EAB">
            <w:pPr>
              <w:pStyle w:val="TableContents"/>
              <w:rPr>
                <w:rFonts w:ascii="Calibri" w:hAnsi="Calibri" w:cs="Calibri"/>
              </w:rPr>
            </w:pPr>
            <w:r>
              <w:rPr>
                <w:rFonts w:ascii="Calibri" w:hAnsi="Calibri" w:cs="Calibri"/>
              </w:rPr>
              <w:t>1.2</w:t>
            </w:r>
          </w:p>
        </w:tc>
        <w:tc>
          <w:tcPr>
            <w:tcW w:w="1440" w:type="dxa"/>
            <w:tcBorders>
              <w:top w:val="single" w:sz="4" w:space="0" w:color="auto"/>
              <w:left w:val="single" w:sz="6" w:space="0" w:color="auto"/>
              <w:bottom w:val="single" w:sz="4" w:space="0" w:color="auto"/>
              <w:right w:val="single" w:sz="6" w:space="0" w:color="auto"/>
            </w:tcBorders>
            <w:shd w:val="clear" w:color="auto" w:fill="auto"/>
            <w:vAlign w:val="center"/>
          </w:tcPr>
          <w:p w:rsidR="00B31211" w:rsidRPr="009659A7" w:rsidRDefault="00C01FA3" w:rsidP="00F1500E">
            <w:pPr>
              <w:pStyle w:val="TableContents"/>
              <w:rPr>
                <w:rFonts w:ascii="Calibri" w:hAnsi="Calibri" w:cs="Calibri"/>
              </w:rPr>
            </w:pPr>
            <w:r>
              <w:rPr>
                <w:rFonts w:ascii="Calibri" w:hAnsi="Calibri" w:cs="Calibri"/>
              </w:rPr>
              <w:t>5/16/2011</w:t>
            </w:r>
          </w:p>
        </w:tc>
        <w:tc>
          <w:tcPr>
            <w:tcW w:w="1856" w:type="dxa"/>
            <w:tcBorders>
              <w:top w:val="single" w:sz="4" w:space="0" w:color="auto"/>
              <w:left w:val="single" w:sz="6" w:space="0" w:color="auto"/>
              <w:bottom w:val="single" w:sz="4" w:space="0" w:color="auto"/>
              <w:right w:val="single" w:sz="6" w:space="0" w:color="auto"/>
            </w:tcBorders>
            <w:shd w:val="clear" w:color="auto" w:fill="auto"/>
            <w:vAlign w:val="center"/>
          </w:tcPr>
          <w:p w:rsidR="00B31211" w:rsidRPr="003A38C0" w:rsidRDefault="00C01FA3" w:rsidP="00FB3EAB">
            <w:pPr>
              <w:pStyle w:val="TableContents"/>
              <w:rPr>
                <w:rFonts w:ascii="Calibri" w:hAnsi="Calibri" w:cs="Calibri"/>
              </w:rPr>
            </w:pPr>
            <w:r>
              <w:rPr>
                <w:rFonts w:ascii="Calibri" w:hAnsi="Calibri" w:cs="Calibri"/>
              </w:rPr>
              <w:t>Debbie Phillips</w:t>
            </w:r>
          </w:p>
        </w:tc>
        <w:tc>
          <w:tcPr>
            <w:tcW w:w="4894" w:type="dxa"/>
            <w:tcBorders>
              <w:top w:val="single" w:sz="4" w:space="0" w:color="auto"/>
              <w:left w:val="single" w:sz="6" w:space="0" w:color="auto"/>
              <w:bottom w:val="single" w:sz="4" w:space="0" w:color="auto"/>
              <w:right w:val="single" w:sz="4" w:space="0" w:color="auto"/>
            </w:tcBorders>
            <w:shd w:val="clear" w:color="auto" w:fill="auto"/>
            <w:vAlign w:val="center"/>
          </w:tcPr>
          <w:p w:rsidR="00B31211" w:rsidRDefault="00C01FA3" w:rsidP="00FB3EAB">
            <w:pPr>
              <w:pStyle w:val="TableContents"/>
              <w:rPr>
                <w:rFonts w:ascii="Calibri" w:hAnsi="Calibri" w:cs="Calibri"/>
              </w:rPr>
            </w:pPr>
            <w:r>
              <w:rPr>
                <w:rFonts w:ascii="Calibri" w:hAnsi="Calibri" w:cs="Calibri"/>
              </w:rPr>
              <w:t>Change references to unit testing to be QA testing</w:t>
            </w:r>
          </w:p>
        </w:tc>
      </w:tr>
      <w:tr w:rsidR="00443598" w:rsidRPr="00FC2904" w:rsidTr="00125C67">
        <w:tc>
          <w:tcPr>
            <w:tcW w:w="1170" w:type="dxa"/>
            <w:tcBorders>
              <w:top w:val="single" w:sz="4" w:space="0" w:color="auto"/>
              <w:left w:val="single" w:sz="4" w:space="0" w:color="auto"/>
              <w:bottom w:val="single" w:sz="4" w:space="0" w:color="auto"/>
              <w:right w:val="single" w:sz="6" w:space="0" w:color="auto"/>
            </w:tcBorders>
            <w:shd w:val="clear" w:color="auto" w:fill="auto"/>
            <w:vAlign w:val="center"/>
          </w:tcPr>
          <w:p w:rsidR="00443598" w:rsidRDefault="00443598" w:rsidP="00FB3EAB">
            <w:pPr>
              <w:pStyle w:val="TableContents"/>
              <w:rPr>
                <w:rFonts w:ascii="Calibri" w:hAnsi="Calibri" w:cs="Calibri"/>
              </w:rPr>
            </w:pPr>
            <w:r>
              <w:rPr>
                <w:rFonts w:ascii="Calibri" w:hAnsi="Calibri" w:cs="Calibri"/>
              </w:rPr>
              <w:t>1.3</w:t>
            </w:r>
          </w:p>
        </w:tc>
        <w:tc>
          <w:tcPr>
            <w:tcW w:w="1440" w:type="dxa"/>
            <w:tcBorders>
              <w:top w:val="single" w:sz="4" w:space="0" w:color="auto"/>
              <w:left w:val="single" w:sz="6" w:space="0" w:color="auto"/>
              <w:bottom w:val="single" w:sz="4" w:space="0" w:color="auto"/>
              <w:right w:val="single" w:sz="6" w:space="0" w:color="auto"/>
            </w:tcBorders>
            <w:shd w:val="clear" w:color="auto" w:fill="auto"/>
            <w:vAlign w:val="center"/>
          </w:tcPr>
          <w:p w:rsidR="00443598" w:rsidRDefault="00443598" w:rsidP="00F1500E">
            <w:pPr>
              <w:pStyle w:val="TableContents"/>
              <w:rPr>
                <w:rFonts w:ascii="Calibri" w:hAnsi="Calibri" w:cs="Calibri"/>
              </w:rPr>
            </w:pPr>
            <w:r>
              <w:rPr>
                <w:rFonts w:ascii="Calibri" w:hAnsi="Calibri" w:cs="Calibri"/>
              </w:rPr>
              <w:t>7/30/2011</w:t>
            </w:r>
          </w:p>
        </w:tc>
        <w:tc>
          <w:tcPr>
            <w:tcW w:w="1856" w:type="dxa"/>
            <w:tcBorders>
              <w:top w:val="single" w:sz="4" w:space="0" w:color="auto"/>
              <w:left w:val="single" w:sz="6" w:space="0" w:color="auto"/>
              <w:bottom w:val="single" w:sz="4" w:space="0" w:color="auto"/>
              <w:right w:val="single" w:sz="6" w:space="0" w:color="auto"/>
            </w:tcBorders>
            <w:shd w:val="clear" w:color="auto" w:fill="auto"/>
            <w:vAlign w:val="center"/>
          </w:tcPr>
          <w:p w:rsidR="00443598" w:rsidRDefault="00443598" w:rsidP="00FB3EAB">
            <w:pPr>
              <w:pStyle w:val="TableContents"/>
              <w:rPr>
                <w:rFonts w:ascii="Calibri" w:hAnsi="Calibri" w:cs="Calibri"/>
              </w:rPr>
            </w:pPr>
            <w:r>
              <w:rPr>
                <w:rFonts w:ascii="Calibri" w:hAnsi="Calibri" w:cs="Calibri"/>
              </w:rPr>
              <w:t>Debbie Phillips</w:t>
            </w:r>
          </w:p>
        </w:tc>
        <w:tc>
          <w:tcPr>
            <w:tcW w:w="4894" w:type="dxa"/>
            <w:tcBorders>
              <w:top w:val="single" w:sz="4" w:space="0" w:color="auto"/>
              <w:left w:val="single" w:sz="6" w:space="0" w:color="auto"/>
              <w:bottom w:val="single" w:sz="4" w:space="0" w:color="auto"/>
              <w:right w:val="single" w:sz="4" w:space="0" w:color="auto"/>
            </w:tcBorders>
            <w:shd w:val="clear" w:color="auto" w:fill="auto"/>
            <w:vAlign w:val="center"/>
          </w:tcPr>
          <w:p w:rsidR="00443598" w:rsidRDefault="00443598" w:rsidP="00735D51">
            <w:pPr>
              <w:pStyle w:val="TableContents"/>
              <w:rPr>
                <w:rFonts w:ascii="Calibri" w:hAnsi="Calibri" w:cs="Calibri"/>
              </w:rPr>
            </w:pPr>
            <w:r>
              <w:rPr>
                <w:rFonts w:ascii="Calibri" w:hAnsi="Calibri" w:cs="Calibri"/>
              </w:rPr>
              <w:t>Remove references to Compliance team and reassignment of those activities; removal of duplicate activities in the requirements stage</w:t>
            </w:r>
            <w:r w:rsidR="00735D51">
              <w:rPr>
                <w:rFonts w:ascii="Calibri" w:hAnsi="Calibri" w:cs="Calibri"/>
              </w:rPr>
              <w:t>; addition of team definitions in the appendix</w:t>
            </w:r>
            <w:r>
              <w:rPr>
                <w:rFonts w:ascii="Calibri" w:hAnsi="Calibri" w:cs="Calibri"/>
              </w:rPr>
              <w:t>.</w:t>
            </w:r>
          </w:p>
        </w:tc>
      </w:tr>
      <w:tr w:rsidR="006A1A21" w:rsidRPr="00FC2904" w:rsidTr="00125C67">
        <w:tc>
          <w:tcPr>
            <w:tcW w:w="1170" w:type="dxa"/>
            <w:tcBorders>
              <w:top w:val="single" w:sz="4" w:space="0" w:color="auto"/>
              <w:left w:val="single" w:sz="4" w:space="0" w:color="auto"/>
              <w:bottom w:val="single" w:sz="4" w:space="0" w:color="auto"/>
              <w:right w:val="single" w:sz="6" w:space="0" w:color="auto"/>
            </w:tcBorders>
            <w:shd w:val="clear" w:color="auto" w:fill="auto"/>
            <w:vAlign w:val="center"/>
          </w:tcPr>
          <w:p w:rsidR="006A1A21" w:rsidRDefault="006A1A21" w:rsidP="00FB3EAB">
            <w:pPr>
              <w:pStyle w:val="TableContents"/>
              <w:rPr>
                <w:rFonts w:ascii="Calibri" w:hAnsi="Calibri" w:cs="Calibri"/>
              </w:rPr>
            </w:pPr>
            <w:r>
              <w:rPr>
                <w:rFonts w:ascii="Calibri" w:hAnsi="Calibri" w:cs="Calibri"/>
              </w:rPr>
              <w:t>1.4</w:t>
            </w:r>
          </w:p>
        </w:tc>
        <w:tc>
          <w:tcPr>
            <w:tcW w:w="1440" w:type="dxa"/>
            <w:tcBorders>
              <w:top w:val="single" w:sz="4" w:space="0" w:color="auto"/>
              <w:left w:val="single" w:sz="6" w:space="0" w:color="auto"/>
              <w:bottom w:val="single" w:sz="4" w:space="0" w:color="auto"/>
              <w:right w:val="single" w:sz="6" w:space="0" w:color="auto"/>
            </w:tcBorders>
            <w:shd w:val="clear" w:color="auto" w:fill="auto"/>
            <w:vAlign w:val="center"/>
          </w:tcPr>
          <w:p w:rsidR="006A1A21" w:rsidRDefault="006A1A21" w:rsidP="00F1500E">
            <w:pPr>
              <w:pStyle w:val="TableContents"/>
              <w:rPr>
                <w:rFonts w:ascii="Calibri" w:hAnsi="Calibri" w:cs="Calibri"/>
              </w:rPr>
            </w:pPr>
            <w:r>
              <w:rPr>
                <w:rFonts w:ascii="Calibri" w:hAnsi="Calibri" w:cs="Calibri"/>
              </w:rPr>
              <w:t>5/9/2014</w:t>
            </w:r>
          </w:p>
        </w:tc>
        <w:tc>
          <w:tcPr>
            <w:tcW w:w="1856" w:type="dxa"/>
            <w:tcBorders>
              <w:top w:val="single" w:sz="4" w:space="0" w:color="auto"/>
              <w:left w:val="single" w:sz="6" w:space="0" w:color="auto"/>
              <w:bottom w:val="single" w:sz="4" w:space="0" w:color="auto"/>
              <w:right w:val="single" w:sz="6" w:space="0" w:color="auto"/>
            </w:tcBorders>
            <w:shd w:val="clear" w:color="auto" w:fill="auto"/>
            <w:vAlign w:val="center"/>
          </w:tcPr>
          <w:p w:rsidR="006A1A21" w:rsidRDefault="00CB63A5" w:rsidP="00FB3EAB">
            <w:pPr>
              <w:pStyle w:val="TableContents"/>
              <w:rPr>
                <w:rFonts w:ascii="Calibri" w:hAnsi="Calibri" w:cs="Calibri"/>
              </w:rPr>
            </w:pPr>
            <w:r>
              <w:rPr>
                <w:rFonts w:ascii="Calibri" w:hAnsi="Calibri" w:cs="Calibri"/>
              </w:rPr>
              <w:t>Melanie Garfield</w:t>
            </w:r>
          </w:p>
        </w:tc>
        <w:tc>
          <w:tcPr>
            <w:tcW w:w="4894" w:type="dxa"/>
            <w:tcBorders>
              <w:top w:val="single" w:sz="4" w:space="0" w:color="auto"/>
              <w:left w:val="single" w:sz="6" w:space="0" w:color="auto"/>
              <w:bottom w:val="single" w:sz="4" w:space="0" w:color="auto"/>
              <w:right w:val="single" w:sz="4" w:space="0" w:color="auto"/>
            </w:tcBorders>
            <w:shd w:val="clear" w:color="auto" w:fill="auto"/>
            <w:vAlign w:val="center"/>
          </w:tcPr>
          <w:p w:rsidR="006A1A21" w:rsidRDefault="00BC06FB" w:rsidP="00735D51">
            <w:pPr>
              <w:pStyle w:val="TableContents"/>
              <w:rPr>
                <w:rFonts w:ascii="Calibri" w:hAnsi="Calibri" w:cs="Calibri"/>
              </w:rPr>
            </w:pPr>
            <w:r>
              <w:rPr>
                <w:rFonts w:ascii="Calibri" w:hAnsi="Calibri" w:cs="Calibri"/>
              </w:rPr>
              <w:t>Updates to reflect minor process changes</w:t>
            </w:r>
          </w:p>
        </w:tc>
      </w:tr>
      <w:tr w:rsidR="00A669D0" w:rsidRPr="00FC2904" w:rsidTr="00125C67">
        <w:tc>
          <w:tcPr>
            <w:tcW w:w="1170" w:type="dxa"/>
            <w:tcBorders>
              <w:top w:val="single" w:sz="4" w:space="0" w:color="auto"/>
              <w:left w:val="single" w:sz="4" w:space="0" w:color="auto"/>
              <w:bottom w:val="single" w:sz="4" w:space="0" w:color="auto"/>
              <w:right w:val="single" w:sz="6" w:space="0" w:color="auto"/>
            </w:tcBorders>
            <w:shd w:val="clear" w:color="auto" w:fill="auto"/>
            <w:vAlign w:val="center"/>
          </w:tcPr>
          <w:p w:rsidR="00A669D0" w:rsidRDefault="00A669D0" w:rsidP="00FB3EAB">
            <w:pPr>
              <w:pStyle w:val="TableContents"/>
              <w:rPr>
                <w:rFonts w:ascii="Calibri" w:hAnsi="Calibri" w:cs="Calibri"/>
              </w:rPr>
            </w:pPr>
            <w:r>
              <w:rPr>
                <w:rFonts w:ascii="Calibri" w:hAnsi="Calibri" w:cs="Calibri"/>
              </w:rPr>
              <w:t>1.5</w:t>
            </w:r>
          </w:p>
        </w:tc>
        <w:tc>
          <w:tcPr>
            <w:tcW w:w="1440" w:type="dxa"/>
            <w:tcBorders>
              <w:top w:val="single" w:sz="4" w:space="0" w:color="auto"/>
              <w:left w:val="single" w:sz="6" w:space="0" w:color="auto"/>
              <w:bottom w:val="single" w:sz="4" w:space="0" w:color="auto"/>
              <w:right w:val="single" w:sz="6" w:space="0" w:color="auto"/>
            </w:tcBorders>
            <w:shd w:val="clear" w:color="auto" w:fill="auto"/>
            <w:vAlign w:val="center"/>
          </w:tcPr>
          <w:p w:rsidR="00A669D0" w:rsidRDefault="003050A6" w:rsidP="00F1500E">
            <w:pPr>
              <w:pStyle w:val="TableContents"/>
              <w:rPr>
                <w:rFonts w:ascii="Calibri" w:hAnsi="Calibri" w:cs="Calibri"/>
              </w:rPr>
            </w:pPr>
            <w:r>
              <w:rPr>
                <w:rFonts w:ascii="Calibri" w:hAnsi="Calibri" w:cs="Calibri"/>
              </w:rPr>
              <w:t>8/13</w:t>
            </w:r>
            <w:r w:rsidR="00A669D0">
              <w:rPr>
                <w:rFonts w:ascii="Calibri" w:hAnsi="Calibri" w:cs="Calibri"/>
              </w:rPr>
              <w:t>/2014</w:t>
            </w:r>
          </w:p>
        </w:tc>
        <w:tc>
          <w:tcPr>
            <w:tcW w:w="1856" w:type="dxa"/>
            <w:tcBorders>
              <w:top w:val="single" w:sz="4" w:space="0" w:color="auto"/>
              <w:left w:val="single" w:sz="6" w:space="0" w:color="auto"/>
              <w:bottom w:val="single" w:sz="4" w:space="0" w:color="auto"/>
              <w:right w:val="single" w:sz="6" w:space="0" w:color="auto"/>
            </w:tcBorders>
            <w:shd w:val="clear" w:color="auto" w:fill="auto"/>
            <w:vAlign w:val="center"/>
          </w:tcPr>
          <w:p w:rsidR="00A669D0" w:rsidRDefault="00A669D0" w:rsidP="00FB3EAB">
            <w:pPr>
              <w:pStyle w:val="TableContents"/>
              <w:rPr>
                <w:rFonts w:ascii="Calibri" w:hAnsi="Calibri" w:cs="Calibri"/>
              </w:rPr>
            </w:pPr>
            <w:r>
              <w:rPr>
                <w:rFonts w:ascii="Calibri" w:hAnsi="Calibri" w:cs="Calibri"/>
              </w:rPr>
              <w:t>Melanie Garfield</w:t>
            </w:r>
          </w:p>
        </w:tc>
        <w:tc>
          <w:tcPr>
            <w:tcW w:w="4894" w:type="dxa"/>
            <w:tcBorders>
              <w:top w:val="single" w:sz="4" w:space="0" w:color="auto"/>
              <w:left w:val="single" w:sz="6" w:space="0" w:color="auto"/>
              <w:bottom w:val="single" w:sz="4" w:space="0" w:color="auto"/>
              <w:right w:val="single" w:sz="4" w:space="0" w:color="auto"/>
            </w:tcBorders>
            <w:shd w:val="clear" w:color="auto" w:fill="auto"/>
            <w:vAlign w:val="center"/>
          </w:tcPr>
          <w:p w:rsidR="00A669D0" w:rsidRDefault="00DB708B" w:rsidP="00A763D1">
            <w:pPr>
              <w:pStyle w:val="TableContents"/>
              <w:rPr>
                <w:rFonts w:ascii="Calibri" w:hAnsi="Calibri" w:cs="Calibri"/>
              </w:rPr>
            </w:pPr>
            <w:r>
              <w:rPr>
                <w:rFonts w:ascii="Calibri" w:hAnsi="Calibri" w:cs="Calibri"/>
              </w:rPr>
              <w:t xml:space="preserve">Updates to reflect </w:t>
            </w:r>
            <w:r w:rsidR="00A763D1">
              <w:rPr>
                <w:rFonts w:ascii="Calibri" w:hAnsi="Calibri" w:cs="Calibri"/>
              </w:rPr>
              <w:t>new combined Requirements/Design stage.</w:t>
            </w:r>
          </w:p>
        </w:tc>
      </w:tr>
      <w:tr w:rsidR="005B6279" w:rsidRPr="00FC2904" w:rsidTr="00125C67">
        <w:tc>
          <w:tcPr>
            <w:tcW w:w="1170" w:type="dxa"/>
            <w:tcBorders>
              <w:top w:val="single" w:sz="4" w:space="0" w:color="auto"/>
              <w:left w:val="single" w:sz="4" w:space="0" w:color="auto"/>
              <w:bottom w:val="single" w:sz="4" w:space="0" w:color="auto"/>
              <w:right w:val="single" w:sz="6" w:space="0" w:color="auto"/>
            </w:tcBorders>
            <w:shd w:val="clear" w:color="auto" w:fill="auto"/>
            <w:vAlign w:val="center"/>
          </w:tcPr>
          <w:p w:rsidR="005B6279" w:rsidRDefault="005B6279" w:rsidP="00FB3EAB">
            <w:pPr>
              <w:pStyle w:val="TableContents"/>
              <w:rPr>
                <w:rFonts w:ascii="Calibri" w:hAnsi="Calibri" w:cs="Calibri"/>
              </w:rPr>
            </w:pPr>
            <w:r>
              <w:rPr>
                <w:rFonts w:ascii="Calibri" w:hAnsi="Calibri" w:cs="Calibri"/>
              </w:rPr>
              <w:t>1.6</w:t>
            </w:r>
          </w:p>
        </w:tc>
        <w:tc>
          <w:tcPr>
            <w:tcW w:w="1440" w:type="dxa"/>
            <w:tcBorders>
              <w:top w:val="single" w:sz="4" w:space="0" w:color="auto"/>
              <w:left w:val="single" w:sz="6" w:space="0" w:color="auto"/>
              <w:bottom w:val="single" w:sz="4" w:space="0" w:color="auto"/>
              <w:right w:val="single" w:sz="6" w:space="0" w:color="auto"/>
            </w:tcBorders>
            <w:shd w:val="clear" w:color="auto" w:fill="auto"/>
            <w:vAlign w:val="center"/>
          </w:tcPr>
          <w:p w:rsidR="005B6279" w:rsidRDefault="005B6279" w:rsidP="00F1500E">
            <w:pPr>
              <w:pStyle w:val="TableContents"/>
              <w:rPr>
                <w:rFonts w:ascii="Calibri" w:hAnsi="Calibri" w:cs="Calibri"/>
              </w:rPr>
            </w:pPr>
            <w:r>
              <w:rPr>
                <w:rFonts w:ascii="Calibri" w:hAnsi="Calibri" w:cs="Calibri"/>
              </w:rPr>
              <w:t>8/23/2014</w:t>
            </w:r>
          </w:p>
        </w:tc>
        <w:tc>
          <w:tcPr>
            <w:tcW w:w="1856" w:type="dxa"/>
            <w:tcBorders>
              <w:top w:val="single" w:sz="4" w:space="0" w:color="auto"/>
              <w:left w:val="single" w:sz="6" w:space="0" w:color="auto"/>
              <w:bottom w:val="single" w:sz="4" w:space="0" w:color="auto"/>
              <w:right w:val="single" w:sz="6" w:space="0" w:color="auto"/>
            </w:tcBorders>
            <w:shd w:val="clear" w:color="auto" w:fill="auto"/>
            <w:vAlign w:val="center"/>
          </w:tcPr>
          <w:p w:rsidR="005B6279" w:rsidRDefault="005B6279" w:rsidP="00FB3EAB">
            <w:pPr>
              <w:pStyle w:val="TableContents"/>
              <w:rPr>
                <w:rFonts w:ascii="Calibri" w:hAnsi="Calibri" w:cs="Calibri"/>
              </w:rPr>
            </w:pPr>
            <w:r>
              <w:rPr>
                <w:rFonts w:ascii="Calibri" w:hAnsi="Calibri" w:cs="Calibri"/>
              </w:rPr>
              <w:t>Melanie Garfield</w:t>
            </w:r>
          </w:p>
        </w:tc>
        <w:tc>
          <w:tcPr>
            <w:tcW w:w="4894" w:type="dxa"/>
            <w:tcBorders>
              <w:top w:val="single" w:sz="4" w:space="0" w:color="auto"/>
              <w:left w:val="single" w:sz="6" w:space="0" w:color="auto"/>
              <w:bottom w:val="single" w:sz="4" w:space="0" w:color="auto"/>
              <w:right w:val="single" w:sz="4" w:space="0" w:color="auto"/>
            </w:tcBorders>
            <w:shd w:val="clear" w:color="auto" w:fill="auto"/>
            <w:vAlign w:val="center"/>
          </w:tcPr>
          <w:p w:rsidR="005B6279" w:rsidRDefault="005B6279" w:rsidP="00A763D1">
            <w:pPr>
              <w:pStyle w:val="TableContents"/>
              <w:rPr>
                <w:rFonts w:ascii="Calibri" w:hAnsi="Calibri" w:cs="Calibri"/>
              </w:rPr>
            </w:pPr>
            <w:r>
              <w:rPr>
                <w:rFonts w:ascii="Calibri" w:hAnsi="Calibri" w:cs="Calibri"/>
              </w:rPr>
              <w:t>Minor updates to clarify process</w:t>
            </w:r>
          </w:p>
        </w:tc>
      </w:tr>
    </w:tbl>
    <w:p w:rsidR="00A64065" w:rsidRPr="00FC2904" w:rsidRDefault="00A64065" w:rsidP="00CD6EC4">
      <w:pPr>
        <w:pStyle w:val="TOC"/>
        <w:shd w:val="clear" w:color="auto" w:fill="697C22"/>
        <w:tabs>
          <w:tab w:val="left" w:pos="2167"/>
          <w:tab w:val="center" w:pos="4680"/>
        </w:tabs>
        <w:rPr>
          <w:rFonts w:ascii="Calibri" w:hAnsi="Calibri" w:cs="Calibri"/>
        </w:rPr>
      </w:pPr>
      <w:bookmarkStart w:id="14" w:name="_Toc299785349"/>
      <w:r w:rsidRPr="00FC2904">
        <w:rPr>
          <w:rFonts w:ascii="Calibri" w:hAnsi="Calibri" w:cs="Calibri"/>
        </w:rPr>
        <w:lastRenderedPageBreak/>
        <w:t>TABLE OF CONTENTS</w:t>
      </w:r>
      <w:bookmarkEnd w:id="8"/>
      <w:bookmarkEnd w:id="9"/>
      <w:bookmarkEnd w:id="10"/>
      <w:bookmarkEnd w:id="11"/>
      <w:bookmarkEnd w:id="14"/>
    </w:p>
    <w:p w:rsidR="0019615D" w:rsidRPr="0019615D" w:rsidRDefault="002A0D47">
      <w:pPr>
        <w:pStyle w:val="TOC1"/>
        <w:rPr>
          <w:rFonts w:asciiTheme="minorHAnsi" w:eastAsiaTheme="minorEastAsia" w:hAnsiTheme="minorHAnsi" w:cstheme="minorBidi"/>
          <w:b w:val="0"/>
          <w:caps w:val="0"/>
          <w:color w:val="auto"/>
          <w:sz w:val="22"/>
          <w:szCs w:val="22"/>
          <w:lang w:val="en-US"/>
        </w:rPr>
      </w:pPr>
      <w:r w:rsidRPr="0019615D">
        <w:rPr>
          <w:rFonts w:asciiTheme="minorHAnsi" w:hAnsiTheme="minorHAnsi" w:cs="Calibri"/>
          <w:b w:val="0"/>
          <w:caps w:val="0"/>
          <w:color w:val="auto"/>
          <w:lang w:val="en-US"/>
        </w:rPr>
        <w:fldChar w:fldCharType="begin"/>
      </w:r>
      <w:r w:rsidR="0064773E" w:rsidRPr="0019615D">
        <w:rPr>
          <w:rFonts w:asciiTheme="minorHAnsi" w:hAnsiTheme="minorHAnsi" w:cs="Calibri"/>
          <w:b w:val="0"/>
          <w:caps w:val="0"/>
          <w:color w:val="auto"/>
          <w:lang w:val="en-US"/>
        </w:rPr>
        <w:instrText xml:space="preserve"> TOC \o "1-4" \h \z \u </w:instrText>
      </w:r>
      <w:r w:rsidRPr="0019615D">
        <w:rPr>
          <w:rFonts w:asciiTheme="minorHAnsi" w:hAnsiTheme="minorHAnsi" w:cs="Calibri"/>
          <w:b w:val="0"/>
          <w:caps w:val="0"/>
          <w:color w:val="auto"/>
          <w:lang w:val="en-US"/>
        </w:rPr>
        <w:fldChar w:fldCharType="separate"/>
      </w:r>
      <w:hyperlink w:anchor="_Toc299785348" w:history="1">
        <w:r w:rsidR="0019615D" w:rsidRPr="0019615D">
          <w:rPr>
            <w:rStyle w:val="Hyperlink"/>
            <w:rFonts w:asciiTheme="minorHAnsi" w:hAnsiTheme="minorHAnsi" w:cs="Calibri"/>
            <w:lang w:val="fr-FR"/>
          </w:rPr>
          <w:t>DOCUMENT CONTROL</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_Toc299785348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ii</w:t>
        </w:r>
        <w:r w:rsidR="0019615D" w:rsidRPr="0019615D">
          <w:rPr>
            <w:rFonts w:asciiTheme="minorHAnsi" w:hAnsiTheme="minorHAnsi"/>
            <w:webHidden/>
          </w:rPr>
          <w:fldChar w:fldCharType="end"/>
        </w:r>
      </w:hyperlink>
    </w:p>
    <w:p w:rsidR="0019615D" w:rsidRPr="0019615D" w:rsidRDefault="007A13E5">
      <w:pPr>
        <w:pStyle w:val="TOC1"/>
        <w:rPr>
          <w:rFonts w:asciiTheme="minorHAnsi" w:eastAsiaTheme="minorEastAsia" w:hAnsiTheme="minorHAnsi" w:cstheme="minorBidi"/>
          <w:b w:val="0"/>
          <w:caps w:val="0"/>
          <w:color w:val="auto"/>
          <w:sz w:val="22"/>
          <w:szCs w:val="22"/>
          <w:lang w:val="en-US"/>
        </w:rPr>
      </w:pPr>
      <w:hyperlink w:anchor="_Toc299785349" w:history="1">
        <w:r w:rsidR="0019615D" w:rsidRPr="0019615D">
          <w:rPr>
            <w:rStyle w:val="Hyperlink"/>
            <w:rFonts w:asciiTheme="minorHAnsi" w:hAnsiTheme="minorHAnsi" w:cs="Calibri"/>
          </w:rPr>
          <w:t>TABLE OF CONTENTS</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_Toc299785349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iii</w:t>
        </w:r>
        <w:r w:rsidR="0019615D" w:rsidRPr="0019615D">
          <w:rPr>
            <w:rFonts w:asciiTheme="minorHAnsi" w:hAnsiTheme="minorHAnsi"/>
            <w:webHidden/>
          </w:rPr>
          <w:fldChar w:fldCharType="end"/>
        </w:r>
      </w:hyperlink>
    </w:p>
    <w:p w:rsidR="0019615D" w:rsidRPr="0019615D" w:rsidRDefault="007A13E5">
      <w:pPr>
        <w:pStyle w:val="TOC1"/>
        <w:rPr>
          <w:rFonts w:asciiTheme="minorHAnsi" w:eastAsiaTheme="minorEastAsia" w:hAnsiTheme="minorHAnsi" w:cstheme="minorBidi"/>
          <w:b w:val="0"/>
          <w:caps w:val="0"/>
          <w:color w:val="auto"/>
          <w:sz w:val="22"/>
          <w:szCs w:val="22"/>
          <w:lang w:val="en-US"/>
        </w:rPr>
      </w:pPr>
      <w:hyperlink w:anchor="_Toc299785350" w:history="1">
        <w:r w:rsidR="0019615D" w:rsidRPr="0019615D">
          <w:rPr>
            <w:rStyle w:val="Hyperlink"/>
            <w:rFonts w:asciiTheme="minorHAnsi" w:hAnsiTheme="minorHAnsi" w:cs="Calibri"/>
            <w:lang w:val="en-US"/>
          </w:rPr>
          <w:t>1</w:t>
        </w:r>
        <w:r w:rsidR="0019615D" w:rsidRPr="0019615D">
          <w:rPr>
            <w:rFonts w:asciiTheme="minorHAnsi" w:eastAsiaTheme="minorEastAsia" w:hAnsiTheme="minorHAnsi" w:cstheme="minorBidi"/>
            <w:b w:val="0"/>
            <w:caps w:val="0"/>
            <w:color w:val="auto"/>
            <w:sz w:val="22"/>
            <w:szCs w:val="22"/>
            <w:lang w:val="en-US"/>
          </w:rPr>
          <w:tab/>
        </w:r>
        <w:r w:rsidR="0019615D" w:rsidRPr="0019615D">
          <w:rPr>
            <w:rStyle w:val="Hyperlink"/>
            <w:rFonts w:asciiTheme="minorHAnsi" w:hAnsiTheme="minorHAnsi" w:cs="Calibri"/>
            <w:lang w:val="en-US"/>
          </w:rPr>
          <w:t>Overview</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_Toc299785350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5</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51" w:history="1">
        <w:r w:rsidR="0019615D" w:rsidRPr="0019615D">
          <w:rPr>
            <w:rStyle w:val="Hyperlink"/>
            <w:rFonts w:asciiTheme="minorHAnsi" w:hAnsiTheme="minorHAnsi" w:cs="Calibri"/>
            <w:lang w:val="en-US"/>
          </w:rPr>
          <w:t>1.1</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Purpose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_Toc299785351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5</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52" w:history="1">
        <w:r w:rsidR="0019615D" w:rsidRPr="0019615D">
          <w:rPr>
            <w:rStyle w:val="Hyperlink"/>
            <w:rFonts w:asciiTheme="minorHAnsi" w:hAnsiTheme="minorHAnsi" w:cs="Calibri"/>
            <w:lang w:val="en-US"/>
          </w:rPr>
          <w:t>1.2</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Applicability</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_Toc299785352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5</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53" w:history="1">
        <w:r w:rsidR="0019615D" w:rsidRPr="0019615D">
          <w:rPr>
            <w:rStyle w:val="Hyperlink"/>
            <w:rFonts w:asciiTheme="minorHAnsi" w:hAnsiTheme="minorHAnsi" w:cs="Calibri"/>
            <w:lang w:val="en-US"/>
          </w:rPr>
          <w:t>1.3</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Methodology</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_Toc299785353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5</w:t>
        </w:r>
        <w:r w:rsidR="0019615D" w:rsidRPr="0019615D">
          <w:rPr>
            <w:rFonts w:asciiTheme="minorHAnsi" w:hAnsiTheme="minorHAnsi"/>
            <w:webHidden/>
          </w:rPr>
          <w:fldChar w:fldCharType="end"/>
        </w:r>
      </w:hyperlink>
    </w:p>
    <w:p w:rsidR="0019615D" w:rsidRPr="0019615D" w:rsidRDefault="007A13E5">
      <w:pPr>
        <w:pStyle w:val="TOC1"/>
        <w:rPr>
          <w:rFonts w:asciiTheme="minorHAnsi" w:eastAsiaTheme="minorEastAsia" w:hAnsiTheme="minorHAnsi" w:cstheme="minorBidi"/>
          <w:b w:val="0"/>
          <w:caps w:val="0"/>
          <w:color w:val="auto"/>
          <w:sz w:val="22"/>
          <w:szCs w:val="22"/>
          <w:lang w:val="en-US"/>
        </w:rPr>
      </w:pPr>
      <w:hyperlink w:anchor="_Toc299785354" w:history="1">
        <w:r w:rsidR="0019615D" w:rsidRPr="0019615D">
          <w:rPr>
            <w:rStyle w:val="Hyperlink"/>
            <w:rFonts w:asciiTheme="minorHAnsi" w:hAnsiTheme="minorHAnsi" w:cs="Calibri"/>
            <w:lang w:val="en-US"/>
          </w:rPr>
          <w:t>2</w:t>
        </w:r>
        <w:r w:rsidR="0019615D" w:rsidRPr="0019615D">
          <w:rPr>
            <w:rFonts w:asciiTheme="minorHAnsi" w:eastAsiaTheme="minorEastAsia" w:hAnsiTheme="minorHAnsi" w:cstheme="minorBidi"/>
            <w:b w:val="0"/>
            <w:caps w:val="0"/>
            <w:color w:val="auto"/>
            <w:sz w:val="22"/>
            <w:szCs w:val="22"/>
            <w:lang w:val="en-US"/>
          </w:rPr>
          <w:tab/>
        </w:r>
        <w:r w:rsidR="0019615D" w:rsidRPr="0019615D">
          <w:rPr>
            <w:rStyle w:val="Hyperlink"/>
            <w:rFonts w:asciiTheme="minorHAnsi" w:hAnsiTheme="minorHAnsi" w:cs="Calibri"/>
            <w:lang w:val="en-US"/>
          </w:rPr>
          <w:t>Charter Phase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_Toc299785354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7</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55" w:history="1">
        <w:r w:rsidR="0019615D" w:rsidRPr="0019615D">
          <w:rPr>
            <w:rStyle w:val="Hyperlink"/>
            <w:rFonts w:asciiTheme="minorHAnsi" w:hAnsiTheme="minorHAnsi" w:cs="Calibri"/>
            <w:lang w:val="en-US"/>
          </w:rPr>
          <w:t>2.1</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Charter Phase Overview and Purpose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_Toc299785355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7</w:t>
        </w:r>
        <w:r w:rsidR="0019615D" w:rsidRPr="0019615D">
          <w:rPr>
            <w:rFonts w:asciiTheme="minorHAnsi" w:hAnsiTheme="minorHAnsi"/>
            <w:webHidden/>
          </w:rPr>
          <w:fldChar w:fldCharType="end"/>
        </w:r>
      </w:hyperlink>
    </w:p>
    <w:p w:rsidR="003D3C1B" w:rsidRPr="00056C05" w:rsidRDefault="007A13E5" w:rsidP="00811E04">
      <w:pPr>
        <w:pStyle w:val="TOC2"/>
        <w:tabs>
          <w:tab w:val="left" w:pos="1080"/>
        </w:tabs>
        <w:rPr>
          <w:rFonts w:asciiTheme="minorHAnsi" w:eastAsiaTheme="minorEastAsia" w:hAnsiTheme="minorHAnsi" w:cstheme="minorBidi"/>
          <w:szCs w:val="22"/>
          <w:lang w:val="en-US"/>
        </w:rPr>
      </w:pPr>
      <w:hyperlink w:anchor="_Toc299785356" w:history="1">
        <w:r w:rsidR="0019615D" w:rsidRPr="0019615D">
          <w:rPr>
            <w:rStyle w:val="Hyperlink"/>
            <w:rFonts w:asciiTheme="minorHAnsi" w:hAnsiTheme="minorHAnsi" w:cs="Calibri"/>
            <w:lang w:val="en-US"/>
          </w:rPr>
          <w:t>2.2</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Charter Phase Activities</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_Toc299785356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7</w:t>
        </w:r>
        <w:r w:rsidR="0019615D" w:rsidRPr="0019615D">
          <w:rPr>
            <w:rFonts w:asciiTheme="minorHAnsi" w:hAnsiTheme="minorHAnsi"/>
            <w:webHidden/>
          </w:rPr>
          <w:fldChar w:fldCharType="end"/>
        </w:r>
      </w:hyperlink>
    </w:p>
    <w:p w:rsidR="0019615D" w:rsidRPr="0019615D" w:rsidRDefault="0019615D">
      <w:pPr>
        <w:pStyle w:val="TOC1"/>
        <w:rPr>
          <w:rFonts w:asciiTheme="minorHAnsi" w:eastAsiaTheme="minorEastAsia" w:hAnsiTheme="minorHAnsi" w:cstheme="minorBidi"/>
          <w:b w:val="0"/>
          <w:caps w:val="0"/>
          <w:color w:val="auto"/>
          <w:sz w:val="22"/>
          <w:szCs w:val="22"/>
          <w:lang w:val="en-US"/>
        </w:rPr>
      </w:pPr>
      <w:r w:rsidRPr="00202FDE">
        <w:t>3</w:t>
      </w:r>
      <w:r w:rsidRPr="00F33AE8">
        <w:rPr>
          <w:rFonts w:asciiTheme="minorHAnsi" w:eastAsiaTheme="minorEastAsia" w:hAnsiTheme="minorHAnsi" w:cstheme="minorBidi"/>
          <w:b w:val="0"/>
          <w:caps w:val="0"/>
          <w:color w:val="auto"/>
          <w:sz w:val="22"/>
          <w:szCs w:val="22"/>
          <w:lang w:val="en-US"/>
        </w:rPr>
        <w:tab/>
      </w:r>
      <w:r w:rsidRPr="00202FDE">
        <w:t>Requirements</w:t>
      </w:r>
      <w:r w:rsidR="003D3C1B" w:rsidRPr="00202FDE">
        <w:t>/DESIGN</w:t>
      </w:r>
      <w:r w:rsidRPr="00202FDE">
        <w:t xml:space="preserve"> Phase</w:t>
      </w:r>
      <w:r w:rsidRPr="0019615D">
        <w:rPr>
          <w:rFonts w:asciiTheme="minorHAnsi" w:hAnsiTheme="minorHAnsi"/>
          <w:webHidden/>
        </w:rPr>
        <w:tab/>
      </w:r>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58" w:history="1">
        <w:r w:rsidR="00D95551">
          <w:rPr>
            <w:rStyle w:val="Hyperlink"/>
            <w:rFonts w:asciiTheme="minorHAnsi" w:hAnsiTheme="minorHAnsi" w:cs="Calibri"/>
            <w:lang w:val="en-US"/>
          </w:rPr>
          <w:t>4</w:t>
        </w:r>
        <w:r w:rsidR="0019615D" w:rsidRPr="0019615D">
          <w:rPr>
            <w:rStyle w:val="Hyperlink"/>
            <w:rFonts w:asciiTheme="minorHAnsi" w:hAnsiTheme="minorHAnsi" w:cs="Calibri"/>
            <w:lang w:val="en-US"/>
          </w:rPr>
          <w:t>.1</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Requirements</w:t>
        </w:r>
        <w:r w:rsidR="00056C05">
          <w:rPr>
            <w:rStyle w:val="Hyperlink"/>
            <w:rFonts w:asciiTheme="minorHAnsi" w:hAnsiTheme="minorHAnsi" w:cs="Calibri"/>
            <w:lang w:val="en-US"/>
          </w:rPr>
          <w:t>/Design</w:t>
        </w:r>
        <w:r w:rsidR="0019615D" w:rsidRPr="0019615D">
          <w:rPr>
            <w:rStyle w:val="Hyperlink"/>
            <w:rFonts w:asciiTheme="minorHAnsi" w:hAnsiTheme="minorHAnsi" w:cs="Calibri"/>
            <w:lang w:val="en-US"/>
          </w:rPr>
          <w:t xml:space="preserve"> Phase Overview and Purpose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_Toc299785358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8</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59" w:history="1">
        <w:r w:rsidR="00D95551">
          <w:rPr>
            <w:rStyle w:val="Hyperlink"/>
            <w:rFonts w:asciiTheme="minorHAnsi" w:hAnsiTheme="minorHAnsi" w:cs="Calibri"/>
            <w:lang w:val="en-US"/>
          </w:rPr>
          <w:t>4</w:t>
        </w:r>
        <w:r w:rsidR="0019615D" w:rsidRPr="0019615D">
          <w:rPr>
            <w:rStyle w:val="Hyperlink"/>
            <w:rFonts w:asciiTheme="minorHAnsi" w:hAnsiTheme="minorHAnsi" w:cs="Calibri"/>
            <w:lang w:val="en-US"/>
          </w:rPr>
          <w:t>.2</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Requirements</w:t>
        </w:r>
        <w:r w:rsidR="00056C05">
          <w:rPr>
            <w:rStyle w:val="Hyperlink"/>
            <w:rFonts w:asciiTheme="minorHAnsi" w:hAnsiTheme="minorHAnsi" w:cs="Calibri"/>
            <w:lang w:val="en-US"/>
          </w:rPr>
          <w:t>/Design</w:t>
        </w:r>
        <w:r w:rsidR="0019615D" w:rsidRPr="0019615D">
          <w:rPr>
            <w:rStyle w:val="Hyperlink"/>
            <w:rFonts w:asciiTheme="minorHAnsi" w:hAnsiTheme="minorHAnsi" w:cs="Calibri"/>
            <w:lang w:val="en-US"/>
          </w:rPr>
          <w:t xml:space="preserve"> Phase Activities</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_Toc299785359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9</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60" w:history="1">
        <w:r w:rsidR="00D95551">
          <w:rPr>
            <w:rStyle w:val="Hyperlink"/>
            <w:rFonts w:asciiTheme="minorHAnsi" w:hAnsiTheme="minorHAnsi" w:cs="Calibri"/>
            <w:lang w:val="en-US"/>
          </w:rPr>
          <w:t>4</w:t>
        </w:r>
        <w:r w:rsidR="0019615D" w:rsidRPr="0019615D">
          <w:rPr>
            <w:rStyle w:val="Hyperlink"/>
            <w:rFonts w:asciiTheme="minorHAnsi" w:hAnsiTheme="minorHAnsi" w:cs="Calibri"/>
            <w:lang w:val="en-US"/>
          </w:rPr>
          <w:t>.3</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Role of Other Teams in the Requirements</w:t>
        </w:r>
        <w:r w:rsidR="00056C05">
          <w:rPr>
            <w:rStyle w:val="Hyperlink"/>
            <w:rFonts w:asciiTheme="minorHAnsi" w:hAnsiTheme="minorHAnsi" w:cs="Calibri"/>
            <w:lang w:val="en-US"/>
          </w:rPr>
          <w:t>/Design</w:t>
        </w:r>
        <w:r w:rsidR="0019615D" w:rsidRPr="0019615D">
          <w:rPr>
            <w:rStyle w:val="Hyperlink"/>
            <w:rFonts w:asciiTheme="minorHAnsi" w:hAnsiTheme="minorHAnsi" w:cs="Calibri"/>
            <w:lang w:val="en-US"/>
          </w:rPr>
          <w:t xml:space="preserve"> Phase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_Toc299785360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10</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61" w:history="1">
        <w:r w:rsidR="00D95551">
          <w:rPr>
            <w:rStyle w:val="Hyperlink"/>
            <w:rFonts w:asciiTheme="minorHAnsi" w:hAnsiTheme="minorHAnsi" w:cs="Calibri"/>
            <w:lang w:val="en-US"/>
          </w:rPr>
          <w:t>4</w:t>
        </w:r>
        <w:r w:rsidR="0019615D" w:rsidRPr="0019615D">
          <w:rPr>
            <w:rStyle w:val="Hyperlink"/>
            <w:rFonts w:asciiTheme="minorHAnsi" w:hAnsiTheme="minorHAnsi" w:cs="Calibri"/>
            <w:lang w:val="en-US"/>
          </w:rPr>
          <w:t>.4</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Requirements</w:t>
        </w:r>
        <w:r w:rsidR="00056C05">
          <w:rPr>
            <w:rStyle w:val="Hyperlink"/>
            <w:rFonts w:asciiTheme="minorHAnsi" w:hAnsiTheme="minorHAnsi" w:cs="Calibri"/>
            <w:lang w:val="en-US"/>
          </w:rPr>
          <w:t>/Design</w:t>
        </w:r>
        <w:r w:rsidR="0019615D" w:rsidRPr="0019615D">
          <w:rPr>
            <w:rStyle w:val="Hyperlink"/>
            <w:rFonts w:asciiTheme="minorHAnsi" w:hAnsiTheme="minorHAnsi" w:cs="Calibri"/>
            <w:lang w:val="en-US"/>
          </w:rPr>
          <w:t xml:space="preserve"> Phase Stage Gate Review</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_Toc299785361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10</w:t>
        </w:r>
        <w:r w:rsidR="0019615D" w:rsidRPr="0019615D">
          <w:rPr>
            <w:rFonts w:asciiTheme="minorHAnsi" w:hAnsiTheme="minorHAnsi"/>
            <w:webHidden/>
          </w:rPr>
          <w:fldChar w:fldCharType="end"/>
        </w:r>
      </w:hyperlink>
    </w:p>
    <w:p w:rsidR="0019615D" w:rsidRPr="0019615D" w:rsidRDefault="007A13E5">
      <w:pPr>
        <w:pStyle w:val="TOC1"/>
        <w:rPr>
          <w:rFonts w:asciiTheme="minorHAnsi" w:eastAsiaTheme="minorEastAsia" w:hAnsiTheme="minorHAnsi" w:cstheme="minorBidi"/>
          <w:b w:val="0"/>
          <w:caps w:val="0"/>
          <w:color w:val="auto"/>
          <w:sz w:val="22"/>
          <w:szCs w:val="22"/>
          <w:lang w:val="en-US"/>
        </w:rPr>
      </w:pPr>
      <w:hyperlink w:anchor="_Toc299785367" w:history="1">
        <w:r w:rsidR="0019615D" w:rsidRPr="0019615D">
          <w:rPr>
            <w:rStyle w:val="Hyperlink"/>
            <w:rFonts w:asciiTheme="minorHAnsi" w:hAnsiTheme="minorHAnsi" w:cs="Calibri"/>
            <w:lang w:val="en-US"/>
          </w:rPr>
          <w:t>5</w:t>
        </w:r>
        <w:r w:rsidR="0019615D" w:rsidRPr="0019615D">
          <w:rPr>
            <w:rFonts w:asciiTheme="minorHAnsi" w:eastAsiaTheme="minorEastAsia" w:hAnsiTheme="minorHAnsi" w:cstheme="minorBidi"/>
            <w:b w:val="0"/>
            <w:caps w:val="0"/>
            <w:color w:val="auto"/>
            <w:sz w:val="22"/>
            <w:szCs w:val="22"/>
            <w:lang w:val="en-US"/>
          </w:rPr>
          <w:tab/>
        </w:r>
        <w:r w:rsidR="0019615D" w:rsidRPr="0019615D">
          <w:rPr>
            <w:rStyle w:val="Hyperlink"/>
            <w:rFonts w:asciiTheme="minorHAnsi" w:hAnsiTheme="minorHAnsi" w:cs="Calibri"/>
            <w:lang w:val="en-US"/>
          </w:rPr>
          <w:t>Development/Acquisition Phase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_Toc299785367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14</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68" w:history="1">
        <w:r w:rsidR="0019615D" w:rsidRPr="0019615D">
          <w:rPr>
            <w:rStyle w:val="Hyperlink"/>
            <w:rFonts w:asciiTheme="minorHAnsi" w:hAnsiTheme="minorHAnsi" w:cs="Calibri"/>
            <w:lang w:val="en-US"/>
          </w:rPr>
          <w:t>5.1</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Development/Acquisition Phase Overview and Purpose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_Toc299785368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14</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69" w:history="1">
        <w:r w:rsidR="0019615D" w:rsidRPr="0019615D">
          <w:rPr>
            <w:rStyle w:val="Hyperlink"/>
            <w:rFonts w:asciiTheme="minorHAnsi" w:hAnsiTheme="minorHAnsi" w:cs="Calibri"/>
            <w:lang w:val="en-US"/>
          </w:rPr>
          <w:t>5.2</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Development/Acquisition Phase Activities</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_Toc299785369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15</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70" w:history="1">
        <w:r w:rsidR="0019615D" w:rsidRPr="0019615D">
          <w:rPr>
            <w:rStyle w:val="Hyperlink"/>
            <w:rFonts w:asciiTheme="minorHAnsi" w:hAnsiTheme="minorHAnsi" w:cs="Calibri"/>
            <w:lang w:val="en-US"/>
          </w:rPr>
          <w:t>5.3</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Role of Other Teams in the Development/Acquisition Phase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_Toc299785370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16</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71" w:history="1">
        <w:r w:rsidR="0019615D" w:rsidRPr="0019615D">
          <w:rPr>
            <w:rStyle w:val="Hyperlink"/>
            <w:rFonts w:asciiTheme="minorHAnsi" w:hAnsiTheme="minorHAnsi" w:cs="Calibri"/>
            <w:lang w:val="en-US"/>
          </w:rPr>
          <w:t>5.4</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Development/Acquisition Phase Stage Gate Review</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_Toc299785371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17</w:t>
        </w:r>
        <w:r w:rsidR="0019615D" w:rsidRPr="0019615D">
          <w:rPr>
            <w:rFonts w:asciiTheme="minorHAnsi" w:hAnsiTheme="minorHAnsi"/>
            <w:webHidden/>
          </w:rPr>
          <w:fldChar w:fldCharType="end"/>
        </w:r>
      </w:hyperlink>
    </w:p>
    <w:p w:rsidR="0019615D" w:rsidRPr="0019615D" w:rsidRDefault="007A13E5">
      <w:pPr>
        <w:pStyle w:val="TOC1"/>
        <w:rPr>
          <w:rFonts w:asciiTheme="minorHAnsi" w:eastAsiaTheme="minorEastAsia" w:hAnsiTheme="minorHAnsi" w:cstheme="minorBidi"/>
          <w:b w:val="0"/>
          <w:caps w:val="0"/>
          <w:color w:val="auto"/>
          <w:sz w:val="22"/>
          <w:szCs w:val="22"/>
          <w:lang w:val="en-US"/>
        </w:rPr>
      </w:pPr>
      <w:hyperlink w:anchor="_Toc299785372" w:history="1">
        <w:r w:rsidR="0019615D" w:rsidRPr="0019615D">
          <w:rPr>
            <w:rStyle w:val="Hyperlink"/>
            <w:rFonts w:asciiTheme="minorHAnsi" w:hAnsiTheme="minorHAnsi" w:cs="Calibri"/>
            <w:lang w:val="en-US"/>
          </w:rPr>
          <w:t>6</w:t>
        </w:r>
        <w:r w:rsidR="0019615D" w:rsidRPr="0019615D">
          <w:rPr>
            <w:rFonts w:asciiTheme="minorHAnsi" w:eastAsiaTheme="minorEastAsia" w:hAnsiTheme="minorHAnsi" w:cstheme="minorBidi"/>
            <w:b w:val="0"/>
            <w:caps w:val="0"/>
            <w:color w:val="auto"/>
            <w:sz w:val="22"/>
            <w:szCs w:val="22"/>
            <w:lang w:val="en-US"/>
          </w:rPr>
          <w:tab/>
        </w:r>
        <w:r w:rsidR="0019615D" w:rsidRPr="0019615D">
          <w:rPr>
            <w:rStyle w:val="Hyperlink"/>
            <w:rFonts w:asciiTheme="minorHAnsi" w:hAnsiTheme="minorHAnsi" w:cs="Calibri"/>
            <w:lang w:val="en-US"/>
          </w:rPr>
          <w:t>Testing Phase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_Toc299785372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17</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73" w:history="1">
        <w:r w:rsidR="0019615D" w:rsidRPr="0019615D">
          <w:rPr>
            <w:rStyle w:val="Hyperlink"/>
            <w:rFonts w:asciiTheme="minorHAnsi" w:hAnsiTheme="minorHAnsi" w:cs="Calibri"/>
            <w:lang w:val="en-US"/>
          </w:rPr>
          <w:t>6.1</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Testing Phase Overview and Purpose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_Toc299785373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17</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74" w:history="1">
        <w:r w:rsidR="0019615D" w:rsidRPr="0019615D">
          <w:rPr>
            <w:rStyle w:val="Hyperlink"/>
            <w:rFonts w:asciiTheme="minorHAnsi" w:hAnsiTheme="minorHAnsi" w:cs="Calibri"/>
            <w:lang w:val="en-US"/>
          </w:rPr>
          <w:t>6.2</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Testing Phase Activities</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_Toc299785374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19</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75" w:history="1">
        <w:r w:rsidR="0019615D" w:rsidRPr="0019615D">
          <w:rPr>
            <w:rStyle w:val="Hyperlink"/>
            <w:rFonts w:asciiTheme="minorHAnsi" w:hAnsiTheme="minorHAnsi" w:cs="Calibri"/>
            <w:lang w:val="en-US"/>
          </w:rPr>
          <w:t>6.3</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Role of Other Teams in the Testing Phase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_Toc299785375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19</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76" w:history="1">
        <w:r w:rsidR="0019615D" w:rsidRPr="0019615D">
          <w:rPr>
            <w:rStyle w:val="Hyperlink"/>
            <w:rFonts w:asciiTheme="minorHAnsi" w:hAnsiTheme="minorHAnsi" w:cs="Calibri"/>
            <w:lang w:val="en-US"/>
          </w:rPr>
          <w:t>6.4</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Testing Phase Stage Gate Review</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_Toc299785376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20</w:t>
        </w:r>
        <w:r w:rsidR="0019615D" w:rsidRPr="0019615D">
          <w:rPr>
            <w:rFonts w:asciiTheme="minorHAnsi" w:hAnsiTheme="minorHAnsi"/>
            <w:webHidden/>
          </w:rPr>
          <w:fldChar w:fldCharType="end"/>
        </w:r>
      </w:hyperlink>
    </w:p>
    <w:p w:rsidR="0019615D" w:rsidRPr="0019615D" w:rsidRDefault="007A13E5">
      <w:pPr>
        <w:pStyle w:val="TOC1"/>
        <w:rPr>
          <w:rFonts w:asciiTheme="minorHAnsi" w:eastAsiaTheme="minorEastAsia" w:hAnsiTheme="minorHAnsi" w:cstheme="minorBidi"/>
          <w:b w:val="0"/>
          <w:caps w:val="0"/>
          <w:color w:val="auto"/>
          <w:sz w:val="22"/>
          <w:szCs w:val="22"/>
          <w:lang w:val="en-US"/>
        </w:rPr>
      </w:pPr>
      <w:hyperlink w:anchor="_Toc299785377" w:history="1">
        <w:r w:rsidR="0019615D" w:rsidRPr="0019615D">
          <w:rPr>
            <w:rStyle w:val="Hyperlink"/>
            <w:rFonts w:asciiTheme="minorHAnsi" w:hAnsiTheme="minorHAnsi" w:cs="Calibri"/>
            <w:lang w:val="en-US"/>
          </w:rPr>
          <w:t>7</w:t>
        </w:r>
        <w:r w:rsidR="0019615D" w:rsidRPr="0019615D">
          <w:rPr>
            <w:rFonts w:asciiTheme="minorHAnsi" w:eastAsiaTheme="minorEastAsia" w:hAnsiTheme="minorHAnsi" w:cstheme="minorBidi"/>
            <w:b w:val="0"/>
            <w:caps w:val="0"/>
            <w:color w:val="auto"/>
            <w:sz w:val="22"/>
            <w:szCs w:val="22"/>
            <w:lang w:val="en-US"/>
          </w:rPr>
          <w:tab/>
        </w:r>
        <w:r w:rsidR="0019615D" w:rsidRPr="0019615D">
          <w:rPr>
            <w:rStyle w:val="Hyperlink"/>
            <w:rFonts w:asciiTheme="minorHAnsi" w:hAnsiTheme="minorHAnsi" w:cs="Calibri"/>
            <w:lang w:val="en-US"/>
          </w:rPr>
          <w:t>User Acceptance/Authorization Phase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_Toc299785377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20</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78" w:history="1">
        <w:r w:rsidR="0019615D" w:rsidRPr="0019615D">
          <w:rPr>
            <w:rStyle w:val="Hyperlink"/>
            <w:rFonts w:asciiTheme="minorHAnsi" w:hAnsiTheme="minorHAnsi" w:cs="Calibri"/>
            <w:lang w:val="en-US"/>
          </w:rPr>
          <w:t>7.1</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User Acceptance Phase Overview and Purpose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_Toc299785378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20</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79" w:history="1">
        <w:r w:rsidR="0019615D" w:rsidRPr="0019615D">
          <w:rPr>
            <w:rStyle w:val="Hyperlink"/>
            <w:rFonts w:asciiTheme="minorHAnsi" w:hAnsiTheme="minorHAnsi" w:cs="Calibri"/>
            <w:lang w:val="en-US"/>
          </w:rPr>
          <w:t>7.2</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User Acceptance/Authorization Phase Activities</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_Toc299785379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22</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80" w:history="1">
        <w:r w:rsidR="0019615D" w:rsidRPr="0019615D">
          <w:rPr>
            <w:rStyle w:val="Hyperlink"/>
            <w:rFonts w:asciiTheme="minorHAnsi" w:hAnsiTheme="minorHAnsi" w:cs="Calibri"/>
            <w:lang w:val="en-US"/>
          </w:rPr>
          <w:t>7.3</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Role of Other Teams in the User Acceptance/Authorization Phase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_Toc299785380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22</w:t>
        </w:r>
        <w:r w:rsidR="0019615D" w:rsidRPr="0019615D">
          <w:rPr>
            <w:rFonts w:asciiTheme="minorHAnsi" w:hAnsiTheme="minorHAnsi"/>
            <w:webHidden/>
          </w:rPr>
          <w:fldChar w:fldCharType="end"/>
        </w:r>
      </w:hyperlink>
    </w:p>
    <w:p w:rsidR="0019615D" w:rsidRPr="0019615D" w:rsidRDefault="007A13E5">
      <w:pPr>
        <w:pStyle w:val="TOC1"/>
        <w:rPr>
          <w:rFonts w:asciiTheme="minorHAnsi" w:eastAsiaTheme="minorEastAsia" w:hAnsiTheme="minorHAnsi" w:cstheme="minorBidi"/>
          <w:b w:val="0"/>
          <w:caps w:val="0"/>
          <w:color w:val="auto"/>
          <w:sz w:val="22"/>
          <w:szCs w:val="22"/>
          <w:lang w:val="en-US"/>
        </w:rPr>
      </w:pPr>
      <w:hyperlink w:anchor="_Toc299785382" w:history="1">
        <w:r w:rsidR="0019615D" w:rsidRPr="0019615D">
          <w:rPr>
            <w:rStyle w:val="Hyperlink"/>
            <w:rFonts w:asciiTheme="minorHAnsi" w:hAnsiTheme="minorHAnsi" w:cs="Calibri"/>
          </w:rPr>
          <w:t>8</w:t>
        </w:r>
        <w:r w:rsidR="0019615D" w:rsidRPr="0019615D">
          <w:rPr>
            <w:rFonts w:asciiTheme="minorHAnsi" w:eastAsiaTheme="minorEastAsia" w:hAnsiTheme="minorHAnsi" w:cstheme="minorBidi"/>
            <w:b w:val="0"/>
            <w:caps w:val="0"/>
            <w:color w:val="auto"/>
            <w:sz w:val="22"/>
            <w:szCs w:val="22"/>
            <w:lang w:val="en-US"/>
          </w:rPr>
          <w:tab/>
        </w:r>
        <w:r w:rsidR="0019615D" w:rsidRPr="0019615D">
          <w:rPr>
            <w:rStyle w:val="Hyperlink"/>
            <w:rFonts w:asciiTheme="minorHAnsi" w:hAnsiTheme="minorHAnsi" w:cs="Calibri"/>
            <w:lang w:val="en-US"/>
          </w:rPr>
          <w:t>Implementation Phase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_Toc299785382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23</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83" w:history="1">
        <w:r w:rsidR="0019615D" w:rsidRPr="0019615D">
          <w:rPr>
            <w:rStyle w:val="Hyperlink"/>
            <w:rFonts w:asciiTheme="minorHAnsi" w:hAnsiTheme="minorHAnsi" w:cs="Calibri"/>
            <w:lang w:val="en-US"/>
          </w:rPr>
          <w:t>8.1</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Implementation Phase Overview and Purpose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_Toc299785383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23</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84" w:history="1">
        <w:r w:rsidR="0019615D" w:rsidRPr="0019615D">
          <w:rPr>
            <w:rStyle w:val="Hyperlink"/>
            <w:rFonts w:asciiTheme="minorHAnsi" w:hAnsiTheme="minorHAnsi" w:cs="Calibri"/>
            <w:lang w:val="en-US"/>
          </w:rPr>
          <w:t>8.2</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Implementation Phase Activities</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_Toc299785384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23</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85" w:history="1">
        <w:r w:rsidR="0019615D" w:rsidRPr="0019615D">
          <w:rPr>
            <w:rStyle w:val="Hyperlink"/>
            <w:rFonts w:asciiTheme="minorHAnsi" w:hAnsiTheme="minorHAnsi" w:cs="Calibri"/>
            <w:lang w:val="en-US"/>
          </w:rPr>
          <w:t>8.3</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Role of Other Teams in the Implementation Phase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_Toc299785385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24</w:t>
        </w:r>
        <w:r w:rsidR="0019615D" w:rsidRPr="0019615D">
          <w:rPr>
            <w:rFonts w:asciiTheme="minorHAnsi" w:hAnsiTheme="minorHAnsi"/>
            <w:webHidden/>
          </w:rPr>
          <w:fldChar w:fldCharType="end"/>
        </w:r>
      </w:hyperlink>
    </w:p>
    <w:p w:rsidR="0019615D" w:rsidRPr="0019615D" w:rsidRDefault="007A13E5">
      <w:pPr>
        <w:pStyle w:val="TOC1"/>
        <w:rPr>
          <w:rFonts w:asciiTheme="minorHAnsi" w:eastAsiaTheme="minorEastAsia" w:hAnsiTheme="minorHAnsi" w:cstheme="minorBidi"/>
          <w:b w:val="0"/>
          <w:caps w:val="0"/>
          <w:color w:val="auto"/>
          <w:sz w:val="22"/>
          <w:szCs w:val="22"/>
          <w:lang w:val="en-US"/>
        </w:rPr>
      </w:pPr>
      <w:hyperlink w:anchor="_Toc299785386" w:history="1">
        <w:r w:rsidR="0019615D" w:rsidRPr="0019615D">
          <w:rPr>
            <w:rStyle w:val="Hyperlink"/>
            <w:rFonts w:asciiTheme="minorHAnsi" w:hAnsiTheme="minorHAnsi" w:cs="Calibri"/>
          </w:rPr>
          <w:t>9</w:t>
        </w:r>
        <w:r w:rsidR="0019615D" w:rsidRPr="0019615D">
          <w:rPr>
            <w:rFonts w:asciiTheme="minorHAnsi" w:eastAsiaTheme="minorEastAsia" w:hAnsiTheme="minorHAnsi" w:cstheme="minorBidi"/>
            <w:b w:val="0"/>
            <w:caps w:val="0"/>
            <w:color w:val="auto"/>
            <w:sz w:val="22"/>
            <w:szCs w:val="22"/>
            <w:lang w:val="en-US"/>
          </w:rPr>
          <w:tab/>
        </w:r>
        <w:r w:rsidR="0019615D" w:rsidRPr="0019615D">
          <w:rPr>
            <w:rStyle w:val="Hyperlink"/>
            <w:rFonts w:asciiTheme="minorHAnsi" w:hAnsiTheme="minorHAnsi" w:cs="Calibri"/>
          </w:rPr>
          <w:t>Post Implementation Phase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_Toc299785386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24</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87" w:history="1">
        <w:r w:rsidR="0019615D" w:rsidRPr="0019615D">
          <w:rPr>
            <w:rStyle w:val="Hyperlink"/>
            <w:rFonts w:asciiTheme="minorHAnsi" w:hAnsiTheme="minorHAnsi" w:cs="Calibri"/>
            <w:lang w:val="en-US"/>
          </w:rPr>
          <w:t>9.1</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Post Implementation Phase Overview and Purpose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_Toc299785387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24</w:t>
        </w:r>
        <w:r w:rsidR="0019615D" w:rsidRPr="0019615D">
          <w:rPr>
            <w:rFonts w:asciiTheme="minorHAnsi" w:hAnsiTheme="minorHAnsi"/>
            <w:webHidden/>
          </w:rPr>
          <w:fldChar w:fldCharType="end"/>
        </w:r>
      </w:hyperlink>
    </w:p>
    <w:p w:rsidR="0019615D" w:rsidRPr="0019615D" w:rsidRDefault="007A13E5">
      <w:pPr>
        <w:pStyle w:val="TOC2"/>
        <w:tabs>
          <w:tab w:val="left" w:pos="1080"/>
        </w:tabs>
        <w:rPr>
          <w:rFonts w:asciiTheme="minorHAnsi" w:eastAsiaTheme="minorEastAsia" w:hAnsiTheme="minorHAnsi" w:cstheme="minorBidi"/>
          <w:szCs w:val="22"/>
          <w:lang w:val="en-US"/>
        </w:rPr>
      </w:pPr>
      <w:hyperlink w:anchor="_Toc299785388" w:history="1">
        <w:r w:rsidR="0019615D" w:rsidRPr="0019615D">
          <w:rPr>
            <w:rStyle w:val="Hyperlink"/>
            <w:rFonts w:asciiTheme="minorHAnsi" w:hAnsiTheme="minorHAnsi" w:cs="Calibri"/>
            <w:lang w:val="en-US"/>
          </w:rPr>
          <w:t>9.2</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Post Implementation Phase Activities</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_Toc299785388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24</w:t>
        </w:r>
        <w:r w:rsidR="0019615D" w:rsidRPr="0019615D">
          <w:rPr>
            <w:rFonts w:asciiTheme="minorHAnsi" w:hAnsiTheme="minorHAnsi"/>
            <w:webHidden/>
          </w:rPr>
          <w:fldChar w:fldCharType="end"/>
        </w:r>
      </w:hyperlink>
    </w:p>
    <w:p w:rsidR="0019615D" w:rsidRPr="0019615D" w:rsidRDefault="007A13E5">
      <w:pPr>
        <w:pStyle w:val="TOC1"/>
        <w:rPr>
          <w:rFonts w:asciiTheme="minorHAnsi" w:eastAsiaTheme="minorEastAsia" w:hAnsiTheme="minorHAnsi" w:cstheme="minorBidi"/>
          <w:b w:val="0"/>
          <w:caps w:val="0"/>
          <w:color w:val="auto"/>
          <w:sz w:val="22"/>
          <w:szCs w:val="22"/>
          <w:lang w:val="en-US"/>
        </w:rPr>
      </w:pPr>
      <w:hyperlink w:anchor="_Toc299785389" w:history="1">
        <w:r w:rsidR="0019615D" w:rsidRPr="0019615D">
          <w:rPr>
            <w:rStyle w:val="Hyperlink"/>
            <w:rFonts w:asciiTheme="minorHAnsi" w:hAnsiTheme="minorHAnsi"/>
          </w:rPr>
          <w:t>10</w:t>
        </w:r>
        <w:r w:rsidR="0019615D" w:rsidRPr="0019615D">
          <w:rPr>
            <w:rFonts w:asciiTheme="minorHAnsi" w:eastAsiaTheme="minorEastAsia" w:hAnsiTheme="minorHAnsi" w:cstheme="minorBidi"/>
            <w:b w:val="0"/>
            <w:caps w:val="0"/>
            <w:color w:val="auto"/>
            <w:sz w:val="22"/>
            <w:szCs w:val="22"/>
            <w:lang w:val="en-US"/>
          </w:rPr>
          <w:tab/>
        </w:r>
        <w:r w:rsidR="0019615D" w:rsidRPr="0019615D">
          <w:rPr>
            <w:rStyle w:val="Hyperlink"/>
            <w:rFonts w:asciiTheme="minorHAnsi" w:hAnsiTheme="minorHAnsi"/>
          </w:rPr>
          <w:t>Operations and Maintenance Phase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_Toc299785389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25</w:t>
        </w:r>
        <w:r w:rsidR="0019615D" w:rsidRPr="0019615D">
          <w:rPr>
            <w:rFonts w:asciiTheme="minorHAnsi" w:hAnsiTheme="minorHAnsi"/>
            <w:webHidden/>
          </w:rPr>
          <w:fldChar w:fldCharType="end"/>
        </w:r>
      </w:hyperlink>
    </w:p>
    <w:p w:rsidR="0019615D" w:rsidRPr="0019615D" w:rsidRDefault="007A13E5">
      <w:pPr>
        <w:pStyle w:val="TOC2"/>
        <w:tabs>
          <w:tab w:val="left" w:pos="1980"/>
        </w:tabs>
        <w:rPr>
          <w:rFonts w:asciiTheme="minorHAnsi" w:eastAsiaTheme="minorEastAsia" w:hAnsiTheme="minorHAnsi" w:cstheme="minorBidi"/>
          <w:szCs w:val="22"/>
          <w:lang w:val="en-US"/>
        </w:rPr>
      </w:pPr>
      <w:hyperlink w:anchor="_Toc299785390" w:history="1">
        <w:r w:rsidR="0019615D" w:rsidRPr="0019615D">
          <w:rPr>
            <w:rStyle w:val="Hyperlink"/>
            <w:rFonts w:asciiTheme="minorHAnsi" w:hAnsiTheme="minorHAnsi"/>
          </w:rPr>
          <w:t>10.1</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rPr>
          <w:t>Operations and Maintenance Phase Overview and Purpose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_Toc299785390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25</w:t>
        </w:r>
        <w:r w:rsidR="0019615D" w:rsidRPr="0019615D">
          <w:rPr>
            <w:rFonts w:asciiTheme="minorHAnsi" w:hAnsiTheme="minorHAnsi"/>
            <w:webHidden/>
          </w:rPr>
          <w:fldChar w:fldCharType="end"/>
        </w:r>
      </w:hyperlink>
    </w:p>
    <w:p w:rsidR="0019615D" w:rsidRPr="0019615D" w:rsidRDefault="007A13E5">
      <w:pPr>
        <w:pStyle w:val="TOC2"/>
        <w:tabs>
          <w:tab w:val="left" w:pos="1980"/>
        </w:tabs>
        <w:rPr>
          <w:rFonts w:asciiTheme="minorHAnsi" w:eastAsiaTheme="minorEastAsia" w:hAnsiTheme="minorHAnsi" w:cstheme="minorBidi"/>
          <w:szCs w:val="22"/>
          <w:lang w:val="en-US"/>
        </w:rPr>
      </w:pPr>
      <w:hyperlink w:anchor="_Toc299785391" w:history="1">
        <w:r w:rsidR="0019615D" w:rsidRPr="0019615D">
          <w:rPr>
            <w:rStyle w:val="Hyperlink"/>
            <w:rFonts w:asciiTheme="minorHAnsi" w:hAnsiTheme="minorHAnsi" w:cs="Calibri"/>
            <w:lang w:val="en-US"/>
          </w:rPr>
          <w:t>10.2</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Operations and Maintenance Phase Activities</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_Toc299785391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25</w:t>
        </w:r>
        <w:r w:rsidR="0019615D" w:rsidRPr="0019615D">
          <w:rPr>
            <w:rFonts w:asciiTheme="minorHAnsi" w:hAnsiTheme="minorHAnsi"/>
            <w:webHidden/>
          </w:rPr>
          <w:fldChar w:fldCharType="end"/>
        </w:r>
      </w:hyperlink>
    </w:p>
    <w:p w:rsidR="0019615D" w:rsidRPr="0019615D" w:rsidRDefault="007A13E5">
      <w:pPr>
        <w:pStyle w:val="TOC2"/>
        <w:tabs>
          <w:tab w:val="left" w:pos="1980"/>
        </w:tabs>
        <w:rPr>
          <w:rFonts w:asciiTheme="minorHAnsi" w:eastAsiaTheme="minorEastAsia" w:hAnsiTheme="minorHAnsi" w:cstheme="minorBidi"/>
          <w:szCs w:val="22"/>
          <w:lang w:val="en-US"/>
        </w:rPr>
      </w:pPr>
      <w:hyperlink w:anchor="_Toc299785392" w:history="1">
        <w:r w:rsidR="0019615D" w:rsidRPr="0019615D">
          <w:rPr>
            <w:rStyle w:val="Hyperlink"/>
            <w:rFonts w:asciiTheme="minorHAnsi" w:hAnsiTheme="minorHAnsi" w:cs="Calibri"/>
            <w:lang w:val="en-US"/>
          </w:rPr>
          <w:t>10.3</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Role of Other Teams in the Operations and Maintenance Phase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_Toc299785392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25</w:t>
        </w:r>
        <w:r w:rsidR="0019615D" w:rsidRPr="0019615D">
          <w:rPr>
            <w:rFonts w:asciiTheme="minorHAnsi" w:hAnsiTheme="minorHAnsi"/>
            <w:webHidden/>
          </w:rPr>
          <w:fldChar w:fldCharType="end"/>
        </w:r>
      </w:hyperlink>
    </w:p>
    <w:p w:rsidR="0019615D" w:rsidRPr="0019615D" w:rsidRDefault="007A13E5">
      <w:pPr>
        <w:pStyle w:val="TOC2"/>
        <w:tabs>
          <w:tab w:val="left" w:pos="1980"/>
        </w:tabs>
        <w:rPr>
          <w:rFonts w:asciiTheme="minorHAnsi" w:eastAsiaTheme="minorEastAsia" w:hAnsiTheme="minorHAnsi" w:cstheme="minorBidi"/>
          <w:szCs w:val="22"/>
          <w:lang w:val="en-US"/>
        </w:rPr>
      </w:pPr>
      <w:hyperlink w:anchor="_Toc299785393" w:history="1">
        <w:r w:rsidR="0019615D" w:rsidRPr="0019615D">
          <w:rPr>
            <w:rStyle w:val="Hyperlink"/>
            <w:rFonts w:asciiTheme="minorHAnsi" w:hAnsiTheme="minorHAnsi" w:cs="Calibri"/>
            <w:lang w:val="en-US"/>
          </w:rPr>
          <w:t>10.4</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Operations and Maintenance Phase Change Control Review</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_Toc299785393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26</w:t>
        </w:r>
        <w:r w:rsidR="0019615D" w:rsidRPr="0019615D">
          <w:rPr>
            <w:rFonts w:asciiTheme="minorHAnsi" w:hAnsiTheme="minorHAnsi"/>
            <w:webHidden/>
          </w:rPr>
          <w:fldChar w:fldCharType="end"/>
        </w:r>
      </w:hyperlink>
    </w:p>
    <w:p w:rsidR="0019615D" w:rsidRPr="0019615D" w:rsidRDefault="007A13E5">
      <w:pPr>
        <w:pStyle w:val="TOC1"/>
        <w:rPr>
          <w:rFonts w:asciiTheme="minorHAnsi" w:eastAsiaTheme="minorEastAsia" w:hAnsiTheme="minorHAnsi" w:cstheme="minorBidi"/>
          <w:b w:val="0"/>
          <w:caps w:val="0"/>
          <w:color w:val="auto"/>
          <w:sz w:val="22"/>
          <w:szCs w:val="22"/>
          <w:lang w:val="en-US"/>
        </w:rPr>
      </w:pPr>
      <w:hyperlink w:anchor="_Toc299785394" w:history="1">
        <w:r w:rsidR="0019615D" w:rsidRPr="0019615D">
          <w:rPr>
            <w:rStyle w:val="Hyperlink"/>
            <w:rFonts w:asciiTheme="minorHAnsi" w:hAnsiTheme="minorHAnsi"/>
          </w:rPr>
          <w:t>11</w:t>
        </w:r>
        <w:r w:rsidR="0019615D" w:rsidRPr="0019615D">
          <w:rPr>
            <w:rFonts w:asciiTheme="minorHAnsi" w:eastAsiaTheme="minorEastAsia" w:hAnsiTheme="minorHAnsi" w:cstheme="minorBidi"/>
            <w:b w:val="0"/>
            <w:caps w:val="0"/>
            <w:color w:val="auto"/>
            <w:sz w:val="22"/>
            <w:szCs w:val="22"/>
            <w:lang w:val="en-US"/>
          </w:rPr>
          <w:tab/>
        </w:r>
        <w:r w:rsidR="0019615D" w:rsidRPr="0019615D">
          <w:rPr>
            <w:rStyle w:val="Hyperlink"/>
            <w:rFonts w:asciiTheme="minorHAnsi" w:hAnsiTheme="minorHAnsi"/>
          </w:rPr>
          <w:t>Disposal/Transition Phase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_Toc299785394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26</w:t>
        </w:r>
        <w:r w:rsidR="0019615D" w:rsidRPr="0019615D">
          <w:rPr>
            <w:rFonts w:asciiTheme="minorHAnsi" w:hAnsiTheme="minorHAnsi"/>
            <w:webHidden/>
          </w:rPr>
          <w:fldChar w:fldCharType="end"/>
        </w:r>
      </w:hyperlink>
    </w:p>
    <w:p w:rsidR="0019615D" w:rsidRPr="0019615D" w:rsidRDefault="007A13E5">
      <w:pPr>
        <w:pStyle w:val="TOC2"/>
        <w:tabs>
          <w:tab w:val="left" w:pos="1980"/>
        </w:tabs>
        <w:rPr>
          <w:rFonts w:asciiTheme="minorHAnsi" w:eastAsiaTheme="minorEastAsia" w:hAnsiTheme="minorHAnsi" w:cstheme="minorBidi"/>
          <w:szCs w:val="22"/>
          <w:lang w:val="en-US"/>
        </w:rPr>
      </w:pPr>
      <w:hyperlink w:anchor="_Toc299785395" w:history="1">
        <w:r w:rsidR="0019615D" w:rsidRPr="0019615D">
          <w:rPr>
            <w:rStyle w:val="Hyperlink"/>
            <w:rFonts w:asciiTheme="minorHAnsi" w:hAnsiTheme="minorHAnsi" w:cs="Calibri"/>
            <w:lang w:val="en-US"/>
          </w:rPr>
          <w:t>11.1</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Disposal/Transition Phase Overview and Purpose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_Toc299785395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26</w:t>
        </w:r>
        <w:r w:rsidR="0019615D" w:rsidRPr="0019615D">
          <w:rPr>
            <w:rFonts w:asciiTheme="minorHAnsi" w:hAnsiTheme="minorHAnsi"/>
            <w:webHidden/>
          </w:rPr>
          <w:fldChar w:fldCharType="end"/>
        </w:r>
      </w:hyperlink>
    </w:p>
    <w:p w:rsidR="0019615D" w:rsidRPr="0019615D" w:rsidRDefault="007A13E5">
      <w:pPr>
        <w:pStyle w:val="TOC2"/>
        <w:tabs>
          <w:tab w:val="left" w:pos="1980"/>
        </w:tabs>
        <w:rPr>
          <w:rFonts w:asciiTheme="minorHAnsi" w:eastAsiaTheme="minorEastAsia" w:hAnsiTheme="minorHAnsi" w:cstheme="minorBidi"/>
          <w:szCs w:val="22"/>
          <w:lang w:val="en-US"/>
        </w:rPr>
      </w:pPr>
      <w:hyperlink w:anchor="_Toc299785396" w:history="1">
        <w:r w:rsidR="0019615D" w:rsidRPr="0019615D">
          <w:rPr>
            <w:rStyle w:val="Hyperlink"/>
            <w:rFonts w:asciiTheme="minorHAnsi" w:hAnsiTheme="minorHAnsi" w:cs="Calibri"/>
            <w:lang w:val="en-US"/>
          </w:rPr>
          <w:t>11.2</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Disposal/Transition Phase Activities</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_Toc299785396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26</w:t>
        </w:r>
        <w:r w:rsidR="0019615D" w:rsidRPr="0019615D">
          <w:rPr>
            <w:rFonts w:asciiTheme="minorHAnsi" w:hAnsiTheme="minorHAnsi"/>
            <w:webHidden/>
          </w:rPr>
          <w:fldChar w:fldCharType="end"/>
        </w:r>
      </w:hyperlink>
    </w:p>
    <w:p w:rsidR="0019615D" w:rsidRPr="0019615D" w:rsidRDefault="007A13E5">
      <w:pPr>
        <w:pStyle w:val="TOC2"/>
        <w:tabs>
          <w:tab w:val="left" w:pos="1980"/>
        </w:tabs>
        <w:rPr>
          <w:rFonts w:asciiTheme="minorHAnsi" w:eastAsiaTheme="minorEastAsia" w:hAnsiTheme="minorHAnsi" w:cstheme="minorBidi"/>
          <w:szCs w:val="22"/>
          <w:lang w:val="en-US"/>
        </w:rPr>
      </w:pPr>
      <w:hyperlink w:anchor="_Toc299785397" w:history="1">
        <w:r w:rsidR="0019615D" w:rsidRPr="0019615D">
          <w:rPr>
            <w:rStyle w:val="Hyperlink"/>
            <w:rFonts w:asciiTheme="minorHAnsi" w:hAnsiTheme="minorHAnsi" w:cs="Calibri"/>
            <w:lang w:val="en-US"/>
          </w:rPr>
          <w:t>11.3</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Role of Other Teams in the Disposal/Transition Phase</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_Toc299785397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27</w:t>
        </w:r>
        <w:r w:rsidR="0019615D" w:rsidRPr="0019615D">
          <w:rPr>
            <w:rFonts w:asciiTheme="minorHAnsi" w:hAnsiTheme="minorHAnsi"/>
            <w:webHidden/>
          </w:rPr>
          <w:fldChar w:fldCharType="end"/>
        </w:r>
      </w:hyperlink>
    </w:p>
    <w:p w:rsidR="0019615D" w:rsidRPr="0019615D" w:rsidRDefault="007A13E5">
      <w:pPr>
        <w:pStyle w:val="TOC2"/>
        <w:tabs>
          <w:tab w:val="left" w:pos="1980"/>
        </w:tabs>
        <w:rPr>
          <w:rFonts w:asciiTheme="minorHAnsi" w:eastAsiaTheme="minorEastAsia" w:hAnsiTheme="minorHAnsi" w:cstheme="minorBidi"/>
          <w:szCs w:val="22"/>
          <w:lang w:val="en-US"/>
        </w:rPr>
      </w:pPr>
      <w:hyperlink w:anchor="_Toc299785398" w:history="1">
        <w:r w:rsidR="0019615D" w:rsidRPr="0019615D">
          <w:rPr>
            <w:rStyle w:val="Hyperlink"/>
            <w:rFonts w:asciiTheme="minorHAnsi" w:hAnsiTheme="minorHAnsi" w:cs="Calibri"/>
            <w:lang w:val="en-US"/>
          </w:rPr>
          <w:t>11.4</w:t>
        </w:r>
        <w:r w:rsidR="0019615D" w:rsidRPr="0019615D">
          <w:rPr>
            <w:rFonts w:asciiTheme="minorHAnsi" w:eastAsiaTheme="minorEastAsia" w:hAnsiTheme="minorHAnsi" w:cstheme="minorBidi"/>
            <w:szCs w:val="22"/>
            <w:lang w:val="en-US"/>
          </w:rPr>
          <w:tab/>
        </w:r>
        <w:r w:rsidR="0019615D" w:rsidRPr="0019615D">
          <w:rPr>
            <w:rStyle w:val="Hyperlink"/>
            <w:rFonts w:asciiTheme="minorHAnsi" w:hAnsiTheme="minorHAnsi" w:cs="Calibri"/>
            <w:lang w:val="en-US"/>
          </w:rPr>
          <w:t>Disposal/Transition Phase Change Control Board Review</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_Toc299785398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27</w:t>
        </w:r>
        <w:r w:rsidR="0019615D" w:rsidRPr="0019615D">
          <w:rPr>
            <w:rFonts w:asciiTheme="minorHAnsi" w:hAnsiTheme="minorHAnsi"/>
            <w:webHidden/>
          </w:rPr>
          <w:fldChar w:fldCharType="end"/>
        </w:r>
      </w:hyperlink>
    </w:p>
    <w:p w:rsidR="0019615D" w:rsidRPr="0019615D" w:rsidRDefault="007A13E5">
      <w:pPr>
        <w:pStyle w:val="TOC1"/>
        <w:rPr>
          <w:rFonts w:asciiTheme="minorHAnsi" w:eastAsiaTheme="minorEastAsia" w:hAnsiTheme="minorHAnsi" w:cstheme="minorBidi"/>
          <w:b w:val="0"/>
          <w:caps w:val="0"/>
          <w:color w:val="auto"/>
          <w:sz w:val="22"/>
          <w:szCs w:val="22"/>
          <w:lang w:val="en-US"/>
        </w:rPr>
      </w:pPr>
      <w:hyperlink w:anchor="_Toc299785399" w:history="1">
        <w:r w:rsidR="0019615D" w:rsidRPr="0019615D">
          <w:rPr>
            <w:rStyle w:val="Hyperlink"/>
            <w:rFonts w:asciiTheme="minorHAnsi" w:hAnsiTheme="minorHAnsi"/>
          </w:rPr>
          <w:t>12</w:t>
        </w:r>
        <w:r w:rsidR="0019615D" w:rsidRPr="0019615D">
          <w:rPr>
            <w:rFonts w:asciiTheme="minorHAnsi" w:eastAsiaTheme="minorEastAsia" w:hAnsiTheme="minorHAnsi" w:cstheme="minorBidi"/>
            <w:b w:val="0"/>
            <w:caps w:val="0"/>
            <w:color w:val="auto"/>
            <w:sz w:val="22"/>
            <w:szCs w:val="22"/>
            <w:lang w:val="en-US"/>
          </w:rPr>
          <w:tab/>
        </w:r>
        <w:r w:rsidR="0019615D" w:rsidRPr="0019615D">
          <w:rPr>
            <w:rStyle w:val="Hyperlink"/>
            <w:rFonts w:asciiTheme="minorHAnsi" w:hAnsiTheme="minorHAnsi"/>
          </w:rPr>
          <w:t>Teams That Participate in Software Development Projects</w:t>
        </w:r>
        <w:r w:rsidR="0019615D" w:rsidRPr="0019615D">
          <w:rPr>
            <w:rFonts w:asciiTheme="minorHAnsi" w:hAnsiTheme="minorHAnsi"/>
            <w:webHidden/>
          </w:rPr>
          <w:tab/>
        </w:r>
        <w:r w:rsidR="0019615D" w:rsidRPr="0019615D">
          <w:rPr>
            <w:rFonts w:asciiTheme="minorHAnsi" w:hAnsiTheme="minorHAnsi"/>
            <w:webHidden/>
          </w:rPr>
          <w:fldChar w:fldCharType="begin"/>
        </w:r>
        <w:r w:rsidR="0019615D" w:rsidRPr="0019615D">
          <w:rPr>
            <w:rFonts w:asciiTheme="minorHAnsi" w:hAnsiTheme="minorHAnsi"/>
            <w:webHidden/>
          </w:rPr>
          <w:instrText xml:space="preserve"> PAGEREF _Toc299785399 \h </w:instrText>
        </w:r>
        <w:r w:rsidR="0019615D" w:rsidRPr="0019615D">
          <w:rPr>
            <w:rFonts w:asciiTheme="minorHAnsi" w:hAnsiTheme="minorHAnsi"/>
            <w:webHidden/>
          </w:rPr>
        </w:r>
        <w:r w:rsidR="0019615D" w:rsidRPr="0019615D">
          <w:rPr>
            <w:rFonts w:asciiTheme="minorHAnsi" w:hAnsiTheme="minorHAnsi"/>
            <w:webHidden/>
          </w:rPr>
          <w:fldChar w:fldCharType="separate"/>
        </w:r>
        <w:r w:rsidR="005E49C9">
          <w:rPr>
            <w:rFonts w:asciiTheme="minorHAnsi" w:hAnsiTheme="minorHAnsi"/>
            <w:webHidden/>
          </w:rPr>
          <w:t>28</w:t>
        </w:r>
        <w:r w:rsidR="0019615D" w:rsidRPr="0019615D">
          <w:rPr>
            <w:rFonts w:asciiTheme="minorHAnsi" w:hAnsiTheme="minorHAnsi"/>
            <w:webHidden/>
          </w:rPr>
          <w:fldChar w:fldCharType="end"/>
        </w:r>
      </w:hyperlink>
    </w:p>
    <w:p w:rsidR="00A857DA" w:rsidRPr="00056C05" w:rsidRDefault="002A0D47" w:rsidP="00056C05">
      <w:pPr>
        <w:rPr>
          <w:rFonts w:asciiTheme="minorHAnsi" w:hAnsiTheme="minorHAnsi" w:cs="Calibri"/>
          <w:lang w:val="en-US"/>
        </w:rPr>
      </w:pPr>
      <w:r w:rsidRPr="0019615D">
        <w:rPr>
          <w:rFonts w:asciiTheme="minorHAnsi" w:hAnsiTheme="minorHAnsi" w:cs="Calibri"/>
          <w:b/>
          <w:caps/>
          <w:noProof/>
          <w:sz w:val="24"/>
          <w:szCs w:val="24"/>
          <w:lang w:val="en-US"/>
        </w:rPr>
        <w:fldChar w:fldCharType="end"/>
      </w:r>
      <w:bookmarkStart w:id="15" w:name="_Toc242521199"/>
    </w:p>
    <w:p w:rsidR="00A459B6" w:rsidRPr="00FC2904" w:rsidRDefault="00A459B6" w:rsidP="00A459B6">
      <w:pPr>
        <w:pStyle w:val="Technical4"/>
        <w:spacing w:after="80"/>
        <w:rPr>
          <w:rFonts w:ascii="Calibri" w:hAnsi="Calibri" w:cs="Calibri"/>
          <w:b w:val="0"/>
          <w:sz w:val="22"/>
        </w:rPr>
        <w:sectPr w:rsidR="00A459B6" w:rsidRPr="00FC2904" w:rsidSect="00806453">
          <w:footerReference w:type="default" r:id="rId15"/>
          <w:footerReference w:type="first" r:id="rId16"/>
          <w:pgSz w:w="12240" w:h="15840" w:code="1"/>
          <w:pgMar w:top="577" w:right="1440" w:bottom="1440" w:left="1440" w:header="450" w:footer="720" w:gutter="0"/>
          <w:pgNumType w:fmt="lowerRoman"/>
          <w:cols w:space="720"/>
          <w:titlePg/>
          <w:docGrid w:linePitch="360"/>
        </w:sectPr>
      </w:pPr>
    </w:p>
    <w:p w:rsidR="00283C13" w:rsidRPr="00FC2904" w:rsidRDefault="00C63210" w:rsidP="00283C13">
      <w:pPr>
        <w:pStyle w:val="Heading1"/>
        <w:rPr>
          <w:rFonts w:ascii="Calibri" w:hAnsi="Calibri" w:cs="Calibri"/>
          <w:lang w:val="en-US"/>
        </w:rPr>
      </w:pPr>
      <w:bookmarkStart w:id="20" w:name="_Toc299785350"/>
      <w:bookmarkEnd w:id="15"/>
      <w:r w:rsidRPr="00FC2904">
        <w:rPr>
          <w:rFonts w:ascii="Calibri" w:hAnsi="Calibri" w:cs="Calibri"/>
          <w:lang w:val="en-US"/>
        </w:rPr>
        <w:lastRenderedPageBreak/>
        <w:t>Overview</w:t>
      </w:r>
      <w:bookmarkEnd w:id="20"/>
    </w:p>
    <w:p w:rsidR="00283C13" w:rsidRPr="00FC2904" w:rsidRDefault="004F35FA" w:rsidP="00283C13">
      <w:pPr>
        <w:pStyle w:val="Heading2"/>
        <w:rPr>
          <w:rFonts w:ascii="Calibri" w:hAnsi="Calibri" w:cs="Calibri"/>
          <w:i w:val="0"/>
          <w:lang w:val="en-US"/>
        </w:rPr>
      </w:pPr>
      <w:bookmarkStart w:id="21" w:name="_Toc299785351"/>
      <w:r w:rsidRPr="00FC2904">
        <w:rPr>
          <w:rFonts w:ascii="Calibri" w:hAnsi="Calibri" w:cs="Calibri"/>
          <w:i w:val="0"/>
          <w:lang w:val="en-US"/>
        </w:rPr>
        <w:t>Purpose</w:t>
      </w:r>
      <w:bookmarkEnd w:id="21"/>
    </w:p>
    <w:p w:rsidR="001440FF" w:rsidRPr="00FC2904" w:rsidRDefault="004F35FA" w:rsidP="00A857DA">
      <w:pPr>
        <w:rPr>
          <w:rFonts w:ascii="Calibri" w:hAnsi="Calibri" w:cs="Calibri"/>
          <w:lang w:val="en-US"/>
        </w:rPr>
      </w:pPr>
      <w:r w:rsidRPr="00FC2904">
        <w:rPr>
          <w:rFonts w:ascii="Calibri" w:hAnsi="Calibri" w:cs="Calibri"/>
          <w:lang w:val="en-US"/>
        </w:rPr>
        <w:t>This</w:t>
      </w:r>
      <w:r w:rsidR="00FF0B5B">
        <w:rPr>
          <w:rFonts w:ascii="Calibri" w:hAnsi="Calibri" w:cs="Calibri"/>
          <w:lang w:val="en-US"/>
        </w:rPr>
        <w:t xml:space="preserve"> document presents the </w:t>
      </w:r>
      <w:r w:rsidR="00806453">
        <w:rPr>
          <w:rFonts w:ascii="Calibri" w:hAnsi="Calibri" w:cs="Calibri"/>
          <w:lang w:val="en-US"/>
        </w:rPr>
        <w:t xml:space="preserve">Utah Higher Education </w:t>
      </w:r>
      <w:r w:rsidR="0012348A">
        <w:rPr>
          <w:rFonts w:ascii="Calibri" w:hAnsi="Calibri" w:cs="Calibri"/>
          <w:lang w:val="en-US"/>
        </w:rPr>
        <w:t xml:space="preserve">Assistance </w:t>
      </w:r>
      <w:r w:rsidR="00806453">
        <w:rPr>
          <w:rFonts w:ascii="Calibri" w:hAnsi="Calibri" w:cs="Calibri"/>
          <w:lang w:val="en-US"/>
        </w:rPr>
        <w:t>Authority (UHEAA)</w:t>
      </w:r>
      <w:r w:rsidRPr="00FC2904">
        <w:rPr>
          <w:rFonts w:ascii="Calibri" w:hAnsi="Calibri" w:cs="Calibri"/>
          <w:lang w:val="en-US"/>
        </w:rPr>
        <w:t xml:space="preserve"> </w:t>
      </w:r>
      <w:r w:rsidR="00676EFA">
        <w:rPr>
          <w:rFonts w:ascii="Calibri" w:hAnsi="Calibri" w:cs="Calibri"/>
          <w:lang w:val="en-US"/>
        </w:rPr>
        <w:t xml:space="preserve">System and </w:t>
      </w:r>
      <w:r w:rsidRPr="00FC2904">
        <w:rPr>
          <w:rFonts w:ascii="Calibri" w:hAnsi="Calibri" w:cs="Calibri"/>
          <w:lang w:val="en-US"/>
        </w:rPr>
        <w:t xml:space="preserve">Software Development Life Cycle (SDLC) methodology to be used </w:t>
      </w:r>
      <w:r w:rsidR="00BD2BE7" w:rsidRPr="00FC2904">
        <w:rPr>
          <w:rFonts w:ascii="Calibri" w:hAnsi="Calibri" w:cs="Calibri"/>
          <w:lang w:val="en-US"/>
        </w:rPr>
        <w:t>for</w:t>
      </w:r>
      <w:r w:rsidR="001440FF" w:rsidRPr="00FC2904">
        <w:rPr>
          <w:rFonts w:ascii="Calibri" w:hAnsi="Calibri" w:cs="Calibri"/>
          <w:lang w:val="en-US"/>
        </w:rPr>
        <w:t xml:space="preserve"> </w:t>
      </w:r>
      <w:r w:rsidR="00806453">
        <w:rPr>
          <w:rFonts w:ascii="Calibri" w:hAnsi="Calibri" w:cs="Calibri"/>
          <w:lang w:val="en-US"/>
        </w:rPr>
        <w:t xml:space="preserve">managing all types of </w:t>
      </w:r>
      <w:r w:rsidR="00676EFA">
        <w:rPr>
          <w:rFonts w:ascii="Calibri" w:hAnsi="Calibri" w:cs="Calibri"/>
          <w:lang w:val="en-US"/>
        </w:rPr>
        <w:t xml:space="preserve">system and </w:t>
      </w:r>
      <w:r w:rsidR="000F1F0A">
        <w:rPr>
          <w:rFonts w:ascii="Calibri" w:hAnsi="Calibri" w:cs="Calibri"/>
          <w:lang w:val="en-US"/>
        </w:rPr>
        <w:t>s</w:t>
      </w:r>
      <w:r w:rsidR="00806453">
        <w:rPr>
          <w:rFonts w:ascii="Calibri" w:hAnsi="Calibri" w:cs="Calibri"/>
          <w:lang w:val="en-US"/>
        </w:rPr>
        <w:t xml:space="preserve">oftware </w:t>
      </w:r>
      <w:r w:rsidR="000F1F0A">
        <w:rPr>
          <w:rFonts w:ascii="Calibri" w:hAnsi="Calibri" w:cs="Calibri"/>
          <w:lang w:val="en-US"/>
        </w:rPr>
        <w:t>d</w:t>
      </w:r>
      <w:r w:rsidR="00FF0B5B">
        <w:rPr>
          <w:rFonts w:ascii="Calibri" w:hAnsi="Calibri" w:cs="Calibri"/>
          <w:lang w:val="en-US"/>
        </w:rPr>
        <w:t xml:space="preserve">evelopment </w:t>
      </w:r>
      <w:r w:rsidR="000F1F0A">
        <w:rPr>
          <w:rFonts w:ascii="Calibri" w:hAnsi="Calibri" w:cs="Calibri"/>
          <w:lang w:val="en-US"/>
        </w:rPr>
        <w:t>p</w:t>
      </w:r>
      <w:r w:rsidR="00FF0B5B">
        <w:rPr>
          <w:rFonts w:ascii="Calibri" w:hAnsi="Calibri" w:cs="Calibri"/>
          <w:lang w:val="en-US"/>
        </w:rPr>
        <w:t xml:space="preserve">rojects.  </w:t>
      </w:r>
    </w:p>
    <w:p w:rsidR="001440FF" w:rsidRPr="00FC2904" w:rsidRDefault="001440FF" w:rsidP="00A857DA">
      <w:pPr>
        <w:rPr>
          <w:rFonts w:ascii="Calibri" w:hAnsi="Calibri" w:cs="Calibri"/>
          <w:lang w:val="en-US"/>
        </w:rPr>
      </w:pPr>
    </w:p>
    <w:p w:rsidR="00185C1B" w:rsidRPr="00FC2904" w:rsidRDefault="001747A4" w:rsidP="00185C1B">
      <w:pPr>
        <w:pStyle w:val="Heading2"/>
        <w:rPr>
          <w:rFonts w:ascii="Calibri" w:hAnsi="Calibri" w:cs="Calibri"/>
          <w:i w:val="0"/>
          <w:lang w:val="en-US"/>
        </w:rPr>
      </w:pPr>
      <w:bookmarkStart w:id="22" w:name="_Toc299785352"/>
      <w:r w:rsidRPr="00FC2904">
        <w:rPr>
          <w:rFonts w:ascii="Calibri" w:hAnsi="Calibri" w:cs="Calibri"/>
          <w:i w:val="0"/>
          <w:lang w:val="en-US"/>
        </w:rPr>
        <w:t>Applicability</w:t>
      </w:r>
      <w:bookmarkEnd w:id="22"/>
    </w:p>
    <w:p w:rsidR="0065145D" w:rsidRDefault="00D95085" w:rsidP="00F33EA4">
      <w:pPr>
        <w:rPr>
          <w:rFonts w:ascii="Calibri" w:hAnsi="Calibri" w:cs="Calibri"/>
          <w:lang w:val="en-US"/>
        </w:rPr>
      </w:pPr>
      <w:r w:rsidRPr="00FC2904">
        <w:rPr>
          <w:rFonts w:ascii="Calibri" w:hAnsi="Calibri" w:cs="Calibri"/>
          <w:lang w:val="en-US"/>
        </w:rPr>
        <w:t xml:space="preserve">The methodology described in this document will be used </w:t>
      </w:r>
      <w:r w:rsidR="00682B47" w:rsidRPr="00FC2904">
        <w:rPr>
          <w:rFonts w:ascii="Calibri" w:hAnsi="Calibri" w:cs="Calibri"/>
          <w:lang w:val="en-US"/>
        </w:rPr>
        <w:t xml:space="preserve">to </w:t>
      </w:r>
      <w:r w:rsidR="00CC005A">
        <w:rPr>
          <w:rFonts w:ascii="Calibri" w:hAnsi="Calibri" w:cs="Calibri"/>
          <w:lang w:val="en-US"/>
        </w:rPr>
        <w:t xml:space="preserve">manage new </w:t>
      </w:r>
      <w:r w:rsidR="00676EFA">
        <w:rPr>
          <w:rFonts w:ascii="Calibri" w:hAnsi="Calibri" w:cs="Calibri"/>
          <w:lang w:val="en-US"/>
        </w:rPr>
        <w:t xml:space="preserve">system and </w:t>
      </w:r>
      <w:r w:rsidR="000F1F0A">
        <w:rPr>
          <w:rFonts w:ascii="Calibri" w:hAnsi="Calibri" w:cs="Calibri"/>
          <w:lang w:val="en-US"/>
        </w:rPr>
        <w:t>s</w:t>
      </w:r>
      <w:r w:rsidR="00806453">
        <w:rPr>
          <w:rFonts w:ascii="Calibri" w:hAnsi="Calibri" w:cs="Calibri"/>
          <w:lang w:val="en-US"/>
        </w:rPr>
        <w:t>oftware</w:t>
      </w:r>
      <w:r w:rsidR="00CC005A">
        <w:rPr>
          <w:rFonts w:ascii="Calibri" w:hAnsi="Calibri" w:cs="Calibri"/>
          <w:lang w:val="en-US"/>
        </w:rPr>
        <w:t xml:space="preserve"> </w:t>
      </w:r>
      <w:r w:rsidR="000F1F0A">
        <w:rPr>
          <w:rFonts w:ascii="Calibri" w:hAnsi="Calibri" w:cs="Calibri"/>
          <w:lang w:val="en-US"/>
        </w:rPr>
        <w:t>d</w:t>
      </w:r>
      <w:r w:rsidR="00CC005A">
        <w:rPr>
          <w:rFonts w:ascii="Calibri" w:hAnsi="Calibri" w:cs="Calibri"/>
          <w:lang w:val="en-US"/>
        </w:rPr>
        <w:t xml:space="preserve">evelopment </w:t>
      </w:r>
      <w:r w:rsidR="000F1F0A">
        <w:rPr>
          <w:rFonts w:ascii="Calibri" w:hAnsi="Calibri" w:cs="Calibri"/>
          <w:lang w:val="en-US"/>
        </w:rPr>
        <w:t>p</w:t>
      </w:r>
      <w:r w:rsidR="00CC005A">
        <w:rPr>
          <w:rFonts w:ascii="Calibri" w:hAnsi="Calibri" w:cs="Calibri"/>
          <w:lang w:val="en-US"/>
        </w:rPr>
        <w:t xml:space="preserve">rojects, </w:t>
      </w:r>
      <w:r w:rsidR="0065145D">
        <w:rPr>
          <w:rFonts w:ascii="Calibri" w:hAnsi="Calibri" w:cs="Calibri"/>
          <w:lang w:val="en-US"/>
        </w:rPr>
        <w:t>after it has been determined that the system change meets the requirements for the full project management process.  Smaller d</w:t>
      </w:r>
      <w:r w:rsidR="00CC005A">
        <w:rPr>
          <w:rFonts w:ascii="Calibri" w:hAnsi="Calibri" w:cs="Calibri"/>
          <w:lang w:val="en-US"/>
        </w:rPr>
        <w:t xml:space="preserve">evelopment </w:t>
      </w:r>
      <w:r w:rsidR="0065145D">
        <w:rPr>
          <w:rFonts w:ascii="Calibri" w:hAnsi="Calibri" w:cs="Calibri"/>
          <w:lang w:val="en-US"/>
        </w:rPr>
        <w:t>t</w:t>
      </w:r>
      <w:r w:rsidR="00CC005A">
        <w:rPr>
          <w:rFonts w:ascii="Calibri" w:hAnsi="Calibri" w:cs="Calibri"/>
          <w:lang w:val="en-US"/>
        </w:rPr>
        <w:t>asks</w:t>
      </w:r>
      <w:r w:rsidR="0065145D">
        <w:rPr>
          <w:rFonts w:ascii="Calibri" w:hAnsi="Calibri" w:cs="Calibri"/>
          <w:lang w:val="en-US"/>
        </w:rPr>
        <w:t xml:space="preserve">, </w:t>
      </w:r>
      <w:r w:rsidR="00CC005A">
        <w:rPr>
          <w:rFonts w:ascii="Calibri" w:hAnsi="Calibri" w:cs="Calibri"/>
          <w:lang w:val="en-US"/>
        </w:rPr>
        <w:t>address</w:t>
      </w:r>
      <w:r w:rsidR="0065145D">
        <w:rPr>
          <w:rFonts w:ascii="Calibri" w:hAnsi="Calibri" w:cs="Calibri"/>
          <w:lang w:val="en-US"/>
        </w:rPr>
        <w:t>ing</w:t>
      </w:r>
      <w:r w:rsidR="00CC005A">
        <w:rPr>
          <w:rFonts w:ascii="Calibri" w:hAnsi="Calibri" w:cs="Calibri"/>
          <w:lang w:val="en-US"/>
        </w:rPr>
        <w:t xml:space="preserve"> any broken functionality</w:t>
      </w:r>
      <w:r w:rsidR="00B23158">
        <w:rPr>
          <w:rFonts w:ascii="Calibri" w:hAnsi="Calibri" w:cs="Calibri"/>
          <w:lang w:val="en-US"/>
        </w:rPr>
        <w:t>, maintenance issues</w:t>
      </w:r>
      <w:r w:rsidR="00CC005A">
        <w:rPr>
          <w:rFonts w:ascii="Calibri" w:hAnsi="Calibri" w:cs="Calibri"/>
          <w:lang w:val="en-US"/>
        </w:rPr>
        <w:t xml:space="preserve"> </w:t>
      </w:r>
      <w:r w:rsidR="0065145D">
        <w:rPr>
          <w:rFonts w:ascii="Calibri" w:hAnsi="Calibri" w:cs="Calibri"/>
          <w:lang w:val="en-US"/>
        </w:rPr>
        <w:t>or emergency issue</w:t>
      </w:r>
      <w:r w:rsidR="00400C42">
        <w:rPr>
          <w:rFonts w:ascii="Calibri" w:hAnsi="Calibri" w:cs="Calibri"/>
          <w:lang w:val="en-US"/>
        </w:rPr>
        <w:t>s</w:t>
      </w:r>
      <w:r w:rsidR="0065145D">
        <w:rPr>
          <w:rFonts w:ascii="Calibri" w:hAnsi="Calibri" w:cs="Calibri"/>
          <w:lang w:val="en-US"/>
        </w:rPr>
        <w:t xml:space="preserve"> may not be subject to the full project management process but the principles</w:t>
      </w:r>
      <w:r w:rsidR="00FF0B5B">
        <w:rPr>
          <w:rFonts w:ascii="Calibri" w:hAnsi="Calibri" w:cs="Calibri"/>
          <w:lang w:val="en-US"/>
        </w:rPr>
        <w:t xml:space="preserve"> and activities</w:t>
      </w:r>
      <w:r w:rsidR="0065145D">
        <w:rPr>
          <w:rFonts w:ascii="Calibri" w:hAnsi="Calibri" w:cs="Calibri"/>
          <w:lang w:val="en-US"/>
        </w:rPr>
        <w:t xml:space="preserve"> described in this document can be applied to those tasks</w:t>
      </w:r>
      <w:r w:rsidR="0065145D" w:rsidRPr="0065145D">
        <w:t xml:space="preserve"> </w:t>
      </w:r>
      <w:r w:rsidR="0065145D" w:rsidRPr="0065145D">
        <w:rPr>
          <w:rFonts w:ascii="Calibri" w:hAnsi="Calibri" w:cs="Calibri"/>
          <w:lang w:val="en-US"/>
        </w:rPr>
        <w:t xml:space="preserve">to ensure that all </w:t>
      </w:r>
      <w:r w:rsidR="0065145D">
        <w:rPr>
          <w:rFonts w:ascii="Calibri" w:hAnsi="Calibri" w:cs="Calibri"/>
          <w:lang w:val="en-US"/>
        </w:rPr>
        <w:t xml:space="preserve">system </w:t>
      </w:r>
      <w:r w:rsidR="0065145D" w:rsidRPr="0065145D">
        <w:rPr>
          <w:rFonts w:ascii="Calibri" w:hAnsi="Calibri" w:cs="Calibri"/>
          <w:lang w:val="en-US"/>
        </w:rPr>
        <w:t>changes</w:t>
      </w:r>
      <w:r w:rsidR="0065145D">
        <w:rPr>
          <w:rFonts w:ascii="Calibri" w:hAnsi="Calibri" w:cs="Calibri"/>
          <w:lang w:val="en-US"/>
        </w:rPr>
        <w:t xml:space="preserve"> </w:t>
      </w:r>
      <w:r w:rsidR="0065145D" w:rsidRPr="0065145D">
        <w:rPr>
          <w:rFonts w:ascii="Calibri" w:hAnsi="Calibri" w:cs="Calibri"/>
          <w:lang w:val="en-US"/>
        </w:rPr>
        <w:t>are documented, approved</w:t>
      </w:r>
      <w:r w:rsidR="0065145D">
        <w:rPr>
          <w:rFonts w:ascii="Calibri" w:hAnsi="Calibri" w:cs="Calibri"/>
          <w:lang w:val="en-US"/>
        </w:rPr>
        <w:t xml:space="preserve"> </w:t>
      </w:r>
      <w:r w:rsidR="00826AD1">
        <w:rPr>
          <w:rFonts w:ascii="Calibri" w:hAnsi="Calibri" w:cs="Calibri"/>
          <w:lang w:val="en-US"/>
        </w:rPr>
        <w:t xml:space="preserve">and </w:t>
      </w:r>
      <w:r w:rsidR="0065145D">
        <w:rPr>
          <w:rFonts w:ascii="Calibri" w:hAnsi="Calibri" w:cs="Calibri"/>
          <w:lang w:val="en-US"/>
        </w:rPr>
        <w:t>disseminated appropriately.</w:t>
      </w:r>
    </w:p>
    <w:p w:rsidR="0065145D" w:rsidRDefault="0065145D" w:rsidP="00F33EA4">
      <w:pPr>
        <w:rPr>
          <w:rFonts w:ascii="Calibri" w:hAnsi="Calibri" w:cs="Calibri"/>
          <w:lang w:val="en-US"/>
        </w:rPr>
      </w:pPr>
    </w:p>
    <w:p w:rsidR="009A6F1E" w:rsidRPr="00FC2904" w:rsidRDefault="009A6F1E" w:rsidP="00D95085">
      <w:pPr>
        <w:rPr>
          <w:rFonts w:ascii="Calibri" w:hAnsi="Calibri" w:cs="Calibri"/>
          <w:lang w:val="en-US"/>
        </w:rPr>
      </w:pPr>
    </w:p>
    <w:p w:rsidR="009A6F1E" w:rsidRDefault="002C6B95" w:rsidP="00D95085">
      <w:pPr>
        <w:rPr>
          <w:rFonts w:ascii="Calibri" w:hAnsi="Calibri" w:cs="Calibri"/>
          <w:lang w:val="en-US"/>
        </w:rPr>
      </w:pPr>
      <w:r>
        <w:rPr>
          <w:rFonts w:ascii="Calibri" w:hAnsi="Calibri" w:cs="Calibri"/>
          <w:lang w:val="en-US"/>
        </w:rPr>
        <w:t>A syste</w:t>
      </w:r>
      <w:r w:rsidR="00091649">
        <w:rPr>
          <w:rFonts w:ascii="Calibri" w:hAnsi="Calibri" w:cs="Calibri"/>
          <w:lang w:val="en-US"/>
        </w:rPr>
        <w:t xml:space="preserve">m change may be considered </w:t>
      </w:r>
      <w:r w:rsidR="00C51189">
        <w:rPr>
          <w:rFonts w:ascii="Calibri" w:hAnsi="Calibri" w:cs="Calibri"/>
          <w:lang w:val="en-US"/>
        </w:rPr>
        <w:t>a</w:t>
      </w:r>
      <w:r w:rsidR="00676EFA">
        <w:rPr>
          <w:rFonts w:ascii="Calibri" w:hAnsi="Calibri" w:cs="Calibri"/>
          <w:lang w:val="en-US"/>
        </w:rPr>
        <w:t xml:space="preserve"> system and</w:t>
      </w:r>
      <w:r w:rsidR="00091649">
        <w:rPr>
          <w:rFonts w:ascii="Calibri" w:hAnsi="Calibri" w:cs="Calibri"/>
          <w:lang w:val="en-US"/>
        </w:rPr>
        <w:t xml:space="preserve"> </w:t>
      </w:r>
      <w:r w:rsidR="000F1F0A">
        <w:rPr>
          <w:rFonts w:ascii="Calibri" w:hAnsi="Calibri" w:cs="Calibri"/>
          <w:lang w:val="en-US"/>
        </w:rPr>
        <w:t>s</w:t>
      </w:r>
      <w:r w:rsidR="00091649">
        <w:rPr>
          <w:rFonts w:ascii="Calibri" w:hAnsi="Calibri" w:cs="Calibri"/>
          <w:lang w:val="en-US"/>
        </w:rPr>
        <w:t>oftware</w:t>
      </w:r>
      <w:r>
        <w:rPr>
          <w:rFonts w:ascii="Calibri" w:hAnsi="Calibri" w:cs="Calibri"/>
          <w:lang w:val="en-US"/>
        </w:rPr>
        <w:t xml:space="preserve"> </w:t>
      </w:r>
      <w:r w:rsidR="000F1F0A">
        <w:rPr>
          <w:rFonts w:ascii="Calibri" w:hAnsi="Calibri" w:cs="Calibri"/>
          <w:lang w:val="en-US"/>
        </w:rPr>
        <w:t>d</w:t>
      </w:r>
      <w:r>
        <w:rPr>
          <w:rFonts w:ascii="Calibri" w:hAnsi="Calibri" w:cs="Calibri"/>
          <w:lang w:val="en-US"/>
        </w:rPr>
        <w:t xml:space="preserve">evelopment </w:t>
      </w:r>
      <w:r w:rsidR="000F1F0A">
        <w:rPr>
          <w:rFonts w:ascii="Calibri" w:hAnsi="Calibri" w:cs="Calibri"/>
          <w:lang w:val="en-US"/>
        </w:rPr>
        <w:t>p</w:t>
      </w:r>
      <w:r>
        <w:rPr>
          <w:rFonts w:ascii="Calibri" w:hAnsi="Calibri" w:cs="Calibri"/>
          <w:lang w:val="en-US"/>
        </w:rPr>
        <w:t>roject if some or all of the following criteria are met:</w:t>
      </w:r>
    </w:p>
    <w:p w:rsidR="002C6B95" w:rsidRDefault="002C6B95" w:rsidP="00D95085">
      <w:pPr>
        <w:rPr>
          <w:rFonts w:ascii="Calibri" w:hAnsi="Calibri" w:cs="Calibri"/>
          <w:lang w:val="en-US"/>
        </w:rPr>
      </w:pPr>
    </w:p>
    <w:p w:rsidR="002C6B95" w:rsidRDefault="002C6B95" w:rsidP="00A24C60">
      <w:pPr>
        <w:numPr>
          <w:ilvl w:val="0"/>
          <w:numId w:val="4"/>
        </w:numPr>
        <w:rPr>
          <w:rFonts w:ascii="Calibri" w:hAnsi="Calibri" w:cs="Calibri"/>
        </w:rPr>
      </w:pPr>
      <w:r>
        <w:rPr>
          <w:rFonts w:ascii="Calibri" w:hAnsi="Calibri" w:cs="Calibri"/>
        </w:rPr>
        <w:t xml:space="preserve">The system </w:t>
      </w:r>
      <w:r w:rsidR="0018718C">
        <w:rPr>
          <w:rFonts w:ascii="Calibri" w:hAnsi="Calibri" w:cs="Calibri"/>
        </w:rPr>
        <w:t xml:space="preserve">change involves </w:t>
      </w:r>
      <w:r>
        <w:rPr>
          <w:rFonts w:ascii="Calibri" w:hAnsi="Calibri" w:cs="Calibri"/>
        </w:rPr>
        <w:t>an outside vendor.</w:t>
      </w:r>
    </w:p>
    <w:p w:rsidR="002C6B95" w:rsidRDefault="002C6B95" w:rsidP="00A24C60">
      <w:pPr>
        <w:numPr>
          <w:ilvl w:val="0"/>
          <w:numId w:val="4"/>
        </w:numPr>
        <w:rPr>
          <w:rFonts w:ascii="Calibri" w:hAnsi="Calibri" w:cs="Calibri"/>
        </w:rPr>
      </w:pPr>
      <w:r>
        <w:rPr>
          <w:rFonts w:ascii="Calibri" w:hAnsi="Calibri" w:cs="Calibri"/>
        </w:rPr>
        <w:t>The system change requires significant expenditures.</w:t>
      </w:r>
    </w:p>
    <w:p w:rsidR="008C072D" w:rsidRDefault="008C072D" w:rsidP="00A24C60">
      <w:pPr>
        <w:numPr>
          <w:ilvl w:val="0"/>
          <w:numId w:val="4"/>
        </w:numPr>
        <w:rPr>
          <w:rFonts w:ascii="Calibri" w:hAnsi="Calibri" w:cs="Calibri"/>
        </w:rPr>
      </w:pPr>
      <w:r>
        <w:rPr>
          <w:rFonts w:ascii="Calibri" w:hAnsi="Calibri" w:cs="Calibri"/>
        </w:rPr>
        <w:t>The system change involves a significant amount of development time.</w:t>
      </w:r>
    </w:p>
    <w:p w:rsidR="002C6B95" w:rsidRDefault="002C6B95" w:rsidP="00A24C60">
      <w:pPr>
        <w:numPr>
          <w:ilvl w:val="0"/>
          <w:numId w:val="4"/>
        </w:numPr>
        <w:rPr>
          <w:rFonts w:ascii="Calibri" w:hAnsi="Calibri" w:cs="Calibri"/>
        </w:rPr>
      </w:pPr>
      <w:r>
        <w:rPr>
          <w:rFonts w:ascii="Calibri" w:hAnsi="Calibri" w:cs="Calibri"/>
        </w:rPr>
        <w:t xml:space="preserve">The system change is for a new </w:t>
      </w:r>
      <w:r w:rsidR="00676EFA">
        <w:rPr>
          <w:rFonts w:ascii="Calibri" w:hAnsi="Calibri" w:cs="Calibri"/>
        </w:rPr>
        <w:t xml:space="preserve">system, </w:t>
      </w:r>
      <w:r>
        <w:rPr>
          <w:rFonts w:ascii="Calibri" w:hAnsi="Calibri" w:cs="Calibri"/>
        </w:rPr>
        <w:t>application or a new process</w:t>
      </w:r>
      <w:r w:rsidR="00106124">
        <w:rPr>
          <w:rFonts w:ascii="Calibri" w:hAnsi="Calibri" w:cs="Calibri"/>
        </w:rPr>
        <w:t>.</w:t>
      </w:r>
    </w:p>
    <w:p w:rsidR="002C6B95" w:rsidRDefault="002C6B95" w:rsidP="00A24C60">
      <w:pPr>
        <w:numPr>
          <w:ilvl w:val="0"/>
          <w:numId w:val="4"/>
        </w:numPr>
        <w:rPr>
          <w:rFonts w:ascii="Calibri" w:hAnsi="Calibri" w:cs="Calibri"/>
        </w:rPr>
      </w:pPr>
      <w:r>
        <w:rPr>
          <w:rFonts w:ascii="Calibri" w:hAnsi="Calibri" w:cs="Calibri"/>
        </w:rPr>
        <w:t xml:space="preserve">The system change involves more than one </w:t>
      </w:r>
      <w:r w:rsidR="00676EFA">
        <w:rPr>
          <w:rFonts w:ascii="Calibri" w:hAnsi="Calibri" w:cs="Calibri"/>
        </w:rPr>
        <w:t xml:space="preserve">system and/or </w:t>
      </w:r>
      <w:r>
        <w:rPr>
          <w:rFonts w:ascii="Calibri" w:hAnsi="Calibri" w:cs="Calibri"/>
        </w:rPr>
        <w:t>application.</w:t>
      </w:r>
    </w:p>
    <w:p w:rsidR="002C6B95" w:rsidRDefault="002C6B95" w:rsidP="00A24C60">
      <w:pPr>
        <w:numPr>
          <w:ilvl w:val="0"/>
          <w:numId w:val="4"/>
        </w:numPr>
        <w:rPr>
          <w:rFonts w:ascii="Calibri" w:hAnsi="Calibri" w:cs="Calibri"/>
        </w:rPr>
      </w:pPr>
      <w:r>
        <w:rPr>
          <w:rFonts w:ascii="Calibri" w:hAnsi="Calibri" w:cs="Calibri"/>
        </w:rPr>
        <w:t xml:space="preserve">The system change requires </w:t>
      </w:r>
      <w:r w:rsidR="00DA7E08">
        <w:rPr>
          <w:rFonts w:ascii="Calibri" w:hAnsi="Calibri" w:cs="Calibri"/>
        </w:rPr>
        <w:t xml:space="preserve">new correspondence or </w:t>
      </w:r>
      <w:r>
        <w:rPr>
          <w:rFonts w:ascii="Calibri" w:hAnsi="Calibri" w:cs="Calibri"/>
        </w:rPr>
        <w:t xml:space="preserve">updates to any </w:t>
      </w:r>
      <w:r w:rsidR="00DA7E08">
        <w:rPr>
          <w:rFonts w:ascii="Calibri" w:hAnsi="Calibri" w:cs="Calibri"/>
        </w:rPr>
        <w:t xml:space="preserve">existing </w:t>
      </w:r>
      <w:r w:rsidR="0018718C">
        <w:rPr>
          <w:rFonts w:ascii="Calibri" w:hAnsi="Calibri" w:cs="Calibri"/>
        </w:rPr>
        <w:t xml:space="preserve">type of </w:t>
      </w:r>
      <w:r>
        <w:rPr>
          <w:rFonts w:ascii="Calibri" w:hAnsi="Calibri" w:cs="Calibri"/>
        </w:rPr>
        <w:t xml:space="preserve">correspondence </w:t>
      </w:r>
      <w:r w:rsidR="0018718C">
        <w:rPr>
          <w:rFonts w:ascii="Calibri" w:hAnsi="Calibri" w:cs="Calibri"/>
        </w:rPr>
        <w:t>and therefore</w:t>
      </w:r>
      <w:r>
        <w:rPr>
          <w:rFonts w:ascii="Calibri" w:hAnsi="Calibri" w:cs="Calibri"/>
        </w:rPr>
        <w:t xml:space="preserve"> require</w:t>
      </w:r>
      <w:r w:rsidR="0018718C">
        <w:rPr>
          <w:rFonts w:ascii="Calibri" w:hAnsi="Calibri" w:cs="Calibri"/>
        </w:rPr>
        <w:t>s</w:t>
      </w:r>
      <w:r>
        <w:rPr>
          <w:rFonts w:ascii="Calibri" w:hAnsi="Calibri" w:cs="Calibri"/>
        </w:rPr>
        <w:t xml:space="preserve"> approval.</w:t>
      </w:r>
    </w:p>
    <w:p w:rsidR="002C6B95" w:rsidRDefault="002C6B95" w:rsidP="00A24C60">
      <w:pPr>
        <w:numPr>
          <w:ilvl w:val="0"/>
          <w:numId w:val="4"/>
        </w:numPr>
        <w:rPr>
          <w:rFonts w:ascii="Calibri" w:hAnsi="Calibri" w:cs="Calibri"/>
        </w:rPr>
      </w:pPr>
      <w:r>
        <w:rPr>
          <w:rFonts w:ascii="Calibri" w:hAnsi="Calibri" w:cs="Calibri"/>
        </w:rPr>
        <w:t>The system change is due to a change in regulations</w:t>
      </w:r>
      <w:r w:rsidR="008C072D">
        <w:rPr>
          <w:rFonts w:ascii="Calibri" w:hAnsi="Calibri" w:cs="Calibri"/>
        </w:rPr>
        <w:t xml:space="preserve">, </w:t>
      </w:r>
      <w:r w:rsidR="001649E4">
        <w:rPr>
          <w:rFonts w:ascii="Calibri" w:hAnsi="Calibri" w:cs="Calibri"/>
        </w:rPr>
        <w:t>sta</w:t>
      </w:r>
      <w:r w:rsidR="00FC0473">
        <w:rPr>
          <w:rFonts w:ascii="Calibri" w:hAnsi="Calibri" w:cs="Calibri"/>
        </w:rPr>
        <w:t>t</w:t>
      </w:r>
      <w:r w:rsidR="001649E4">
        <w:rPr>
          <w:rFonts w:ascii="Calibri" w:hAnsi="Calibri" w:cs="Calibri"/>
        </w:rPr>
        <w:t>e</w:t>
      </w:r>
      <w:r w:rsidR="008C072D">
        <w:rPr>
          <w:rFonts w:ascii="Calibri" w:hAnsi="Calibri" w:cs="Calibri"/>
        </w:rPr>
        <w:t xml:space="preserve"> or Federal.</w:t>
      </w:r>
    </w:p>
    <w:p w:rsidR="00091649" w:rsidRDefault="00091649" w:rsidP="00A24C60">
      <w:pPr>
        <w:numPr>
          <w:ilvl w:val="0"/>
          <w:numId w:val="4"/>
        </w:numPr>
        <w:rPr>
          <w:rFonts w:ascii="Calibri" w:hAnsi="Calibri" w:cs="Calibri"/>
        </w:rPr>
      </w:pPr>
      <w:r>
        <w:rPr>
          <w:rFonts w:ascii="Calibri" w:hAnsi="Calibri" w:cs="Calibri"/>
        </w:rPr>
        <w:t>The system change is due to efficiencies</w:t>
      </w:r>
    </w:p>
    <w:p w:rsidR="001C66DC" w:rsidRPr="00FC2904" w:rsidRDefault="00C63210" w:rsidP="002129E4">
      <w:pPr>
        <w:pStyle w:val="Heading2"/>
        <w:rPr>
          <w:rFonts w:ascii="Calibri" w:hAnsi="Calibri" w:cs="Calibri"/>
          <w:i w:val="0"/>
          <w:lang w:val="en-US"/>
        </w:rPr>
      </w:pPr>
      <w:bookmarkStart w:id="23" w:name="_Toc299785353"/>
      <w:r w:rsidRPr="00FC2904">
        <w:rPr>
          <w:rFonts w:ascii="Calibri" w:hAnsi="Calibri" w:cs="Calibri"/>
          <w:i w:val="0"/>
          <w:lang w:val="en-US"/>
        </w:rPr>
        <w:t>Methodology</w:t>
      </w:r>
      <w:bookmarkEnd w:id="23"/>
    </w:p>
    <w:p w:rsidR="00CB7D43" w:rsidRDefault="00DE769E" w:rsidP="0023546D">
      <w:pPr>
        <w:rPr>
          <w:rFonts w:ascii="Calibri" w:hAnsi="Calibri" w:cs="Calibri"/>
        </w:rPr>
      </w:pPr>
      <w:r w:rsidRPr="00FC2904">
        <w:rPr>
          <w:rFonts w:ascii="Calibri" w:hAnsi="Calibri" w:cs="Calibri"/>
        </w:rPr>
        <w:t>Th</w:t>
      </w:r>
      <w:r w:rsidR="000A533C">
        <w:rPr>
          <w:rFonts w:ascii="Calibri" w:hAnsi="Calibri" w:cs="Calibri"/>
        </w:rPr>
        <w:t xml:space="preserve">e </w:t>
      </w:r>
      <w:r w:rsidRPr="00FC2904">
        <w:rPr>
          <w:rFonts w:ascii="Calibri" w:hAnsi="Calibri" w:cs="Calibri"/>
        </w:rPr>
        <w:t xml:space="preserve">methodology </w:t>
      </w:r>
      <w:r w:rsidR="0018718C">
        <w:rPr>
          <w:rFonts w:ascii="Calibri" w:hAnsi="Calibri" w:cs="Calibri"/>
        </w:rPr>
        <w:t xml:space="preserve">used by </w:t>
      </w:r>
      <w:r w:rsidR="00806453">
        <w:rPr>
          <w:rFonts w:ascii="Calibri" w:hAnsi="Calibri" w:cs="Calibri"/>
        </w:rPr>
        <w:t>UHEAA</w:t>
      </w:r>
      <w:r w:rsidR="0018718C">
        <w:rPr>
          <w:rFonts w:ascii="Calibri" w:hAnsi="Calibri" w:cs="Calibri"/>
        </w:rPr>
        <w:t xml:space="preserve"> for </w:t>
      </w:r>
      <w:r w:rsidR="00676EFA">
        <w:rPr>
          <w:rFonts w:ascii="Calibri" w:hAnsi="Calibri" w:cs="Calibri"/>
        </w:rPr>
        <w:t xml:space="preserve">system and </w:t>
      </w:r>
      <w:r w:rsidR="000F1F0A">
        <w:rPr>
          <w:rFonts w:ascii="Calibri" w:hAnsi="Calibri" w:cs="Calibri"/>
        </w:rPr>
        <w:t>s</w:t>
      </w:r>
      <w:r w:rsidR="00091649">
        <w:rPr>
          <w:rFonts w:ascii="Calibri" w:hAnsi="Calibri" w:cs="Calibri"/>
        </w:rPr>
        <w:t>oftware</w:t>
      </w:r>
      <w:r w:rsidR="006A243D">
        <w:rPr>
          <w:rFonts w:ascii="Calibri" w:hAnsi="Calibri" w:cs="Calibri"/>
        </w:rPr>
        <w:t xml:space="preserve"> </w:t>
      </w:r>
      <w:r w:rsidR="000F1F0A">
        <w:rPr>
          <w:rFonts w:ascii="Calibri" w:hAnsi="Calibri" w:cs="Calibri"/>
        </w:rPr>
        <w:t>d</w:t>
      </w:r>
      <w:r w:rsidR="006A243D">
        <w:rPr>
          <w:rFonts w:ascii="Calibri" w:hAnsi="Calibri" w:cs="Calibri"/>
        </w:rPr>
        <w:t xml:space="preserve">evelopment </w:t>
      </w:r>
      <w:r w:rsidR="000F1F0A">
        <w:rPr>
          <w:rFonts w:ascii="Calibri" w:hAnsi="Calibri" w:cs="Calibri"/>
        </w:rPr>
        <w:t>p</w:t>
      </w:r>
      <w:r w:rsidR="006A243D">
        <w:rPr>
          <w:rFonts w:ascii="Calibri" w:hAnsi="Calibri" w:cs="Calibri"/>
        </w:rPr>
        <w:t>rojects</w:t>
      </w:r>
      <w:r w:rsidR="0018718C">
        <w:rPr>
          <w:rFonts w:ascii="Calibri" w:hAnsi="Calibri" w:cs="Calibri"/>
        </w:rPr>
        <w:t xml:space="preserve"> </w:t>
      </w:r>
      <w:r w:rsidRPr="00FC2904">
        <w:rPr>
          <w:rFonts w:ascii="Calibri" w:hAnsi="Calibri" w:cs="Calibri"/>
        </w:rPr>
        <w:t xml:space="preserve">will </w:t>
      </w:r>
      <w:r w:rsidR="000A533C">
        <w:rPr>
          <w:rFonts w:ascii="Calibri" w:hAnsi="Calibri" w:cs="Calibri"/>
        </w:rPr>
        <w:t>consist of an iterative approach</w:t>
      </w:r>
      <w:r w:rsidR="009B1D7E" w:rsidRPr="00FC2904">
        <w:rPr>
          <w:rFonts w:ascii="Calibri" w:hAnsi="Calibri" w:cs="Calibri"/>
        </w:rPr>
        <w:t xml:space="preserve"> </w:t>
      </w:r>
      <w:r w:rsidR="00CB7D43">
        <w:rPr>
          <w:rFonts w:ascii="Calibri" w:hAnsi="Calibri" w:cs="Calibri"/>
        </w:rPr>
        <w:t>to</w:t>
      </w:r>
      <w:r w:rsidR="000A533C">
        <w:rPr>
          <w:rFonts w:ascii="Calibri" w:hAnsi="Calibri" w:cs="Calibri"/>
        </w:rPr>
        <w:t xml:space="preserve"> the </w:t>
      </w:r>
      <w:r w:rsidR="00FC0473">
        <w:rPr>
          <w:rFonts w:ascii="Calibri" w:hAnsi="Calibri" w:cs="Calibri"/>
        </w:rPr>
        <w:t>w</w:t>
      </w:r>
      <w:r w:rsidR="000A533C">
        <w:rPr>
          <w:rFonts w:ascii="Calibri" w:hAnsi="Calibri" w:cs="Calibri"/>
        </w:rPr>
        <w:t xml:space="preserve">aterfall model </w:t>
      </w:r>
      <w:r w:rsidR="00CB7D43">
        <w:rPr>
          <w:rFonts w:ascii="Calibri" w:hAnsi="Calibri" w:cs="Calibri"/>
        </w:rPr>
        <w:t xml:space="preserve">that is </w:t>
      </w:r>
      <w:r w:rsidR="000A533C">
        <w:rPr>
          <w:rFonts w:ascii="Calibri" w:hAnsi="Calibri" w:cs="Calibri"/>
        </w:rPr>
        <w:t xml:space="preserve">used </w:t>
      </w:r>
      <w:r w:rsidR="00CB7D43">
        <w:rPr>
          <w:rFonts w:ascii="Calibri" w:hAnsi="Calibri" w:cs="Calibri"/>
        </w:rPr>
        <w:t>in</w:t>
      </w:r>
      <w:r w:rsidR="000A533C">
        <w:rPr>
          <w:rFonts w:ascii="Calibri" w:hAnsi="Calibri" w:cs="Calibri"/>
        </w:rPr>
        <w:t xml:space="preserve"> </w:t>
      </w:r>
      <w:r w:rsidR="006A243D">
        <w:rPr>
          <w:rFonts w:ascii="Calibri" w:hAnsi="Calibri" w:cs="Calibri"/>
        </w:rPr>
        <w:t>product development</w:t>
      </w:r>
      <w:r w:rsidR="00106124">
        <w:rPr>
          <w:rFonts w:ascii="Calibri" w:hAnsi="Calibri" w:cs="Calibri"/>
        </w:rPr>
        <w:t xml:space="preserve">, meaning we may adopt smaller pieces of the </w:t>
      </w:r>
      <w:r w:rsidR="0012165C">
        <w:rPr>
          <w:rFonts w:ascii="Calibri" w:hAnsi="Calibri" w:cs="Calibri"/>
        </w:rPr>
        <w:t xml:space="preserve">overall </w:t>
      </w:r>
      <w:r w:rsidR="00106124">
        <w:rPr>
          <w:rFonts w:ascii="Calibri" w:hAnsi="Calibri" w:cs="Calibri"/>
        </w:rPr>
        <w:t>project to flow through the phases</w:t>
      </w:r>
      <w:r w:rsidR="0012165C">
        <w:rPr>
          <w:rFonts w:ascii="Calibri" w:hAnsi="Calibri" w:cs="Calibri"/>
        </w:rPr>
        <w:t xml:space="preserve"> at one time</w:t>
      </w:r>
      <w:r w:rsidR="00106124">
        <w:rPr>
          <w:rFonts w:ascii="Calibri" w:hAnsi="Calibri" w:cs="Calibri"/>
        </w:rPr>
        <w:t>, providing faster “to-market” times</w:t>
      </w:r>
      <w:r w:rsidR="000A533C">
        <w:rPr>
          <w:rFonts w:ascii="Calibri" w:hAnsi="Calibri" w:cs="Calibri"/>
        </w:rPr>
        <w:t xml:space="preserve">.  </w:t>
      </w:r>
      <w:r w:rsidR="00CB7D43">
        <w:rPr>
          <w:rFonts w:ascii="Calibri" w:hAnsi="Calibri" w:cs="Calibri"/>
        </w:rPr>
        <w:t xml:space="preserve">The </w:t>
      </w:r>
      <w:r w:rsidR="00FC0473">
        <w:rPr>
          <w:rFonts w:ascii="Calibri" w:hAnsi="Calibri" w:cs="Calibri"/>
        </w:rPr>
        <w:t>w</w:t>
      </w:r>
      <w:r w:rsidR="00CB7D43">
        <w:rPr>
          <w:rFonts w:ascii="Calibri" w:hAnsi="Calibri" w:cs="Calibri"/>
        </w:rPr>
        <w:t xml:space="preserve">aterfall model requires that a new phase cannot begin until all project stakeholders are satisfied with the progress of the phase.  </w:t>
      </w:r>
      <w:r w:rsidR="00CB7D43" w:rsidRPr="00CB7D43">
        <w:rPr>
          <w:rFonts w:ascii="Calibri" w:hAnsi="Calibri" w:cs="Calibri"/>
        </w:rPr>
        <w:t xml:space="preserve">A </w:t>
      </w:r>
      <w:r w:rsidR="00A5287D">
        <w:rPr>
          <w:rFonts w:ascii="Calibri" w:hAnsi="Calibri" w:cs="Calibri"/>
        </w:rPr>
        <w:t>s</w:t>
      </w:r>
      <w:r w:rsidR="00CB7D43" w:rsidRPr="00CB7D43">
        <w:rPr>
          <w:rFonts w:ascii="Calibri" w:hAnsi="Calibri" w:cs="Calibri"/>
        </w:rPr>
        <w:t xml:space="preserve">tage </w:t>
      </w:r>
      <w:r w:rsidR="00A5287D">
        <w:rPr>
          <w:rFonts w:ascii="Calibri" w:hAnsi="Calibri" w:cs="Calibri"/>
        </w:rPr>
        <w:t>g</w:t>
      </w:r>
      <w:r w:rsidR="00CB7D43" w:rsidRPr="00CB7D43">
        <w:rPr>
          <w:rFonts w:ascii="Calibri" w:hAnsi="Calibri" w:cs="Calibri"/>
        </w:rPr>
        <w:t xml:space="preserve">ate review will be conducted at the end of each of these phases to review the artifacts and make a decision on whether or not to proceed to the next phase.  If stakeholders are not satisfied with the progress, </w:t>
      </w:r>
      <w:r w:rsidR="00CB7D43">
        <w:rPr>
          <w:rFonts w:ascii="Calibri" w:hAnsi="Calibri" w:cs="Calibri"/>
        </w:rPr>
        <w:t xml:space="preserve">part or all of </w:t>
      </w:r>
      <w:r w:rsidR="00CB7D43" w:rsidRPr="00CB7D43">
        <w:rPr>
          <w:rFonts w:ascii="Calibri" w:hAnsi="Calibri" w:cs="Calibri"/>
        </w:rPr>
        <w:t>the phase will be repeated and a new phase will not begin until all</w:t>
      </w:r>
      <w:r w:rsidR="00CB7D43">
        <w:rPr>
          <w:rFonts w:ascii="Calibri" w:hAnsi="Calibri" w:cs="Calibri"/>
        </w:rPr>
        <w:t xml:space="preserve"> stakeholders are satisfied.  </w:t>
      </w:r>
    </w:p>
    <w:p w:rsidR="00FC0473" w:rsidRDefault="00FC0473" w:rsidP="0023546D">
      <w:pPr>
        <w:rPr>
          <w:rFonts w:ascii="Calibri" w:hAnsi="Calibri" w:cs="Calibri"/>
        </w:rPr>
      </w:pPr>
    </w:p>
    <w:p w:rsidR="002A17E3" w:rsidRPr="00FC2904" w:rsidRDefault="00FC0473" w:rsidP="0023546D">
      <w:pPr>
        <w:rPr>
          <w:rFonts w:ascii="Calibri" w:hAnsi="Calibri" w:cs="Calibri"/>
        </w:rPr>
      </w:pPr>
      <w:r>
        <w:rPr>
          <w:rFonts w:ascii="Calibri" w:hAnsi="Calibri" w:cs="Calibri"/>
        </w:rPr>
        <w:t>O</w:t>
      </w:r>
      <w:r w:rsidR="005D3090">
        <w:rPr>
          <w:rFonts w:ascii="Calibri" w:hAnsi="Calibri" w:cs="Calibri"/>
        </w:rPr>
        <w:t xml:space="preserve">nce the end of a phase has been reached, the </w:t>
      </w:r>
      <w:r w:rsidR="001649E4">
        <w:rPr>
          <w:rFonts w:ascii="Calibri" w:hAnsi="Calibri" w:cs="Calibri"/>
        </w:rPr>
        <w:t>stage</w:t>
      </w:r>
      <w:r w:rsidR="00A5287D">
        <w:rPr>
          <w:rFonts w:ascii="Calibri" w:hAnsi="Calibri" w:cs="Calibri"/>
        </w:rPr>
        <w:t xml:space="preserve"> gate review</w:t>
      </w:r>
      <w:r w:rsidR="002A17E3" w:rsidRPr="00FC2904">
        <w:rPr>
          <w:rFonts w:ascii="Calibri" w:hAnsi="Calibri" w:cs="Calibri"/>
        </w:rPr>
        <w:t xml:space="preserve"> </w:t>
      </w:r>
      <w:r w:rsidR="00EC62D1">
        <w:rPr>
          <w:rFonts w:ascii="Calibri" w:hAnsi="Calibri" w:cs="Calibri"/>
        </w:rPr>
        <w:t xml:space="preserve">process </w:t>
      </w:r>
      <w:r w:rsidR="005D3090">
        <w:rPr>
          <w:rFonts w:ascii="Calibri" w:hAnsi="Calibri" w:cs="Calibri"/>
        </w:rPr>
        <w:t>takes place and the following activities occur.</w:t>
      </w:r>
      <w:r w:rsidR="00443598">
        <w:rPr>
          <w:rFonts w:ascii="Calibri" w:hAnsi="Calibri" w:cs="Calibri"/>
        </w:rPr>
        <w:t xml:space="preserve">  Some or all of these activities may be virtual (via email) in lieu of an actual meeting.</w:t>
      </w:r>
    </w:p>
    <w:p w:rsidR="005D3090" w:rsidRPr="005D3090" w:rsidRDefault="005D3090" w:rsidP="005D3090">
      <w:pPr>
        <w:numPr>
          <w:ilvl w:val="0"/>
          <w:numId w:val="4"/>
        </w:numPr>
        <w:rPr>
          <w:rFonts w:ascii="Calibri" w:hAnsi="Calibri" w:cs="Calibri"/>
        </w:rPr>
      </w:pPr>
      <w:r w:rsidRPr="005D3090">
        <w:rPr>
          <w:rFonts w:ascii="Calibri" w:hAnsi="Calibri" w:cs="Calibri"/>
        </w:rPr>
        <w:t>Project team members discuss the artifacts of the phase includ</w:t>
      </w:r>
      <w:r w:rsidR="000F1F0A">
        <w:rPr>
          <w:rFonts w:ascii="Calibri" w:hAnsi="Calibri" w:cs="Calibri"/>
        </w:rPr>
        <w:t>ing</w:t>
      </w:r>
      <w:r w:rsidRPr="005D3090">
        <w:rPr>
          <w:rFonts w:ascii="Calibri" w:hAnsi="Calibri" w:cs="Calibri"/>
        </w:rPr>
        <w:t xml:space="preserve"> any issues or concerns identified during the phase.</w:t>
      </w:r>
    </w:p>
    <w:p w:rsidR="005D3090" w:rsidRPr="005D3090" w:rsidRDefault="005D3090" w:rsidP="005D3090">
      <w:pPr>
        <w:numPr>
          <w:ilvl w:val="0"/>
          <w:numId w:val="4"/>
        </w:numPr>
        <w:rPr>
          <w:rFonts w:ascii="Calibri" w:hAnsi="Calibri" w:cs="Calibri"/>
        </w:rPr>
      </w:pPr>
      <w:r w:rsidRPr="005D3090">
        <w:rPr>
          <w:rFonts w:ascii="Calibri" w:hAnsi="Calibri" w:cs="Calibri"/>
        </w:rPr>
        <w:lastRenderedPageBreak/>
        <w:t>Project team members identify an</w:t>
      </w:r>
      <w:r w:rsidR="003049BC">
        <w:rPr>
          <w:rFonts w:ascii="Calibri" w:hAnsi="Calibri" w:cs="Calibri"/>
        </w:rPr>
        <w:t>y</w:t>
      </w:r>
      <w:r w:rsidRPr="005D3090">
        <w:rPr>
          <w:rFonts w:ascii="Calibri" w:hAnsi="Calibri" w:cs="Calibri"/>
        </w:rPr>
        <w:t xml:space="preserve"> additional issues or concerns that have not been previously identified and that may need to be closely monitored in subsequent phases.  If possible, the root cause of the issue or concern</w:t>
      </w:r>
      <w:r w:rsidR="003049BC">
        <w:rPr>
          <w:rFonts w:ascii="Calibri" w:hAnsi="Calibri" w:cs="Calibri"/>
        </w:rPr>
        <w:t>,</w:t>
      </w:r>
      <w:r w:rsidRPr="005D3090">
        <w:rPr>
          <w:rFonts w:ascii="Calibri" w:hAnsi="Calibri" w:cs="Calibri"/>
        </w:rPr>
        <w:t xml:space="preserve"> as well </w:t>
      </w:r>
      <w:r w:rsidR="00DC4128">
        <w:rPr>
          <w:rFonts w:ascii="Calibri" w:hAnsi="Calibri" w:cs="Calibri"/>
        </w:rPr>
        <w:t xml:space="preserve">as any </w:t>
      </w:r>
      <w:r w:rsidRPr="005D3090">
        <w:rPr>
          <w:rFonts w:ascii="Calibri" w:hAnsi="Calibri" w:cs="Calibri"/>
        </w:rPr>
        <w:t>ways to prevent the issue or concern from recurring</w:t>
      </w:r>
      <w:r w:rsidR="003049BC">
        <w:rPr>
          <w:rFonts w:ascii="Calibri" w:hAnsi="Calibri" w:cs="Calibri"/>
        </w:rPr>
        <w:t>,</w:t>
      </w:r>
      <w:r w:rsidRPr="005D3090">
        <w:rPr>
          <w:rFonts w:ascii="Calibri" w:hAnsi="Calibri" w:cs="Calibri"/>
        </w:rPr>
        <w:t xml:space="preserve"> are identified.</w:t>
      </w:r>
    </w:p>
    <w:p w:rsidR="005D3090" w:rsidRPr="005D3090" w:rsidRDefault="005D3090" w:rsidP="005D3090">
      <w:pPr>
        <w:numPr>
          <w:ilvl w:val="0"/>
          <w:numId w:val="4"/>
        </w:numPr>
        <w:rPr>
          <w:rFonts w:ascii="Calibri" w:hAnsi="Calibri" w:cs="Calibri"/>
        </w:rPr>
      </w:pPr>
      <w:r w:rsidRPr="005D3090">
        <w:rPr>
          <w:rFonts w:ascii="Calibri" w:hAnsi="Calibri" w:cs="Calibri"/>
        </w:rPr>
        <w:t xml:space="preserve">The </w:t>
      </w:r>
      <w:r w:rsidR="000F1F0A">
        <w:rPr>
          <w:rFonts w:ascii="Calibri" w:hAnsi="Calibri" w:cs="Calibri"/>
        </w:rPr>
        <w:t>p</w:t>
      </w:r>
      <w:r w:rsidRPr="005D3090">
        <w:rPr>
          <w:rFonts w:ascii="Calibri" w:hAnsi="Calibri" w:cs="Calibri"/>
        </w:rPr>
        <w:t xml:space="preserve">roject </w:t>
      </w:r>
      <w:r w:rsidR="000F1F0A">
        <w:rPr>
          <w:rFonts w:ascii="Calibri" w:hAnsi="Calibri" w:cs="Calibri"/>
        </w:rPr>
        <w:t>ma</w:t>
      </w:r>
      <w:r w:rsidRPr="005D3090">
        <w:rPr>
          <w:rFonts w:ascii="Calibri" w:hAnsi="Calibri" w:cs="Calibri"/>
        </w:rPr>
        <w:t>nager solicits additional input from project team members.</w:t>
      </w:r>
    </w:p>
    <w:p w:rsidR="005D3090" w:rsidRPr="005D3090" w:rsidRDefault="005D3090" w:rsidP="005D3090">
      <w:pPr>
        <w:numPr>
          <w:ilvl w:val="0"/>
          <w:numId w:val="4"/>
        </w:numPr>
        <w:rPr>
          <w:rFonts w:ascii="Calibri" w:hAnsi="Calibri" w:cs="Calibri"/>
        </w:rPr>
      </w:pPr>
      <w:r w:rsidRPr="005D3090">
        <w:rPr>
          <w:rFonts w:ascii="Calibri" w:hAnsi="Calibri" w:cs="Calibri"/>
        </w:rPr>
        <w:t>A clear understanding of the plan for the next phase is reviewed with all project team members.</w:t>
      </w:r>
    </w:p>
    <w:p w:rsidR="005D3090" w:rsidRPr="005D3090" w:rsidRDefault="005D3090" w:rsidP="005D3090">
      <w:pPr>
        <w:numPr>
          <w:ilvl w:val="0"/>
          <w:numId w:val="4"/>
        </w:numPr>
        <w:rPr>
          <w:rFonts w:ascii="Calibri" w:hAnsi="Calibri" w:cs="Calibri"/>
        </w:rPr>
      </w:pPr>
      <w:r w:rsidRPr="005D3090">
        <w:rPr>
          <w:rFonts w:ascii="Calibri" w:hAnsi="Calibri" w:cs="Calibri"/>
        </w:rPr>
        <w:t>A formal decision is made on whether or not to proceed to the next phase.</w:t>
      </w:r>
    </w:p>
    <w:p w:rsidR="00A97889" w:rsidRDefault="00A97889" w:rsidP="008A51D1">
      <w:pPr>
        <w:rPr>
          <w:rFonts w:ascii="Calibri" w:hAnsi="Calibri" w:cs="Calibri"/>
        </w:rPr>
      </w:pPr>
    </w:p>
    <w:p w:rsidR="008A51D1" w:rsidRPr="00DC4128" w:rsidRDefault="00DC4128" w:rsidP="008A51D1">
      <w:pPr>
        <w:rPr>
          <w:rFonts w:ascii="Calibri" w:hAnsi="Calibri" w:cs="Calibri"/>
        </w:rPr>
      </w:pPr>
      <w:r w:rsidRPr="003C052C">
        <w:rPr>
          <w:rFonts w:ascii="Calibri" w:hAnsi="Calibri" w:cs="Calibri"/>
        </w:rPr>
        <w:t>T</w:t>
      </w:r>
      <w:r w:rsidR="005D3090" w:rsidRPr="00411740">
        <w:rPr>
          <w:rFonts w:ascii="Calibri" w:hAnsi="Calibri" w:cs="Calibri"/>
        </w:rPr>
        <w:t xml:space="preserve">he </w:t>
      </w:r>
      <w:r w:rsidR="001649E4" w:rsidRPr="00411740">
        <w:rPr>
          <w:rFonts w:ascii="Calibri" w:hAnsi="Calibri" w:cs="Calibri"/>
        </w:rPr>
        <w:t>stage</w:t>
      </w:r>
      <w:r w:rsidR="00A5287D" w:rsidRPr="006A5432">
        <w:rPr>
          <w:rFonts w:ascii="Calibri" w:hAnsi="Calibri" w:cs="Calibri"/>
        </w:rPr>
        <w:t xml:space="preserve"> gate </w:t>
      </w:r>
      <w:r w:rsidRPr="006A5432">
        <w:rPr>
          <w:rFonts w:ascii="Calibri" w:hAnsi="Calibri" w:cs="Calibri"/>
        </w:rPr>
        <w:t xml:space="preserve">approval is formally documented </w:t>
      </w:r>
      <w:r w:rsidR="00CB63A5">
        <w:rPr>
          <w:rFonts w:ascii="Calibri" w:hAnsi="Calibri" w:cs="Calibri"/>
        </w:rPr>
        <w:t>in our tracking database</w:t>
      </w:r>
      <w:r w:rsidR="003C052C">
        <w:rPr>
          <w:rFonts w:ascii="Calibri" w:hAnsi="Calibri" w:cs="Calibri"/>
        </w:rPr>
        <w:t>.</w:t>
      </w:r>
    </w:p>
    <w:p w:rsidR="008A51D1" w:rsidRPr="00FC2904" w:rsidRDefault="008A51D1" w:rsidP="008A51D1">
      <w:pPr>
        <w:rPr>
          <w:rFonts w:ascii="Calibri" w:hAnsi="Calibri" w:cs="Calibri"/>
        </w:rPr>
      </w:pPr>
      <w:r w:rsidRPr="00FC2904">
        <w:rPr>
          <w:rFonts w:ascii="Calibri" w:hAnsi="Calibri" w:cs="Calibri"/>
        </w:rPr>
        <w:t xml:space="preserve">Details </w:t>
      </w:r>
      <w:r w:rsidR="005D3090">
        <w:rPr>
          <w:rFonts w:ascii="Calibri" w:hAnsi="Calibri" w:cs="Calibri"/>
        </w:rPr>
        <w:t xml:space="preserve">about the specific activities that occur at the </w:t>
      </w:r>
      <w:r w:rsidR="001649E4">
        <w:rPr>
          <w:rFonts w:ascii="Calibri" w:hAnsi="Calibri" w:cs="Calibri"/>
        </w:rPr>
        <w:t>stage</w:t>
      </w:r>
      <w:r w:rsidR="00A5287D">
        <w:rPr>
          <w:rFonts w:ascii="Calibri" w:hAnsi="Calibri" w:cs="Calibri"/>
        </w:rPr>
        <w:t xml:space="preserve"> gate review</w:t>
      </w:r>
      <w:r w:rsidRPr="00FC2904">
        <w:rPr>
          <w:rFonts w:ascii="Calibri" w:hAnsi="Calibri" w:cs="Calibri"/>
        </w:rPr>
        <w:t xml:space="preserve"> </w:t>
      </w:r>
      <w:r w:rsidR="006A243D">
        <w:rPr>
          <w:rFonts w:ascii="Calibri" w:hAnsi="Calibri" w:cs="Calibri"/>
        </w:rPr>
        <w:t xml:space="preserve">at the end of each phase </w:t>
      </w:r>
      <w:r w:rsidRPr="00FC2904">
        <w:rPr>
          <w:rFonts w:ascii="Calibri" w:hAnsi="Calibri" w:cs="Calibri"/>
        </w:rPr>
        <w:t>are included in the sections</w:t>
      </w:r>
      <w:r w:rsidR="00B84AC6" w:rsidRPr="00FC2904">
        <w:rPr>
          <w:rFonts w:ascii="Calibri" w:hAnsi="Calibri" w:cs="Calibri"/>
        </w:rPr>
        <w:t xml:space="preserve"> that follow</w:t>
      </w:r>
      <w:r w:rsidRPr="00FC2904">
        <w:rPr>
          <w:rFonts w:ascii="Calibri" w:hAnsi="Calibri" w:cs="Calibri"/>
        </w:rPr>
        <w:t>.</w:t>
      </w:r>
    </w:p>
    <w:p w:rsidR="008A51D1" w:rsidRPr="00FC2904" w:rsidRDefault="008A51D1" w:rsidP="008A51D1">
      <w:pPr>
        <w:rPr>
          <w:rFonts w:ascii="Calibri" w:hAnsi="Calibri" w:cs="Calibri"/>
        </w:rPr>
      </w:pPr>
    </w:p>
    <w:p w:rsidR="004A5C68" w:rsidRPr="00FC2904" w:rsidRDefault="004A5C68" w:rsidP="004A5C68">
      <w:pPr>
        <w:rPr>
          <w:rFonts w:ascii="Calibri" w:hAnsi="Calibri" w:cs="Calibri"/>
        </w:rPr>
      </w:pPr>
      <w:r w:rsidRPr="00FC2904">
        <w:rPr>
          <w:rFonts w:ascii="Calibri" w:hAnsi="Calibri" w:cs="Calibri"/>
        </w:rPr>
        <w:t xml:space="preserve">The phases of the </w:t>
      </w:r>
      <w:r w:rsidR="00806453">
        <w:rPr>
          <w:rFonts w:ascii="Calibri" w:hAnsi="Calibri" w:cs="Calibri"/>
        </w:rPr>
        <w:t>UHEAA</w:t>
      </w:r>
      <w:r w:rsidRPr="00FC2904">
        <w:rPr>
          <w:rFonts w:ascii="Calibri" w:hAnsi="Calibri" w:cs="Calibri"/>
        </w:rPr>
        <w:t xml:space="preserve"> SDLC are as follows:</w:t>
      </w:r>
    </w:p>
    <w:p w:rsidR="004A5C68" w:rsidRPr="00FC2904" w:rsidRDefault="004A5C68" w:rsidP="004A5C68">
      <w:pPr>
        <w:rPr>
          <w:rFonts w:ascii="Calibri" w:hAnsi="Calibri" w:cs="Calibri"/>
        </w:rPr>
      </w:pPr>
    </w:p>
    <w:p w:rsidR="00A97889" w:rsidRPr="00811E04" w:rsidRDefault="004A5C68" w:rsidP="00811E04">
      <w:pPr>
        <w:ind w:left="720"/>
      </w:pPr>
      <w:r w:rsidRPr="00FC2904">
        <w:rPr>
          <w:rFonts w:ascii="Calibri" w:hAnsi="Calibri" w:cs="Calibri"/>
        </w:rPr>
        <w:t>•</w:t>
      </w:r>
      <w:r w:rsidRPr="00FC2904">
        <w:rPr>
          <w:rFonts w:ascii="Calibri" w:hAnsi="Calibri" w:cs="Calibri"/>
        </w:rPr>
        <w:tab/>
        <w:t>Charter Phase</w:t>
      </w:r>
    </w:p>
    <w:p w:rsidR="004A5C68" w:rsidRPr="00FC2904" w:rsidRDefault="004A5C68" w:rsidP="00EC691F">
      <w:pPr>
        <w:ind w:left="720"/>
        <w:rPr>
          <w:rFonts w:ascii="Calibri" w:hAnsi="Calibri" w:cs="Calibri"/>
        </w:rPr>
      </w:pPr>
      <w:r w:rsidRPr="00FC2904">
        <w:rPr>
          <w:rFonts w:ascii="Calibri" w:hAnsi="Calibri" w:cs="Calibri"/>
        </w:rPr>
        <w:t>•</w:t>
      </w:r>
      <w:r w:rsidRPr="00FC2904">
        <w:rPr>
          <w:rFonts w:ascii="Calibri" w:hAnsi="Calibri" w:cs="Calibri"/>
        </w:rPr>
        <w:tab/>
        <w:t xml:space="preserve">Requirements </w:t>
      </w:r>
      <w:r w:rsidR="00A97889">
        <w:rPr>
          <w:rFonts w:ascii="Calibri" w:hAnsi="Calibri" w:cs="Calibri"/>
        </w:rPr>
        <w:t>/Design Phase</w:t>
      </w:r>
      <w:r w:rsidRPr="00FC2904">
        <w:rPr>
          <w:rFonts w:ascii="Calibri" w:hAnsi="Calibri" w:cs="Calibri"/>
        </w:rPr>
        <w:t>•</w:t>
      </w:r>
      <w:r w:rsidRPr="00FC2904">
        <w:rPr>
          <w:rFonts w:ascii="Calibri" w:hAnsi="Calibri" w:cs="Calibri"/>
        </w:rPr>
        <w:tab/>
        <w:t>Development</w:t>
      </w:r>
      <w:r w:rsidR="00676EFA">
        <w:rPr>
          <w:rFonts w:ascii="Calibri" w:hAnsi="Calibri" w:cs="Calibri"/>
        </w:rPr>
        <w:t>/Acquisition</w:t>
      </w:r>
      <w:r w:rsidRPr="00FC2904">
        <w:rPr>
          <w:rFonts w:ascii="Calibri" w:hAnsi="Calibri" w:cs="Calibri"/>
        </w:rPr>
        <w:t xml:space="preserve"> Phase</w:t>
      </w:r>
    </w:p>
    <w:p w:rsidR="004A5C68" w:rsidRPr="00FC2904" w:rsidRDefault="004A5C68" w:rsidP="00EC691F">
      <w:pPr>
        <w:ind w:left="720"/>
        <w:rPr>
          <w:rFonts w:ascii="Calibri" w:hAnsi="Calibri" w:cs="Calibri"/>
        </w:rPr>
      </w:pPr>
      <w:r w:rsidRPr="00FC2904">
        <w:rPr>
          <w:rFonts w:ascii="Calibri" w:hAnsi="Calibri" w:cs="Calibri"/>
        </w:rPr>
        <w:t>•</w:t>
      </w:r>
      <w:r w:rsidRPr="00FC2904">
        <w:rPr>
          <w:rFonts w:ascii="Calibri" w:hAnsi="Calibri" w:cs="Calibri"/>
        </w:rPr>
        <w:tab/>
        <w:t>Testing Phase</w:t>
      </w:r>
    </w:p>
    <w:p w:rsidR="004A5C68" w:rsidRPr="00FC2904" w:rsidRDefault="004A5C68" w:rsidP="00EC691F">
      <w:pPr>
        <w:ind w:left="720"/>
        <w:rPr>
          <w:rFonts w:ascii="Calibri" w:hAnsi="Calibri" w:cs="Calibri"/>
        </w:rPr>
      </w:pPr>
      <w:r w:rsidRPr="00FC2904">
        <w:rPr>
          <w:rFonts w:ascii="Calibri" w:hAnsi="Calibri" w:cs="Calibri"/>
        </w:rPr>
        <w:t>•</w:t>
      </w:r>
      <w:r w:rsidRPr="00FC2904">
        <w:rPr>
          <w:rFonts w:ascii="Calibri" w:hAnsi="Calibri" w:cs="Calibri"/>
        </w:rPr>
        <w:tab/>
        <w:t>User Acceptance Phase</w:t>
      </w:r>
    </w:p>
    <w:p w:rsidR="004A5C68" w:rsidRPr="00FC2904" w:rsidRDefault="004A5C68" w:rsidP="00EC691F">
      <w:pPr>
        <w:ind w:left="720"/>
        <w:rPr>
          <w:rFonts w:ascii="Calibri" w:hAnsi="Calibri" w:cs="Calibri"/>
        </w:rPr>
      </w:pPr>
      <w:r w:rsidRPr="00FC2904">
        <w:rPr>
          <w:rFonts w:ascii="Calibri" w:hAnsi="Calibri" w:cs="Calibri"/>
        </w:rPr>
        <w:t>•</w:t>
      </w:r>
      <w:r w:rsidRPr="00FC2904">
        <w:rPr>
          <w:rFonts w:ascii="Calibri" w:hAnsi="Calibri" w:cs="Calibri"/>
        </w:rPr>
        <w:tab/>
        <w:t>Implementation Phase</w:t>
      </w:r>
    </w:p>
    <w:p w:rsidR="004A5C68" w:rsidRDefault="004A5C68" w:rsidP="00EC691F">
      <w:pPr>
        <w:ind w:left="720"/>
        <w:rPr>
          <w:rFonts w:ascii="Calibri" w:hAnsi="Calibri" w:cs="Calibri"/>
        </w:rPr>
      </w:pPr>
      <w:r w:rsidRPr="00FC2904">
        <w:rPr>
          <w:rFonts w:ascii="Calibri" w:hAnsi="Calibri" w:cs="Calibri"/>
        </w:rPr>
        <w:t>•</w:t>
      </w:r>
      <w:r w:rsidRPr="00FC2904">
        <w:rPr>
          <w:rFonts w:ascii="Calibri" w:hAnsi="Calibri" w:cs="Calibri"/>
        </w:rPr>
        <w:tab/>
        <w:t>Post Implementation Phase</w:t>
      </w:r>
    </w:p>
    <w:p w:rsidR="00063E57" w:rsidRDefault="00107D97" w:rsidP="00400C42">
      <w:pPr>
        <w:pStyle w:val="ListParagraph"/>
        <w:numPr>
          <w:ilvl w:val="0"/>
          <w:numId w:val="12"/>
        </w:numPr>
        <w:ind w:left="1440" w:hanging="720"/>
        <w:rPr>
          <w:rFonts w:ascii="Calibri" w:hAnsi="Calibri" w:cs="Calibri"/>
        </w:rPr>
      </w:pPr>
      <w:r>
        <w:rPr>
          <w:rFonts w:ascii="Calibri" w:hAnsi="Calibri" w:cs="Calibri"/>
        </w:rPr>
        <w:t>Operations and Maintenance Phase</w:t>
      </w:r>
    </w:p>
    <w:p w:rsidR="00063E57" w:rsidRPr="00063E57" w:rsidRDefault="00107D97" w:rsidP="00400C42">
      <w:pPr>
        <w:pStyle w:val="ListParagraph"/>
        <w:numPr>
          <w:ilvl w:val="0"/>
          <w:numId w:val="12"/>
        </w:numPr>
        <w:ind w:left="1440" w:hanging="720"/>
        <w:rPr>
          <w:rFonts w:ascii="Calibri" w:hAnsi="Calibri" w:cs="Calibri"/>
        </w:rPr>
      </w:pPr>
      <w:r>
        <w:rPr>
          <w:rFonts w:ascii="Calibri" w:hAnsi="Calibri" w:cs="Calibri"/>
        </w:rPr>
        <w:t>Disposal Phase</w:t>
      </w:r>
    </w:p>
    <w:p w:rsidR="004A5C68" w:rsidRPr="00FC2904" w:rsidRDefault="004A5C68" w:rsidP="008A51D1">
      <w:pPr>
        <w:rPr>
          <w:rFonts w:ascii="Calibri" w:hAnsi="Calibri" w:cs="Calibri"/>
        </w:rPr>
      </w:pPr>
    </w:p>
    <w:p w:rsidR="004A5C68" w:rsidRPr="00FC2904" w:rsidRDefault="004A5C68" w:rsidP="008A51D1">
      <w:pPr>
        <w:rPr>
          <w:rFonts w:ascii="Calibri" w:hAnsi="Calibri" w:cs="Calibri"/>
        </w:rPr>
      </w:pPr>
      <w:r w:rsidRPr="00FC2904">
        <w:rPr>
          <w:rFonts w:ascii="Calibri" w:hAnsi="Calibri" w:cs="Calibri"/>
        </w:rPr>
        <w:t>Each phase consists of one or more activities which are described throughout this document.</w:t>
      </w:r>
    </w:p>
    <w:p w:rsidR="004A5C68" w:rsidRPr="00FC2904" w:rsidRDefault="004A5C68" w:rsidP="008A51D1">
      <w:pPr>
        <w:rPr>
          <w:rFonts w:ascii="Calibri" w:hAnsi="Calibri" w:cs="Calibri"/>
        </w:rPr>
      </w:pPr>
    </w:p>
    <w:p w:rsidR="008A51D1" w:rsidRPr="00FC2904" w:rsidRDefault="008A51D1" w:rsidP="008A51D1">
      <w:pPr>
        <w:rPr>
          <w:rFonts w:ascii="Calibri" w:hAnsi="Calibri" w:cs="Calibri"/>
        </w:rPr>
      </w:pPr>
      <w:r w:rsidRPr="00FC2904">
        <w:rPr>
          <w:rFonts w:ascii="Calibri" w:hAnsi="Calibri" w:cs="Calibri"/>
        </w:rPr>
        <w:t xml:space="preserve">A </w:t>
      </w:r>
      <w:r w:rsidR="000F1F0A">
        <w:rPr>
          <w:rFonts w:ascii="Calibri" w:hAnsi="Calibri" w:cs="Calibri"/>
        </w:rPr>
        <w:t>s</w:t>
      </w:r>
      <w:r w:rsidR="00A5287D">
        <w:rPr>
          <w:rFonts w:ascii="Calibri" w:hAnsi="Calibri" w:cs="Calibri"/>
        </w:rPr>
        <w:t>ta</w:t>
      </w:r>
      <w:r w:rsidR="000F1F0A">
        <w:rPr>
          <w:rFonts w:ascii="Calibri" w:hAnsi="Calibri" w:cs="Calibri"/>
        </w:rPr>
        <w:t>g</w:t>
      </w:r>
      <w:r w:rsidR="00A5287D">
        <w:rPr>
          <w:rFonts w:ascii="Calibri" w:hAnsi="Calibri" w:cs="Calibri"/>
        </w:rPr>
        <w:t>e gate review</w:t>
      </w:r>
      <w:r w:rsidRPr="00FC2904">
        <w:rPr>
          <w:rFonts w:ascii="Calibri" w:hAnsi="Calibri" w:cs="Calibri"/>
        </w:rPr>
        <w:t xml:space="preserve"> will occur at the end of the following phases</w:t>
      </w:r>
      <w:r w:rsidR="004A5C68" w:rsidRPr="00FC2904">
        <w:rPr>
          <w:rFonts w:ascii="Calibri" w:hAnsi="Calibri" w:cs="Calibri"/>
        </w:rPr>
        <w:t xml:space="preserve"> in the </w:t>
      </w:r>
      <w:r w:rsidR="00806453">
        <w:rPr>
          <w:rFonts w:ascii="Calibri" w:hAnsi="Calibri" w:cs="Calibri"/>
        </w:rPr>
        <w:t>UHEAA</w:t>
      </w:r>
      <w:r w:rsidR="006E69BE">
        <w:rPr>
          <w:rFonts w:ascii="Calibri" w:hAnsi="Calibri" w:cs="Calibri"/>
        </w:rPr>
        <w:t xml:space="preserve"> SDLC</w:t>
      </w:r>
      <w:r w:rsidRPr="00FC2904">
        <w:rPr>
          <w:rFonts w:ascii="Calibri" w:hAnsi="Calibri" w:cs="Calibri"/>
        </w:rPr>
        <w:t>:</w:t>
      </w:r>
    </w:p>
    <w:p w:rsidR="008A51D1" w:rsidRPr="00FC2904" w:rsidRDefault="008A51D1" w:rsidP="008A51D1">
      <w:pPr>
        <w:rPr>
          <w:rFonts w:ascii="Calibri" w:hAnsi="Calibri" w:cs="Calibri"/>
        </w:rPr>
      </w:pPr>
    </w:p>
    <w:p w:rsidR="008A51D1" w:rsidRPr="00FC2904" w:rsidRDefault="008A51D1" w:rsidP="00A24C60">
      <w:pPr>
        <w:numPr>
          <w:ilvl w:val="0"/>
          <w:numId w:val="3"/>
        </w:numPr>
        <w:rPr>
          <w:rFonts w:ascii="Calibri" w:hAnsi="Calibri" w:cs="Calibri"/>
        </w:rPr>
      </w:pPr>
      <w:r w:rsidRPr="00FC2904">
        <w:rPr>
          <w:rFonts w:ascii="Calibri" w:hAnsi="Calibri" w:cs="Calibri"/>
        </w:rPr>
        <w:t>Requirements</w:t>
      </w:r>
      <w:r w:rsidR="00A97889">
        <w:rPr>
          <w:rFonts w:ascii="Calibri" w:hAnsi="Calibri" w:cs="Calibri"/>
        </w:rPr>
        <w:t>/Design</w:t>
      </w:r>
      <w:r w:rsidRPr="00FC2904">
        <w:rPr>
          <w:rFonts w:ascii="Calibri" w:hAnsi="Calibri" w:cs="Calibri"/>
        </w:rPr>
        <w:t xml:space="preserve"> Phase</w:t>
      </w:r>
    </w:p>
    <w:p w:rsidR="008A51D1" w:rsidRPr="00FC2904" w:rsidRDefault="008A51D1" w:rsidP="00A24C60">
      <w:pPr>
        <w:numPr>
          <w:ilvl w:val="0"/>
          <w:numId w:val="3"/>
        </w:numPr>
        <w:rPr>
          <w:rFonts w:ascii="Calibri" w:hAnsi="Calibri" w:cs="Calibri"/>
        </w:rPr>
      </w:pPr>
      <w:r w:rsidRPr="00FC2904">
        <w:rPr>
          <w:rFonts w:ascii="Calibri" w:hAnsi="Calibri" w:cs="Calibri"/>
        </w:rPr>
        <w:t>Development</w:t>
      </w:r>
      <w:r w:rsidR="00676EFA">
        <w:rPr>
          <w:rFonts w:ascii="Calibri" w:hAnsi="Calibri" w:cs="Calibri"/>
        </w:rPr>
        <w:t>/Acquisition</w:t>
      </w:r>
      <w:r w:rsidRPr="00FC2904">
        <w:rPr>
          <w:rFonts w:ascii="Calibri" w:hAnsi="Calibri" w:cs="Calibri"/>
        </w:rPr>
        <w:t xml:space="preserve"> Phase</w:t>
      </w:r>
    </w:p>
    <w:p w:rsidR="008A51D1" w:rsidRPr="00FC2904" w:rsidRDefault="008A51D1" w:rsidP="00A24C60">
      <w:pPr>
        <w:numPr>
          <w:ilvl w:val="0"/>
          <w:numId w:val="3"/>
        </w:numPr>
        <w:rPr>
          <w:rFonts w:ascii="Calibri" w:hAnsi="Calibri" w:cs="Calibri"/>
        </w:rPr>
      </w:pPr>
      <w:r w:rsidRPr="00FC2904">
        <w:rPr>
          <w:rFonts w:ascii="Calibri" w:hAnsi="Calibri" w:cs="Calibri"/>
        </w:rPr>
        <w:t>Testing Phase</w:t>
      </w:r>
    </w:p>
    <w:p w:rsidR="00400C42" w:rsidRDefault="00400C42" w:rsidP="00400C42">
      <w:pPr>
        <w:rPr>
          <w:rFonts w:ascii="Calibri" w:hAnsi="Calibri" w:cs="Calibri"/>
        </w:rPr>
      </w:pPr>
    </w:p>
    <w:p w:rsidR="00400C42" w:rsidRDefault="00400C42" w:rsidP="00400C42">
      <w:pPr>
        <w:rPr>
          <w:rFonts w:ascii="Calibri" w:hAnsi="Calibri" w:cs="Calibri"/>
        </w:rPr>
      </w:pPr>
      <w:r>
        <w:rPr>
          <w:rFonts w:ascii="Calibri" w:hAnsi="Calibri" w:cs="Calibri"/>
        </w:rPr>
        <w:t>Stage gate reviews may also occur at the end of the following phases, but are not required for all projects.</w:t>
      </w:r>
    </w:p>
    <w:p w:rsidR="00676EFA" w:rsidRDefault="00676EFA" w:rsidP="00A24C60">
      <w:pPr>
        <w:numPr>
          <w:ilvl w:val="0"/>
          <w:numId w:val="3"/>
        </w:numPr>
        <w:rPr>
          <w:rFonts w:ascii="Calibri" w:hAnsi="Calibri" w:cs="Calibri"/>
        </w:rPr>
      </w:pPr>
      <w:r>
        <w:rPr>
          <w:rFonts w:ascii="Calibri" w:hAnsi="Calibri" w:cs="Calibri"/>
        </w:rPr>
        <w:t>Implementation Phase</w:t>
      </w:r>
    </w:p>
    <w:p w:rsidR="00676EFA" w:rsidRDefault="00676EFA" w:rsidP="00A24C60">
      <w:pPr>
        <w:numPr>
          <w:ilvl w:val="0"/>
          <w:numId w:val="3"/>
        </w:numPr>
        <w:rPr>
          <w:rFonts w:ascii="Calibri" w:hAnsi="Calibri" w:cs="Calibri"/>
        </w:rPr>
      </w:pPr>
      <w:r>
        <w:rPr>
          <w:rFonts w:ascii="Calibri" w:hAnsi="Calibri" w:cs="Calibri"/>
        </w:rPr>
        <w:t>Operations and Maintenance Phase</w:t>
      </w:r>
    </w:p>
    <w:p w:rsidR="00676EFA" w:rsidRPr="00FC2904" w:rsidRDefault="00676EFA" w:rsidP="00A24C60">
      <w:pPr>
        <w:numPr>
          <w:ilvl w:val="0"/>
          <w:numId w:val="3"/>
        </w:numPr>
        <w:rPr>
          <w:rFonts w:ascii="Calibri" w:hAnsi="Calibri" w:cs="Calibri"/>
        </w:rPr>
      </w:pPr>
      <w:r>
        <w:rPr>
          <w:rFonts w:ascii="Calibri" w:hAnsi="Calibri" w:cs="Calibri"/>
        </w:rPr>
        <w:t>Disposal</w:t>
      </w:r>
      <w:r w:rsidR="00D831A9">
        <w:rPr>
          <w:rFonts w:ascii="Calibri" w:hAnsi="Calibri" w:cs="Calibri"/>
        </w:rPr>
        <w:t>/Transition</w:t>
      </w:r>
      <w:r>
        <w:rPr>
          <w:rFonts w:ascii="Calibri" w:hAnsi="Calibri" w:cs="Calibri"/>
        </w:rPr>
        <w:t xml:space="preserve"> Phase</w:t>
      </w:r>
    </w:p>
    <w:p w:rsidR="008A51D1" w:rsidRPr="00FC2904" w:rsidRDefault="008A51D1" w:rsidP="00FA0228">
      <w:pPr>
        <w:rPr>
          <w:rFonts w:ascii="Calibri" w:hAnsi="Calibri" w:cs="Calibri"/>
        </w:rPr>
      </w:pPr>
    </w:p>
    <w:p w:rsidR="004A5C68" w:rsidRPr="00FC2904" w:rsidRDefault="004A5C68" w:rsidP="0023546D">
      <w:pPr>
        <w:rPr>
          <w:rFonts w:ascii="Calibri" w:hAnsi="Calibri" w:cs="Calibri"/>
        </w:rPr>
      </w:pPr>
      <w:r w:rsidRPr="00FC2904">
        <w:rPr>
          <w:rFonts w:ascii="Calibri" w:hAnsi="Calibri" w:cs="Calibri"/>
        </w:rPr>
        <w:t>In addition</w:t>
      </w:r>
      <w:r w:rsidR="003D6758">
        <w:rPr>
          <w:rFonts w:ascii="Calibri" w:hAnsi="Calibri" w:cs="Calibri"/>
        </w:rPr>
        <w:t xml:space="preserve"> to the team responsible for each phase of the project</w:t>
      </w:r>
      <w:r w:rsidRPr="00FC2904">
        <w:rPr>
          <w:rFonts w:ascii="Calibri" w:hAnsi="Calibri" w:cs="Calibri"/>
        </w:rPr>
        <w:t xml:space="preserve">, </w:t>
      </w:r>
      <w:r w:rsidR="00E939E9" w:rsidRPr="00FC2904">
        <w:rPr>
          <w:rFonts w:ascii="Calibri" w:hAnsi="Calibri" w:cs="Calibri"/>
        </w:rPr>
        <w:t xml:space="preserve">supporting </w:t>
      </w:r>
      <w:r w:rsidR="003049BC">
        <w:rPr>
          <w:rFonts w:ascii="Calibri" w:hAnsi="Calibri" w:cs="Calibri"/>
        </w:rPr>
        <w:t xml:space="preserve">representatives </w:t>
      </w:r>
      <w:r w:rsidR="00E939E9" w:rsidRPr="00FC2904">
        <w:rPr>
          <w:rFonts w:ascii="Calibri" w:hAnsi="Calibri" w:cs="Calibri"/>
        </w:rPr>
        <w:t xml:space="preserve">will contribute to all phases of the project and will participate in the </w:t>
      </w:r>
      <w:r w:rsidR="000F1F0A">
        <w:rPr>
          <w:rFonts w:ascii="Calibri" w:hAnsi="Calibri" w:cs="Calibri"/>
        </w:rPr>
        <w:t>s</w:t>
      </w:r>
      <w:r w:rsidR="001649E4">
        <w:rPr>
          <w:rFonts w:ascii="Calibri" w:hAnsi="Calibri" w:cs="Calibri"/>
        </w:rPr>
        <w:t>tag</w:t>
      </w:r>
      <w:r w:rsidR="00A5287D">
        <w:rPr>
          <w:rFonts w:ascii="Calibri" w:hAnsi="Calibri" w:cs="Calibri"/>
        </w:rPr>
        <w:t>e gate review</w:t>
      </w:r>
      <w:r w:rsidR="006A243D">
        <w:rPr>
          <w:rFonts w:ascii="Calibri" w:hAnsi="Calibri" w:cs="Calibri"/>
        </w:rPr>
        <w:t>s</w:t>
      </w:r>
      <w:r w:rsidR="00E939E9" w:rsidRPr="00FC2904">
        <w:rPr>
          <w:rFonts w:ascii="Calibri" w:hAnsi="Calibri" w:cs="Calibri"/>
        </w:rPr>
        <w:t xml:space="preserve"> </w:t>
      </w:r>
      <w:r w:rsidR="007250CB">
        <w:rPr>
          <w:rFonts w:ascii="Calibri" w:hAnsi="Calibri" w:cs="Calibri"/>
        </w:rPr>
        <w:t>at the end of</w:t>
      </w:r>
      <w:r w:rsidR="00E939E9" w:rsidRPr="00FC2904">
        <w:rPr>
          <w:rFonts w:ascii="Calibri" w:hAnsi="Calibri" w:cs="Calibri"/>
        </w:rPr>
        <w:t xml:space="preserve"> each phase</w:t>
      </w:r>
      <w:r w:rsidRPr="00FC2904">
        <w:rPr>
          <w:rFonts w:ascii="Calibri" w:hAnsi="Calibri" w:cs="Calibri"/>
        </w:rPr>
        <w:t>.  These</w:t>
      </w:r>
      <w:r w:rsidR="00E939E9" w:rsidRPr="00FC2904">
        <w:rPr>
          <w:rFonts w:ascii="Calibri" w:hAnsi="Calibri" w:cs="Calibri"/>
        </w:rPr>
        <w:t xml:space="preserve"> supporting </w:t>
      </w:r>
      <w:r w:rsidR="003049BC">
        <w:rPr>
          <w:rFonts w:ascii="Calibri" w:hAnsi="Calibri" w:cs="Calibri"/>
        </w:rPr>
        <w:t>representatives</w:t>
      </w:r>
      <w:r w:rsidR="00E939E9" w:rsidRPr="00FC2904">
        <w:rPr>
          <w:rFonts w:ascii="Calibri" w:hAnsi="Calibri" w:cs="Calibri"/>
        </w:rPr>
        <w:t xml:space="preserve"> </w:t>
      </w:r>
      <w:r w:rsidRPr="00FC2904">
        <w:rPr>
          <w:rFonts w:ascii="Calibri" w:hAnsi="Calibri" w:cs="Calibri"/>
        </w:rPr>
        <w:t>include</w:t>
      </w:r>
      <w:r w:rsidR="00E939E9" w:rsidRPr="00FC2904">
        <w:rPr>
          <w:rFonts w:ascii="Calibri" w:hAnsi="Calibri" w:cs="Calibri"/>
        </w:rPr>
        <w:t>:</w:t>
      </w:r>
    </w:p>
    <w:p w:rsidR="00E939E9" w:rsidRPr="00FC2904" w:rsidRDefault="00E939E9" w:rsidP="0023546D">
      <w:pPr>
        <w:rPr>
          <w:rFonts w:ascii="Calibri" w:hAnsi="Calibri" w:cs="Calibri"/>
        </w:rPr>
      </w:pPr>
    </w:p>
    <w:p w:rsidR="00757F3E" w:rsidRPr="00757F3E" w:rsidRDefault="00D462AD" w:rsidP="00A24C60">
      <w:pPr>
        <w:numPr>
          <w:ilvl w:val="0"/>
          <w:numId w:val="3"/>
        </w:numPr>
        <w:rPr>
          <w:rFonts w:ascii="Calibri" w:hAnsi="Calibri" w:cs="Calibri"/>
          <w:lang w:val="en-US"/>
        </w:rPr>
      </w:pPr>
      <w:r>
        <w:rPr>
          <w:rFonts w:ascii="Calibri" w:hAnsi="Calibri" w:cs="Calibri"/>
        </w:rPr>
        <w:t>The Development</w:t>
      </w:r>
      <w:r w:rsidR="00757F3E">
        <w:rPr>
          <w:rFonts w:ascii="Calibri" w:hAnsi="Calibri" w:cs="Calibri"/>
        </w:rPr>
        <w:t xml:space="preserve"> Steering Committee</w:t>
      </w:r>
    </w:p>
    <w:p w:rsidR="005F013F" w:rsidRPr="00FC2904" w:rsidRDefault="00E939E9" w:rsidP="00A24C60">
      <w:pPr>
        <w:numPr>
          <w:ilvl w:val="0"/>
          <w:numId w:val="3"/>
        </w:numPr>
        <w:rPr>
          <w:rFonts w:ascii="Calibri" w:hAnsi="Calibri" w:cs="Calibri"/>
          <w:lang w:val="en-US"/>
        </w:rPr>
      </w:pPr>
      <w:r w:rsidRPr="00FC2904">
        <w:rPr>
          <w:rFonts w:ascii="Calibri" w:hAnsi="Calibri" w:cs="Calibri"/>
        </w:rPr>
        <w:t xml:space="preserve">The </w:t>
      </w:r>
      <w:r w:rsidR="005F013F" w:rsidRPr="00FC2904">
        <w:rPr>
          <w:rFonts w:ascii="Calibri" w:hAnsi="Calibri" w:cs="Calibri"/>
        </w:rPr>
        <w:t xml:space="preserve">Quality Assurance (QA) </w:t>
      </w:r>
      <w:r w:rsidR="003049BC">
        <w:rPr>
          <w:rFonts w:ascii="Calibri" w:hAnsi="Calibri" w:cs="Calibri"/>
        </w:rPr>
        <w:t>representative</w:t>
      </w:r>
    </w:p>
    <w:p w:rsidR="004A5C68" w:rsidRPr="00FC2904" w:rsidRDefault="00E939E9" w:rsidP="00A24C60">
      <w:pPr>
        <w:numPr>
          <w:ilvl w:val="0"/>
          <w:numId w:val="3"/>
        </w:numPr>
        <w:rPr>
          <w:rFonts w:ascii="Calibri" w:hAnsi="Calibri" w:cs="Calibri"/>
          <w:lang w:val="en-US"/>
        </w:rPr>
      </w:pPr>
      <w:r w:rsidRPr="00FC2904">
        <w:rPr>
          <w:rFonts w:ascii="Calibri" w:hAnsi="Calibri" w:cs="Calibri"/>
          <w:lang w:val="en-US"/>
        </w:rPr>
        <w:t xml:space="preserve">The Information Security </w:t>
      </w:r>
      <w:r w:rsidR="003049BC">
        <w:rPr>
          <w:rFonts w:ascii="Calibri" w:hAnsi="Calibri" w:cs="Calibri"/>
          <w:lang w:val="en-US"/>
        </w:rPr>
        <w:t>representative</w:t>
      </w:r>
    </w:p>
    <w:p w:rsidR="005F5385" w:rsidRPr="00FC2904" w:rsidRDefault="00E474A1" w:rsidP="00A24C60">
      <w:pPr>
        <w:numPr>
          <w:ilvl w:val="0"/>
          <w:numId w:val="3"/>
        </w:numPr>
        <w:rPr>
          <w:rFonts w:ascii="Calibri" w:hAnsi="Calibri" w:cs="Calibri"/>
          <w:lang w:val="en-US"/>
        </w:rPr>
      </w:pPr>
      <w:r>
        <w:rPr>
          <w:rFonts w:ascii="Calibri" w:hAnsi="Calibri" w:cs="Calibri"/>
          <w:lang w:val="en-US"/>
        </w:rPr>
        <w:t>System Users</w:t>
      </w:r>
      <w:r w:rsidR="006E69BE">
        <w:rPr>
          <w:rFonts w:ascii="Calibri" w:hAnsi="Calibri" w:cs="Calibri"/>
          <w:lang w:val="en-US"/>
        </w:rPr>
        <w:t xml:space="preserve"> </w:t>
      </w:r>
    </w:p>
    <w:p w:rsidR="004A5C68" w:rsidRPr="007250CB" w:rsidRDefault="007250CB" w:rsidP="00A24C60">
      <w:pPr>
        <w:numPr>
          <w:ilvl w:val="0"/>
          <w:numId w:val="3"/>
        </w:numPr>
        <w:rPr>
          <w:rFonts w:ascii="Calibri" w:hAnsi="Calibri" w:cs="Calibri"/>
          <w:lang w:val="en-US"/>
        </w:rPr>
      </w:pPr>
      <w:r w:rsidRPr="007250CB">
        <w:rPr>
          <w:rFonts w:ascii="Calibri" w:hAnsi="Calibri" w:cs="Calibri"/>
          <w:lang w:val="en-US"/>
        </w:rPr>
        <w:t xml:space="preserve">The </w:t>
      </w:r>
      <w:r w:rsidR="00E474A1">
        <w:rPr>
          <w:rFonts w:ascii="Calibri" w:hAnsi="Calibri" w:cs="Calibri"/>
          <w:lang w:val="en-US"/>
        </w:rPr>
        <w:t>Documentation</w:t>
      </w:r>
      <w:r w:rsidR="0065145D" w:rsidRPr="007250CB">
        <w:rPr>
          <w:rFonts w:ascii="Calibri" w:hAnsi="Calibri" w:cs="Calibri"/>
          <w:lang w:val="en-US"/>
        </w:rPr>
        <w:t xml:space="preserve"> </w:t>
      </w:r>
      <w:r w:rsidR="00FC0473">
        <w:rPr>
          <w:rFonts w:ascii="Calibri" w:hAnsi="Calibri" w:cs="Calibri"/>
          <w:lang w:val="en-US"/>
        </w:rPr>
        <w:t>r</w:t>
      </w:r>
      <w:r w:rsidR="001F6AE1">
        <w:rPr>
          <w:rFonts w:ascii="Calibri" w:hAnsi="Calibri" w:cs="Calibri"/>
          <w:lang w:val="en-US"/>
        </w:rPr>
        <w:t>epresentative</w:t>
      </w:r>
      <w:r w:rsidR="0065145D" w:rsidRPr="007250CB">
        <w:rPr>
          <w:rFonts w:ascii="Calibri" w:hAnsi="Calibri" w:cs="Calibri"/>
          <w:lang w:val="en-US"/>
        </w:rPr>
        <w:t xml:space="preserve"> (</w:t>
      </w:r>
      <w:r w:rsidR="000763A2">
        <w:rPr>
          <w:rFonts w:ascii="Calibri" w:hAnsi="Calibri" w:cs="Calibri"/>
          <w:lang w:val="en-US"/>
        </w:rPr>
        <w:t xml:space="preserve">develops </w:t>
      </w:r>
      <w:r w:rsidR="00921C99">
        <w:rPr>
          <w:rFonts w:ascii="Calibri" w:hAnsi="Calibri" w:cs="Calibri"/>
          <w:lang w:val="en-US"/>
        </w:rPr>
        <w:t>training materials</w:t>
      </w:r>
      <w:r w:rsidR="000763A2">
        <w:rPr>
          <w:rFonts w:ascii="Calibri" w:hAnsi="Calibri" w:cs="Calibri"/>
          <w:lang w:val="en-US"/>
        </w:rPr>
        <w:t>)</w:t>
      </w:r>
    </w:p>
    <w:p w:rsidR="004A5C68" w:rsidRPr="00FC2904" w:rsidRDefault="004A5C68" w:rsidP="004A5C68">
      <w:pPr>
        <w:tabs>
          <w:tab w:val="left" w:pos="1100"/>
        </w:tabs>
        <w:rPr>
          <w:rFonts w:ascii="Calibri" w:hAnsi="Calibri" w:cs="Calibri"/>
          <w:lang w:val="en-US"/>
        </w:rPr>
      </w:pPr>
    </w:p>
    <w:p w:rsidR="004A5C68" w:rsidRPr="00FC2904" w:rsidRDefault="00E939E9" w:rsidP="004A5C68">
      <w:pPr>
        <w:tabs>
          <w:tab w:val="left" w:pos="1100"/>
        </w:tabs>
        <w:rPr>
          <w:rFonts w:ascii="Calibri" w:hAnsi="Calibri" w:cs="Calibri"/>
          <w:lang w:val="en-US"/>
        </w:rPr>
      </w:pPr>
      <w:r w:rsidRPr="00FC2904">
        <w:rPr>
          <w:rFonts w:ascii="Calibri" w:hAnsi="Calibri" w:cs="Calibri"/>
          <w:lang w:val="en-US"/>
        </w:rPr>
        <w:t xml:space="preserve">The sections that follow contain </w:t>
      </w:r>
      <w:r w:rsidR="0065145D">
        <w:rPr>
          <w:rFonts w:ascii="Calibri" w:hAnsi="Calibri" w:cs="Calibri"/>
          <w:lang w:val="en-US"/>
        </w:rPr>
        <w:t>more information on</w:t>
      </w:r>
      <w:r w:rsidRPr="00FC2904">
        <w:rPr>
          <w:rFonts w:ascii="Calibri" w:hAnsi="Calibri" w:cs="Calibri"/>
          <w:lang w:val="en-US"/>
        </w:rPr>
        <w:t xml:space="preserve"> the teams that participate in each phase as well as the </w:t>
      </w:r>
      <w:r w:rsidR="00294B4C" w:rsidRPr="00FC2904">
        <w:rPr>
          <w:rFonts w:ascii="Calibri" w:hAnsi="Calibri" w:cs="Calibri"/>
          <w:lang w:val="en-US"/>
        </w:rPr>
        <w:t xml:space="preserve">activities that occur </w:t>
      </w:r>
      <w:r w:rsidR="00C51BC1">
        <w:rPr>
          <w:rFonts w:ascii="Calibri" w:hAnsi="Calibri" w:cs="Calibri"/>
          <w:lang w:val="en-US"/>
        </w:rPr>
        <w:t>prior to</w:t>
      </w:r>
      <w:r w:rsidR="00C51BC1" w:rsidRPr="00FC2904">
        <w:rPr>
          <w:rFonts w:ascii="Calibri" w:hAnsi="Calibri" w:cs="Calibri"/>
          <w:lang w:val="en-US"/>
        </w:rPr>
        <w:t xml:space="preserve"> </w:t>
      </w:r>
      <w:r w:rsidR="00294B4C" w:rsidRPr="00FC2904">
        <w:rPr>
          <w:rFonts w:ascii="Calibri" w:hAnsi="Calibri" w:cs="Calibri"/>
          <w:lang w:val="en-US"/>
        </w:rPr>
        <w:t xml:space="preserve">each </w:t>
      </w:r>
      <w:r w:rsidR="001649E4">
        <w:rPr>
          <w:rFonts w:ascii="Calibri" w:hAnsi="Calibri" w:cs="Calibri"/>
          <w:lang w:val="en-US"/>
        </w:rPr>
        <w:t>stage</w:t>
      </w:r>
      <w:r w:rsidR="00A5287D">
        <w:rPr>
          <w:rFonts w:ascii="Calibri" w:hAnsi="Calibri" w:cs="Calibri"/>
          <w:lang w:val="en-US"/>
        </w:rPr>
        <w:t xml:space="preserve"> gate review</w:t>
      </w:r>
      <w:r w:rsidRPr="00FC2904">
        <w:rPr>
          <w:rFonts w:ascii="Calibri" w:hAnsi="Calibri" w:cs="Calibri"/>
          <w:lang w:val="en-US"/>
        </w:rPr>
        <w:t>.</w:t>
      </w:r>
    </w:p>
    <w:p w:rsidR="004A5C68" w:rsidRPr="00FC2904" w:rsidRDefault="004A5C68" w:rsidP="004A5C68">
      <w:pPr>
        <w:tabs>
          <w:tab w:val="left" w:pos="1100"/>
        </w:tabs>
        <w:rPr>
          <w:rFonts w:ascii="Calibri" w:hAnsi="Calibri" w:cs="Calibri"/>
          <w:lang w:val="en-US"/>
        </w:rPr>
      </w:pPr>
    </w:p>
    <w:p w:rsidR="006C0A0B" w:rsidRPr="00FC2904" w:rsidRDefault="006C0A0B" w:rsidP="00C94A82">
      <w:pPr>
        <w:rPr>
          <w:rFonts w:ascii="Calibri" w:hAnsi="Calibri" w:cs="Calibri"/>
          <w:lang w:val="en-US"/>
        </w:rPr>
      </w:pPr>
    </w:p>
    <w:p w:rsidR="00BD1226" w:rsidRPr="00FC2904" w:rsidRDefault="00687CAC" w:rsidP="002C28CB">
      <w:pPr>
        <w:pStyle w:val="Heading1"/>
        <w:rPr>
          <w:rFonts w:ascii="Calibri" w:hAnsi="Calibri" w:cs="Calibri"/>
          <w:lang w:val="en-US"/>
        </w:rPr>
      </w:pPr>
      <w:bookmarkStart w:id="24" w:name="_Toc153858890"/>
      <w:bookmarkStart w:id="25" w:name="_Toc153860563"/>
      <w:bookmarkStart w:id="26" w:name="_Toc153860845"/>
      <w:bookmarkStart w:id="27" w:name="_Toc153858894"/>
      <w:bookmarkStart w:id="28" w:name="_Toc153860567"/>
      <w:bookmarkStart w:id="29" w:name="_Toc153860849"/>
      <w:bookmarkStart w:id="30" w:name="_Toc153858897"/>
      <w:bookmarkStart w:id="31" w:name="_Toc153860570"/>
      <w:bookmarkStart w:id="32" w:name="_Toc153860852"/>
      <w:bookmarkStart w:id="33" w:name="_Toc153858900"/>
      <w:bookmarkStart w:id="34" w:name="_Toc153860573"/>
      <w:bookmarkStart w:id="35" w:name="_Toc153860855"/>
      <w:bookmarkStart w:id="36" w:name="_Toc153858903"/>
      <w:bookmarkStart w:id="37" w:name="_Toc153860576"/>
      <w:bookmarkStart w:id="38" w:name="_Toc153860858"/>
      <w:bookmarkStart w:id="39" w:name="_Toc153858906"/>
      <w:bookmarkStart w:id="40" w:name="_Toc153860579"/>
      <w:bookmarkStart w:id="41" w:name="_Toc153860861"/>
      <w:bookmarkStart w:id="42" w:name="_Toc299785354"/>
      <w:bookmarkStart w:id="43" w:name="_Toc24252121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FC2904">
        <w:rPr>
          <w:rFonts w:ascii="Calibri" w:hAnsi="Calibri" w:cs="Calibri"/>
          <w:lang w:val="en-US"/>
        </w:rPr>
        <w:t>Charter</w:t>
      </w:r>
      <w:r w:rsidR="00C6750A" w:rsidRPr="00FC2904">
        <w:rPr>
          <w:rFonts w:ascii="Calibri" w:hAnsi="Calibri" w:cs="Calibri"/>
          <w:lang w:val="en-US"/>
        </w:rPr>
        <w:t xml:space="preserve"> Phase</w:t>
      </w:r>
      <w:bookmarkEnd w:id="42"/>
    </w:p>
    <w:p w:rsidR="00901DB9" w:rsidRPr="00FC2904" w:rsidRDefault="00901DB9" w:rsidP="002C28CB">
      <w:pPr>
        <w:pStyle w:val="Heading2"/>
        <w:rPr>
          <w:rFonts w:ascii="Calibri" w:hAnsi="Calibri" w:cs="Calibri"/>
          <w:i w:val="0"/>
          <w:lang w:val="en-US"/>
        </w:rPr>
      </w:pPr>
      <w:bookmarkStart w:id="44" w:name="_Toc299785355"/>
      <w:r w:rsidRPr="00FC2904">
        <w:rPr>
          <w:rFonts w:ascii="Calibri" w:hAnsi="Calibri" w:cs="Calibri"/>
          <w:i w:val="0"/>
          <w:lang w:val="en-US"/>
        </w:rPr>
        <w:t>Charter Phase</w:t>
      </w:r>
      <w:r w:rsidR="001B717D" w:rsidRPr="00FC2904">
        <w:rPr>
          <w:rFonts w:ascii="Calibri" w:hAnsi="Calibri" w:cs="Calibri"/>
          <w:i w:val="0"/>
          <w:lang w:val="en-US"/>
        </w:rPr>
        <w:t xml:space="preserve"> Overview and Purpose</w:t>
      </w:r>
      <w:bookmarkEnd w:id="44"/>
    </w:p>
    <w:p w:rsidR="00030056" w:rsidRPr="00E60895" w:rsidRDefault="006D6816" w:rsidP="00901DB9">
      <w:pPr>
        <w:rPr>
          <w:rFonts w:ascii="Calibri" w:hAnsi="Calibri" w:cs="Calibri"/>
          <w:lang w:val="en-US"/>
        </w:rPr>
      </w:pPr>
      <w:r w:rsidRPr="00E60895">
        <w:rPr>
          <w:rFonts w:ascii="Calibri" w:hAnsi="Calibri" w:cs="Calibri"/>
          <w:lang w:val="en-US"/>
        </w:rPr>
        <w:t>Once a system chan</w:t>
      </w:r>
      <w:r w:rsidR="00D462AD">
        <w:rPr>
          <w:rFonts w:ascii="Calibri" w:hAnsi="Calibri" w:cs="Calibri"/>
          <w:lang w:val="en-US"/>
        </w:rPr>
        <w:t xml:space="preserve">ge has been designated as a </w:t>
      </w:r>
      <w:r w:rsidR="00CB1AD3">
        <w:rPr>
          <w:rFonts w:ascii="Calibri" w:hAnsi="Calibri" w:cs="Calibri"/>
          <w:lang w:val="en-US"/>
        </w:rPr>
        <w:t xml:space="preserve">system or </w:t>
      </w:r>
      <w:r w:rsidR="001649E4">
        <w:rPr>
          <w:rFonts w:ascii="Calibri" w:hAnsi="Calibri" w:cs="Calibri"/>
          <w:lang w:val="en-US"/>
        </w:rPr>
        <w:t>s</w:t>
      </w:r>
      <w:r w:rsidR="00D462AD">
        <w:rPr>
          <w:rFonts w:ascii="Calibri" w:hAnsi="Calibri" w:cs="Calibri"/>
          <w:lang w:val="en-US"/>
        </w:rPr>
        <w:t xml:space="preserve">oftware </w:t>
      </w:r>
      <w:r w:rsidR="001649E4">
        <w:rPr>
          <w:rFonts w:ascii="Calibri" w:hAnsi="Calibri" w:cs="Calibri"/>
          <w:lang w:val="en-US"/>
        </w:rPr>
        <w:t>d</w:t>
      </w:r>
      <w:r w:rsidRPr="00E60895">
        <w:rPr>
          <w:rFonts w:ascii="Calibri" w:hAnsi="Calibri" w:cs="Calibri"/>
          <w:lang w:val="en-US"/>
        </w:rPr>
        <w:t xml:space="preserve">evelopment </w:t>
      </w:r>
      <w:r w:rsidR="001649E4">
        <w:rPr>
          <w:rFonts w:ascii="Calibri" w:hAnsi="Calibri" w:cs="Calibri"/>
          <w:lang w:val="en-US"/>
        </w:rPr>
        <w:t>p</w:t>
      </w:r>
      <w:r w:rsidRPr="00E60895">
        <w:rPr>
          <w:rFonts w:ascii="Calibri" w:hAnsi="Calibri" w:cs="Calibri"/>
          <w:lang w:val="en-US"/>
        </w:rPr>
        <w:t xml:space="preserve">roject and </w:t>
      </w:r>
      <w:r w:rsidR="00AE0641" w:rsidRPr="00E60895">
        <w:rPr>
          <w:rFonts w:ascii="Calibri" w:hAnsi="Calibri" w:cs="Calibri"/>
          <w:lang w:val="en-US"/>
        </w:rPr>
        <w:t xml:space="preserve">the </w:t>
      </w:r>
      <w:r w:rsidR="001649E4">
        <w:rPr>
          <w:rFonts w:ascii="Calibri" w:hAnsi="Calibri" w:cs="Calibri"/>
          <w:lang w:val="en-US"/>
        </w:rPr>
        <w:t>p</w:t>
      </w:r>
      <w:r w:rsidR="00AE0641" w:rsidRPr="00E60895">
        <w:rPr>
          <w:rFonts w:ascii="Calibri" w:hAnsi="Calibri" w:cs="Calibri"/>
          <w:lang w:val="en-US"/>
        </w:rPr>
        <w:t xml:space="preserve">roposal </w:t>
      </w:r>
      <w:r w:rsidR="001649E4">
        <w:rPr>
          <w:rFonts w:ascii="Calibri" w:hAnsi="Calibri" w:cs="Calibri"/>
          <w:lang w:val="en-US"/>
        </w:rPr>
        <w:t>s</w:t>
      </w:r>
      <w:r w:rsidR="00AE0641" w:rsidRPr="00E60895">
        <w:rPr>
          <w:rFonts w:ascii="Calibri" w:hAnsi="Calibri" w:cs="Calibri"/>
          <w:lang w:val="en-US"/>
        </w:rPr>
        <w:t xml:space="preserve">ection of the </w:t>
      </w:r>
      <w:r w:rsidR="003049BC">
        <w:rPr>
          <w:rFonts w:ascii="Calibri" w:hAnsi="Calibri" w:cs="Calibri"/>
          <w:lang w:val="en-US"/>
        </w:rPr>
        <w:t xml:space="preserve">Project Charter </w:t>
      </w:r>
      <w:r w:rsidR="00AE0641" w:rsidRPr="00E60895">
        <w:rPr>
          <w:rFonts w:ascii="Calibri" w:hAnsi="Calibri" w:cs="Calibri"/>
          <w:lang w:val="en-US"/>
        </w:rPr>
        <w:t xml:space="preserve">is </w:t>
      </w:r>
      <w:r w:rsidR="00D462AD">
        <w:rPr>
          <w:rFonts w:ascii="Calibri" w:hAnsi="Calibri" w:cs="Calibri"/>
          <w:lang w:val="en-US"/>
        </w:rPr>
        <w:t xml:space="preserve">approved by the </w:t>
      </w:r>
      <w:r w:rsidR="00D462AD" w:rsidRPr="00C04E99">
        <w:rPr>
          <w:rFonts w:ascii="Calibri" w:hAnsi="Calibri" w:cs="Calibri"/>
          <w:lang w:val="en-US"/>
        </w:rPr>
        <w:t>Development</w:t>
      </w:r>
      <w:r w:rsidRPr="00C04E99">
        <w:rPr>
          <w:rFonts w:ascii="Calibri" w:hAnsi="Calibri" w:cs="Calibri"/>
          <w:lang w:val="en-US"/>
        </w:rPr>
        <w:t xml:space="preserve"> Steering Committee</w:t>
      </w:r>
      <w:r w:rsidRPr="00E60895">
        <w:rPr>
          <w:rFonts w:ascii="Calibri" w:hAnsi="Calibri" w:cs="Calibri"/>
          <w:lang w:val="en-US"/>
        </w:rPr>
        <w:t xml:space="preserve">, the </w:t>
      </w:r>
      <w:r w:rsidR="001649E4">
        <w:rPr>
          <w:rFonts w:ascii="Calibri" w:hAnsi="Calibri" w:cs="Calibri"/>
          <w:lang w:val="en-US"/>
        </w:rPr>
        <w:t>ch</w:t>
      </w:r>
      <w:r w:rsidRPr="00E60895">
        <w:rPr>
          <w:rFonts w:ascii="Calibri" w:hAnsi="Calibri" w:cs="Calibri"/>
          <w:lang w:val="en-US"/>
        </w:rPr>
        <w:t xml:space="preserve">arter </w:t>
      </w:r>
      <w:r w:rsidR="001649E4">
        <w:rPr>
          <w:rFonts w:ascii="Calibri" w:hAnsi="Calibri" w:cs="Calibri"/>
          <w:lang w:val="en-US"/>
        </w:rPr>
        <w:t>p</w:t>
      </w:r>
      <w:r w:rsidRPr="00E60895">
        <w:rPr>
          <w:rFonts w:ascii="Calibri" w:hAnsi="Calibri" w:cs="Calibri"/>
          <w:lang w:val="en-US"/>
        </w:rPr>
        <w:t>hase of the project begin</w:t>
      </w:r>
      <w:r w:rsidR="00451163" w:rsidRPr="00E60895">
        <w:rPr>
          <w:rFonts w:ascii="Calibri" w:hAnsi="Calibri" w:cs="Calibri"/>
          <w:lang w:val="en-US"/>
        </w:rPr>
        <w:t>s</w:t>
      </w:r>
      <w:r w:rsidRPr="00E60895">
        <w:rPr>
          <w:rFonts w:ascii="Calibri" w:hAnsi="Calibri" w:cs="Calibri"/>
          <w:lang w:val="en-US"/>
        </w:rPr>
        <w:t xml:space="preserve">.  </w:t>
      </w:r>
      <w:r w:rsidR="00901DB9" w:rsidRPr="00E60895">
        <w:rPr>
          <w:rFonts w:ascii="Calibri" w:hAnsi="Calibri" w:cs="Calibri"/>
          <w:lang w:val="en-US"/>
        </w:rPr>
        <w:t xml:space="preserve">The purpose of the </w:t>
      </w:r>
      <w:r w:rsidR="001649E4">
        <w:rPr>
          <w:rFonts w:ascii="Calibri" w:hAnsi="Calibri" w:cs="Calibri"/>
          <w:lang w:val="en-US"/>
        </w:rPr>
        <w:t>c</w:t>
      </w:r>
      <w:r w:rsidR="00901DB9" w:rsidRPr="00E60895">
        <w:rPr>
          <w:rFonts w:ascii="Calibri" w:hAnsi="Calibri" w:cs="Calibri"/>
          <w:lang w:val="en-US"/>
        </w:rPr>
        <w:t xml:space="preserve">harter </w:t>
      </w:r>
      <w:r w:rsidR="001649E4">
        <w:rPr>
          <w:rFonts w:ascii="Calibri" w:hAnsi="Calibri" w:cs="Calibri"/>
          <w:lang w:val="en-US"/>
        </w:rPr>
        <w:t>p</w:t>
      </w:r>
      <w:r w:rsidR="00901DB9" w:rsidRPr="00E60895">
        <w:rPr>
          <w:rFonts w:ascii="Calibri" w:hAnsi="Calibri" w:cs="Calibri"/>
          <w:lang w:val="en-US"/>
        </w:rPr>
        <w:t xml:space="preserve">hase </w:t>
      </w:r>
      <w:r w:rsidR="00324C43" w:rsidRPr="00E60895">
        <w:rPr>
          <w:rFonts w:ascii="Calibri" w:hAnsi="Calibri" w:cs="Calibri"/>
          <w:lang w:val="en-US"/>
        </w:rPr>
        <w:t xml:space="preserve">is to </w:t>
      </w:r>
      <w:r w:rsidR="00AE0641" w:rsidRPr="00E60895">
        <w:rPr>
          <w:rFonts w:ascii="Calibri" w:hAnsi="Calibri" w:cs="Calibri"/>
          <w:lang w:val="en-US"/>
        </w:rPr>
        <w:t>d</w:t>
      </w:r>
      <w:r w:rsidR="00451163" w:rsidRPr="00E60895">
        <w:rPr>
          <w:rFonts w:ascii="Calibri" w:hAnsi="Calibri" w:cs="Calibri"/>
          <w:lang w:val="en-US"/>
        </w:rPr>
        <w:t>efine</w:t>
      </w:r>
      <w:r w:rsidR="00324C43" w:rsidRPr="00E60895">
        <w:rPr>
          <w:rFonts w:ascii="Calibri" w:hAnsi="Calibri" w:cs="Calibri"/>
          <w:lang w:val="en-US"/>
        </w:rPr>
        <w:t xml:space="preserve"> the project</w:t>
      </w:r>
      <w:r w:rsidR="00E50B59">
        <w:rPr>
          <w:rFonts w:ascii="Calibri" w:hAnsi="Calibri" w:cs="Calibri"/>
          <w:lang w:val="en-US"/>
        </w:rPr>
        <w:t>’</w:t>
      </w:r>
      <w:r w:rsidR="00324C43" w:rsidRPr="00E60895">
        <w:rPr>
          <w:rFonts w:ascii="Calibri" w:hAnsi="Calibri" w:cs="Calibri"/>
          <w:lang w:val="en-US"/>
        </w:rPr>
        <w:t>s objectives, purpose and scope.</w:t>
      </w:r>
      <w:r w:rsidR="00E60895" w:rsidRPr="00E60895">
        <w:rPr>
          <w:rFonts w:ascii="Calibri" w:hAnsi="Calibri" w:cs="Calibri"/>
          <w:lang w:val="en-US"/>
        </w:rPr>
        <w:t xml:space="preserve">  </w:t>
      </w:r>
      <w:r w:rsidR="00324C43" w:rsidRPr="00E60895">
        <w:rPr>
          <w:rFonts w:ascii="Calibri" w:hAnsi="Calibri" w:cs="Calibri"/>
          <w:lang w:val="en-US"/>
        </w:rPr>
        <w:t xml:space="preserve">In the </w:t>
      </w:r>
      <w:r w:rsidR="001649E4">
        <w:rPr>
          <w:rFonts w:ascii="Calibri" w:hAnsi="Calibri" w:cs="Calibri"/>
          <w:lang w:val="en-US"/>
        </w:rPr>
        <w:t>c</w:t>
      </w:r>
      <w:r w:rsidR="00324C43" w:rsidRPr="00E60895">
        <w:rPr>
          <w:rFonts w:ascii="Calibri" w:hAnsi="Calibri" w:cs="Calibri"/>
          <w:lang w:val="en-US"/>
        </w:rPr>
        <w:t xml:space="preserve">harter </w:t>
      </w:r>
      <w:r w:rsidR="001649E4">
        <w:rPr>
          <w:rFonts w:ascii="Calibri" w:hAnsi="Calibri" w:cs="Calibri"/>
          <w:lang w:val="en-US"/>
        </w:rPr>
        <w:t>p</w:t>
      </w:r>
      <w:r w:rsidR="00324C43" w:rsidRPr="00E60895">
        <w:rPr>
          <w:rFonts w:ascii="Calibri" w:hAnsi="Calibri" w:cs="Calibri"/>
          <w:lang w:val="en-US"/>
        </w:rPr>
        <w:t>hase</w:t>
      </w:r>
      <w:r w:rsidRPr="00E60895">
        <w:rPr>
          <w:rFonts w:ascii="Calibri" w:hAnsi="Calibri" w:cs="Calibri"/>
          <w:lang w:val="en-US"/>
        </w:rPr>
        <w:t xml:space="preserve">, the </w:t>
      </w:r>
      <w:r w:rsidR="003049BC">
        <w:rPr>
          <w:rFonts w:ascii="Calibri" w:hAnsi="Calibri" w:cs="Calibri"/>
          <w:lang w:val="en-US"/>
        </w:rPr>
        <w:t xml:space="preserve">Project Charter is </w:t>
      </w:r>
      <w:r w:rsidR="00FC0473">
        <w:rPr>
          <w:rFonts w:ascii="Calibri" w:hAnsi="Calibri" w:cs="Calibri"/>
          <w:lang w:val="en-US"/>
        </w:rPr>
        <w:t>begun</w:t>
      </w:r>
      <w:r w:rsidR="00E60895" w:rsidRPr="00E60895">
        <w:t xml:space="preserve"> </w:t>
      </w:r>
      <w:r w:rsidR="00903608" w:rsidRPr="00903608">
        <w:rPr>
          <w:rFonts w:asciiTheme="minorHAnsi" w:hAnsiTheme="minorHAnsi"/>
        </w:rPr>
        <w:t>and the</w:t>
      </w:r>
      <w:r w:rsidR="00E60895" w:rsidRPr="00E60895">
        <w:t xml:space="preserve"> </w:t>
      </w:r>
      <w:r w:rsidR="00E60895" w:rsidRPr="00E60895">
        <w:rPr>
          <w:rFonts w:ascii="Calibri" w:hAnsi="Calibri" w:cs="Calibri"/>
          <w:lang w:val="en-US"/>
        </w:rPr>
        <w:t>project team is assembled.</w:t>
      </w:r>
    </w:p>
    <w:p w:rsidR="00030056" w:rsidRPr="00E60895" w:rsidRDefault="00030056" w:rsidP="00901DB9">
      <w:pPr>
        <w:rPr>
          <w:rFonts w:ascii="Calibri" w:hAnsi="Calibri" w:cs="Calibri"/>
          <w:lang w:val="en-US"/>
        </w:rPr>
      </w:pPr>
    </w:p>
    <w:p w:rsidR="00901DB9" w:rsidRPr="00E60895" w:rsidRDefault="00901DB9" w:rsidP="00901DB9">
      <w:pPr>
        <w:rPr>
          <w:rFonts w:ascii="Calibri" w:hAnsi="Calibri" w:cs="Calibri"/>
          <w:lang w:val="en-US"/>
        </w:rPr>
      </w:pPr>
      <w:r w:rsidRPr="00E60895">
        <w:rPr>
          <w:rFonts w:ascii="Calibri" w:hAnsi="Calibri" w:cs="Calibri"/>
          <w:lang w:val="en-US"/>
        </w:rPr>
        <w:t xml:space="preserve">The </w:t>
      </w:r>
      <w:r w:rsidR="003049BC">
        <w:rPr>
          <w:rFonts w:ascii="Calibri" w:hAnsi="Calibri" w:cs="Calibri"/>
          <w:lang w:val="en-US"/>
        </w:rPr>
        <w:t xml:space="preserve">Project Charter </w:t>
      </w:r>
      <w:r w:rsidRPr="00E60895">
        <w:rPr>
          <w:rFonts w:ascii="Calibri" w:hAnsi="Calibri" w:cs="Calibri"/>
          <w:lang w:val="en-US"/>
        </w:rPr>
        <w:t xml:space="preserve">is a summary document that contains a description of the business need of the project, project goals, scope, </w:t>
      </w:r>
      <w:r w:rsidR="00571766" w:rsidRPr="00E60895">
        <w:rPr>
          <w:rFonts w:ascii="Calibri" w:hAnsi="Calibri" w:cs="Calibri"/>
          <w:lang w:val="en-US"/>
        </w:rPr>
        <w:t xml:space="preserve">risks, dependencies and </w:t>
      </w:r>
      <w:r w:rsidRPr="00E60895">
        <w:rPr>
          <w:rFonts w:ascii="Calibri" w:hAnsi="Calibri" w:cs="Calibri"/>
          <w:lang w:val="en-US"/>
        </w:rPr>
        <w:t>assumptions</w:t>
      </w:r>
      <w:r w:rsidR="00C04E99">
        <w:rPr>
          <w:rFonts w:ascii="Calibri" w:hAnsi="Calibri" w:cs="Calibri"/>
          <w:lang w:val="en-US"/>
        </w:rPr>
        <w:t xml:space="preserve"> as well as </w:t>
      </w:r>
      <w:r w:rsidR="00C04E99" w:rsidRPr="00E60895">
        <w:rPr>
          <w:rFonts w:ascii="Calibri" w:hAnsi="Calibri" w:cs="Calibri"/>
          <w:lang w:val="en-US"/>
        </w:rPr>
        <w:t>the key deliverables for the project</w:t>
      </w:r>
      <w:r w:rsidR="00C04E99">
        <w:rPr>
          <w:rFonts w:ascii="Calibri" w:hAnsi="Calibri" w:cs="Calibri"/>
          <w:lang w:val="en-US"/>
        </w:rPr>
        <w:t xml:space="preserve"> and</w:t>
      </w:r>
      <w:r w:rsidR="00C04E99" w:rsidRPr="00E60895">
        <w:rPr>
          <w:rFonts w:ascii="Calibri" w:hAnsi="Calibri" w:cs="Calibri"/>
          <w:lang w:val="en-US"/>
        </w:rPr>
        <w:t xml:space="preserve"> milestones</w:t>
      </w:r>
      <w:r w:rsidR="00C04E99">
        <w:rPr>
          <w:rFonts w:ascii="Calibri" w:hAnsi="Calibri" w:cs="Calibri"/>
          <w:lang w:val="en-US"/>
        </w:rPr>
        <w:t>.</w:t>
      </w:r>
      <w:r w:rsidR="00571766" w:rsidRPr="00E60895">
        <w:rPr>
          <w:rFonts w:ascii="Calibri" w:hAnsi="Calibri" w:cs="Calibri"/>
          <w:lang w:val="en-US"/>
        </w:rPr>
        <w:t xml:space="preserve">  The </w:t>
      </w:r>
      <w:r w:rsidR="003049BC">
        <w:rPr>
          <w:rFonts w:ascii="Calibri" w:hAnsi="Calibri" w:cs="Calibri"/>
          <w:lang w:val="en-US"/>
        </w:rPr>
        <w:t xml:space="preserve">Project Charter </w:t>
      </w:r>
      <w:r w:rsidR="00571766" w:rsidRPr="00E60895">
        <w:rPr>
          <w:rFonts w:ascii="Calibri" w:hAnsi="Calibri" w:cs="Calibri"/>
          <w:lang w:val="en-US"/>
        </w:rPr>
        <w:t>also lists the stakeholders of the project, system and human resources needed for the project</w:t>
      </w:r>
      <w:r w:rsidR="00BF3A17" w:rsidRPr="00E60895">
        <w:rPr>
          <w:rFonts w:ascii="Calibri" w:hAnsi="Calibri" w:cs="Calibri"/>
          <w:lang w:val="en-US"/>
        </w:rPr>
        <w:t xml:space="preserve">, </w:t>
      </w:r>
      <w:r w:rsidRPr="00E60895">
        <w:rPr>
          <w:rFonts w:ascii="Calibri" w:hAnsi="Calibri" w:cs="Calibri"/>
          <w:lang w:val="en-US"/>
        </w:rPr>
        <w:t xml:space="preserve">success criteria that will be used during the </w:t>
      </w:r>
      <w:r w:rsidR="001649E4">
        <w:rPr>
          <w:rFonts w:ascii="Calibri" w:hAnsi="Calibri" w:cs="Calibri"/>
          <w:lang w:val="en-US"/>
        </w:rPr>
        <w:t>stage</w:t>
      </w:r>
      <w:r w:rsidR="00A5287D">
        <w:rPr>
          <w:rFonts w:ascii="Calibri" w:hAnsi="Calibri" w:cs="Calibri"/>
          <w:lang w:val="en-US"/>
        </w:rPr>
        <w:t xml:space="preserve"> gate review</w:t>
      </w:r>
      <w:r w:rsidRPr="00E60895">
        <w:rPr>
          <w:rFonts w:ascii="Calibri" w:hAnsi="Calibri" w:cs="Calibri"/>
          <w:lang w:val="en-US"/>
        </w:rPr>
        <w:t xml:space="preserve">s to </w:t>
      </w:r>
      <w:r w:rsidR="00571766" w:rsidRPr="00E60895">
        <w:rPr>
          <w:rFonts w:ascii="Calibri" w:hAnsi="Calibri" w:cs="Calibri"/>
          <w:lang w:val="en-US"/>
        </w:rPr>
        <w:t>measure</w:t>
      </w:r>
      <w:r w:rsidRPr="00E60895">
        <w:rPr>
          <w:rFonts w:ascii="Calibri" w:hAnsi="Calibri" w:cs="Calibri"/>
          <w:lang w:val="en-US"/>
        </w:rPr>
        <w:t xml:space="preserve"> whether or not to proceed to the next phase of the project</w:t>
      </w:r>
      <w:r w:rsidR="00BF3A17" w:rsidRPr="00E60895">
        <w:rPr>
          <w:rFonts w:ascii="Calibri" w:hAnsi="Calibri" w:cs="Calibri"/>
          <w:lang w:val="en-US"/>
        </w:rPr>
        <w:t xml:space="preserve"> and </w:t>
      </w:r>
      <w:r w:rsidR="002C5763" w:rsidRPr="00E60895">
        <w:rPr>
          <w:rFonts w:ascii="Calibri" w:hAnsi="Calibri" w:cs="Calibri"/>
          <w:lang w:val="en-US"/>
        </w:rPr>
        <w:t xml:space="preserve">it </w:t>
      </w:r>
      <w:r w:rsidR="00BF3A17" w:rsidRPr="00E60895">
        <w:rPr>
          <w:rFonts w:ascii="Calibri" w:hAnsi="Calibri" w:cs="Calibri"/>
          <w:lang w:val="en-US"/>
        </w:rPr>
        <w:t>provides a clear understanding of what is expected and not expected throu</w:t>
      </w:r>
      <w:r w:rsidR="001977BF" w:rsidRPr="00E60895">
        <w:rPr>
          <w:rFonts w:ascii="Calibri" w:hAnsi="Calibri" w:cs="Calibri"/>
          <w:lang w:val="en-US"/>
        </w:rPr>
        <w:t xml:space="preserve">ghout the </w:t>
      </w:r>
      <w:r w:rsidR="00FC0473">
        <w:rPr>
          <w:rFonts w:ascii="Calibri" w:hAnsi="Calibri" w:cs="Calibri"/>
          <w:lang w:val="en-US"/>
        </w:rPr>
        <w:t>d</w:t>
      </w:r>
      <w:r w:rsidR="00D462AD">
        <w:rPr>
          <w:rFonts w:ascii="Calibri" w:hAnsi="Calibri" w:cs="Calibri"/>
          <w:lang w:val="en-US"/>
        </w:rPr>
        <w:t>evelopment</w:t>
      </w:r>
      <w:r w:rsidR="00FC0473">
        <w:rPr>
          <w:rFonts w:ascii="Calibri" w:hAnsi="Calibri" w:cs="Calibri"/>
          <w:lang w:val="en-US"/>
        </w:rPr>
        <w:t xml:space="preserve"> lifecycle</w:t>
      </w:r>
      <w:r w:rsidR="006D6816" w:rsidRPr="00E60895">
        <w:rPr>
          <w:rFonts w:ascii="Calibri" w:hAnsi="Calibri" w:cs="Calibri"/>
          <w:lang w:val="en-US"/>
        </w:rPr>
        <w:t>.</w:t>
      </w:r>
    </w:p>
    <w:p w:rsidR="00571766" w:rsidRPr="00E60895" w:rsidRDefault="00571766" w:rsidP="00901DB9">
      <w:pPr>
        <w:rPr>
          <w:rFonts w:ascii="Calibri" w:hAnsi="Calibri" w:cs="Calibri"/>
          <w:lang w:val="en-US"/>
        </w:rPr>
      </w:pPr>
    </w:p>
    <w:p w:rsidR="00BF3A17" w:rsidRPr="00E60895" w:rsidRDefault="00BF3A17" w:rsidP="00BF3A17">
      <w:pPr>
        <w:rPr>
          <w:rFonts w:ascii="Calibri" w:hAnsi="Calibri" w:cs="Calibri"/>
          <w:szCs w:val="22"/>
          <w:lang w:val="en-US"/>
        </w:rPr>
      </w:pPr>
      <w:r w:rsidRPr="00E60895">
        <w:rPr>
          <w:rFonts w:ascii="Calibri" w:hAnsi="Calibri" w:cs="Calibri"/>
          <w:szCs w:val="22"/>
          <w:lang w:val="en-US"/>
        </w:rPr>
        <w:t>The</w:t>
      </w:r>
      <w:r w:rsidR="005F5385" w:rsidRPr="00E60895">
        <w:rPr>
          <w:rFonts w:ascii="Calibri" w:hAnsi="Calibri" w:cs="Calibri"/>
          <w:szCs w:val="22"/>
          <w:lang w:val="en-US"/>
        </w:rPr>
        <w:t xml:space="preserve">re </w:t>
      </w:r>
      <w:r w:rsidR="00030056" w:rsidRPr="00E60895">
        <w:rPr>
          <w:rFonts w:ascii="Calibri" w:hAnsi="Calibri" w:cs="Calibri"/>
          <w:szCs w:val="22"/>
          <w:lang w:val="en-US"/>
        </w:rPr>
        <w:t>are representatives</w:t>
      </w:r>
      <w:r w:rsidR="005F5385" w:rsidRPr="00E60895">
        <w:rPr>
          <w:rFonts w:ascii="Calibri" w:hAnsi="Calibri" w:cs="Calibri"/>
          <w:szCs w:val="22"/>
          <w:lang w:val="en-US"/>
        </w:rPr>
        <w:t xml:space="preserve"> from all </w:t>
      </w:r>
      <w:r w:rsidR="006C0A0B" w:rsidRPr="00E60895">
        <w:rPr>
          <w:rFonts w:ascii="Calibri" w:hAnsi="Calibri" w:cs="Calibri"/>
          <w:szCs w:val="22"/>
          <w:lang w:val="en-US"/>
        </w:rPr>
        <w:t>team</w:t>
      </w:r>
      <w:r w:rsidR="00271BBE" w:rsidRPr="00E60895">
        <w:rPr>
          <w:rFonts w:ascii="Calibri" w:hAnsi="Calibri" w:cs="Calibri"/>
          <w:szCs w:val="22"/>
          <w:lang w:val="en-US"/>
        </w:rPr>
        <w:t>s</w:t>
      </w:r>
      <w:r w:rsidR="00030056" w:rsidRPr="00E60895">
        <w:rPr>
          <w:rFonts w:ascii="Calibri" w:hAnsi="Calibri" w:cs="Calibri"/>
          <w:szCs w:val="22"/>
          <w:lang w:val="en-US"/>
        </w:rPr>
        <w:t xml:space="preserve"> included on the </w:t>
      </w:r>
      <w:r w:rsidR="006C0A0B" w:rsidRPr="00E60895">
        <w:rPr>
          <w:rFonts w:ascii="Calibri" w:hAnsi="Calibri" w:cs="Calibri"/>
          <w:szCs w:val="22"/>
          <w:lang w:val="en-US"/>
        </w:rPr>
        <w:t xml:space="preserve">overall </w:t>
      </w:r>
      <w:r w:rsidR="00030056" w:rsidRPr="00E60895">
        <w:rPr>
          <w:rFonts w:ascii="Calibri" w:hAnsi="Calibri" w:cs="Calibri"/>
          <w:szCs w:val="22"/>
          <w:lang w:val="en-US"/>
        </w:rPr>
        <w:t xml:space="preserve">project team.  </w:t>
      </w:r>
      <w:r w:rsidR="005F5385" w:rsidRPr="00E60895">
        <w:rPr>
          <w:rFonts w:ascii="Calibri" w:hAnsi="Calibri" w:cs="Calibri"/>
          <w:szCs w:val="22"/>
          <w:lang w:val="en-US"/>
        </w:rPr>
        <w:t xml:space="preserve">The </w:t>
      </w:r>
      <w:r w:rsidR="00030056" w:rsidRPr="00E60895">
        <w:rPr>
          <w:rFonts w:ascii="Calibri" w:hAnsi="Calibri" w:cs="Calibri"/>
          <w:szCs w:val="22"/>
          <w:lang w:val="en-US"/>
        </w:rPr>
        <w:t xml:space="preserve">following roles are part of the </w:t>
      </w:r>
      <w:r w:rsidR="006C0A0B" w:rsidRPr="00E60895">
        <w:rPr>
          <w:rFonts w:ascii="Calibri" w:hAnsi="Calibri" w:cs="Calibri"/>
          <w:szCs w:val="22"/>
          <w:lang w:val="en-US"/>
        </w:rPr>
        <w:t xml:space="preserve">overall </w:t>
      </w:r>
      <w:r w:rsidR="00030056" w:rsidRPr="00E60895">
        <w:rPr>
          <w:rFonts w:ascii="Calibri" w:hAnsi="Calibri" w:cs="Calibri"/>
          <w:szCs w:val="22"/>
          <w:lang w:val="en-US"/>
        </w:rPr>
        <w:t>project team develo</w:t>
      </w:r>
      <w:r w:rsidR="00D462AD">
        <w:rPr>
          <w:rFonts w:ascii="Calibri" w:hAnsi="Calibri" w:cs="Calibri"/>
          <w:szCs w:val="22"/>
          <w:lang w:val="en-US"/>
        </w:rPr>
        <w:t xml:space="preserve">ped in </w:t>
      </w:r>
      <w:r w:rsidR="0090291D">
        <w:rPr>
          <w:rFonts w:ascii="Calibri" w:hAnsi="Calibri" w:cs="Calibri"/>
          <w:szCs w:val="22"/>
          <w:lang w:val="en-US"/>
        </w:rPr>
        <w:t>this phase</w:t>
      </w:r>
      <w:r w:rsidR="002D0F34" w:rsidRPr="00E60895">
        <w:rPr>
          <w:rFonts w:ascii="Calibri" w:hAnsi="Calibri" w:cs="Calibri"/>
          <w:szCs w:val="22"/>
          <w:lang w:val="en-US"/>
        </w:rPr>
        <w:t>:</w:t>
      </w:r>
    </w:p>
    <w:p w:rsidR="00BF3A17" w:rsidRPr="00E60895" w:rsidRDefault="00BF3A17" w:rsidP="00BF3A17">
      <w:pPr>
        <w:rPr>
          <w:rFonts w:ascii="Calibri" w:hAnsi="Calibri" w:cs="Calibri"/>
          <w:szCs w:val="22"/>
          <w:lang w:val="en-US"/>
        </w:rPr>
      </w:pPr>
    </w:p>
    <w:p w:rsidR="007A7F42" w:rsidRPr="00E60895" w:rsidRDefault="00D462AD" w:rsidP="00A24C60">
      <w:pPr>
        <w:numPr>
          <w:ilvl w:val="0"/>
          <w:numId w:val="3"/>
        </w:numPr>
        <w:rPr>
          <w:rFonts w:ascii="Calibri" w:hAnsi="Calibri" w:cs="Calibri"/>
        </w:rPr>
      </w:pPr>
      <w:r>
        <w:rPr>
          <w:rFonts w:ascii="Calibri" w:hAnsi="Calibri" w:cs="Calibri"/>
        </w:rPr>
        <w:t xml:space="preserve">Development </w:t>
      </w:r>
      <w:r w:rsidR="007A7F42" w:rsidRPr="00E60895">
        <w:rPr>
          <w:rFonts w:ascii="Calibri" w:hAnsi="Calibri" w:cs="Calibri"/>
        </w:rPr>
        <w:t>Steering Committee</w:t>
      </w:r>
    </w:p>
    <w:p w:rsidR="003D3B3C" w:rsidRPr="00FC2904" w:rsidRDefault="003D3B3C" w:rsidP="00A24C60">
      <w:pPr>
        <w:numPr>
          <w:ilvl w:val="0"/>
          <w:numId w:val="3"/>
        </w:numPr>
        <w:rPr>
          <w:rFonts w:ascii="Calibri" w:hAnsi="Calibri" w:cs="Calibri"/>
        </w:rPr>
      </w:pPr>
      <w:r w:rsidRPr="00FC2904">
        <w:rPr>
          <w:rFonts w:ascii="Calibri" w:hAnsi="Calibri" w:cs="Calibri"/>
        </w:rPr>
        <w:t>Project Manager</w:t>
      </w:r>
    </w:p>
    <w:p w:rsidR="000C59AD" w:rsidRPr="00FC2904" w:rsidRDefault="00030056" w:rsidP="00A24C60">
      <w:pPr>
        <w:numPr>
          <w:ilvl w:val="0"/>
          <w:numId w:val="3"/>
        </w:numPr>
        <w:rPr>
          <w:rFonts w:ascii="Calibri" w:hAnsi="Calibri" w:cs="Calibri"/>
        </w:rPr>
      </w:pPr>
      <w:r>
        <w:rPr>
          <w:rFonts w:ascii="Calibri" w:hAnsi="Calibri" w:cs="Calibri"/>
        </w:rPr>
        <w:t>Quality Assurance</w:t>
      </w:r>
      <w:r w:rsidR="006C0A0B">
        <w:rPr>
          <w:rFonts w:ascii="Calibri" w:hAnsi="Calibri" w:cs="Calibri"/>
        </w:rPr>
        <w:t xml:space="preserve"> </w:t>
      </w:r>
      <w:r w:rsidR="0090291D">
        <w:rPr>
          <w:rFonts w:ascii="Calibri" w:hAnsi="Calibri" w:cs="Calibri"/>
        </w:rPr>
        <w:t>representative</w:t>
      </w:r>
    </w:p>
    <w:p w:rsidR="000C59AD" w:rsidRPr="00FC2904" w:rsidRDefault="009B0770" w:rsidP="00A24C60">
      <w:pPr>
        <w:numPr>
          <w:ilvl w:val="0"/>
          <w:numId w:val="3"/>
        </w:numPr>
        <w:rPr>
          <w:rFonts w:ascii="Calibri" w:hAnsi="Calibri" w:cs="Calibri"/>
        </w:rPr>
      </w:pPr>
      <w:r>
        <w:rPr>
          <w:rFonts w:ascii="Calibri" w:hAnsi="Calibri" w:cs="Calibri"/>
        </w:rPr>
        <w:t xml:space="preserve">Business </w:t>
      </w:r>
      <w:r w:rsidR="00D462AD">
        <w:rPr>
          <w:rFonts w:ascii="Calibri" w:hAnsi="Calibri" w:cs="Calibri"/>
        </w:rPr>
        <w:t xml:space="preserve">Requirement </w:t>
      </w:r>
      <w:r w:rsidR="0090291D">
        <w:rPr>
          <w:rFonts w:ascii="Calibri" w:hAnsi="Calibri" w:cs="Calibri"/>
        </w:rPr>
        <w:t>representative</w:t>
      </w:r>
    </w:p>
    <w:p w:rsidR="000C59AD" w:rsidRPr="00FC2904" w:rsidRDefault="00B6531E" w:rsidP="00A24C60">
      <w:pPr>
        <w:numPr>
          <w:ilvl w:val="0"/>
          <w:numId w:val="3"/>
        </w:numPr>
        <w:rPr>
          <w:rFonts w:ascii="Calibri" w:hAnsi="Calibri" w:cs="Calibri"/>
        </w:rPr>
      </w:pPr>
      <w:r>
        <w:rPr>
          <w:rFonts w:ascii="Calibri" w:hAnsi="Calibri" w:cs="Calibri"/>
        </w:rPr>
        <w:t xml:space="preserve">System Development </w:t>
      </w:r>
      <w:r w:rsidR="0090291D">
        <w:rPr>
          <w:rFonts w:ascii="Calibri" w:hAnsi="Calibri" w:cs="Calibri"/>
        </w:rPr>
        <w:t>representative</w:t>
      </w:r>
    </w:p>
    <w:p w:rsidR="00C326CB" w:rsidRPr="00FC2904" w:rsidRDefault="00D462AD" w:rsidP="00A24C60">
      <w:pPr>
        <w:numPr>
          <w:ilvl w:val="0"/>
          <w:numId w:val="3"/>
        </w:numPr>
        <w:rPr>
          <w:rFonts w:ascii="Calibri" w:hAnsi="Calibri" w:cs="Calibri"/>
        </w:rPr>
      </w:pPr>
      <w:r>
        <w:rPr>
          <w:rFonts w:ascii="Calibri" w:hAnsi="Calibri" w:cs="Calibri"/>
        </w:rPr>
        <w:t>Business T</w:t>
      </w:r>
      <w:r w:rsidR="00C326CB" w:rsidRPr="00FC2904">
        <w:rPr>
          <w:rFonts w:ascii="Calibri" w:hAnsi="Calibri" w:cs="Calibri"/>
        </w:rPr>
        <w:t>est</w:t>
      </w:r>
      <w:r w:rsidR="0092588D" w:rsidRPr="00FC2904">
        <w:rPr>
          <w:rFonts w:ascii="Calibri" w:hAnsi="Calibri" w:cs="Calibri"/>
        </w:rPr>
        <w:t>ing</w:t>
      </w:r>
      <w:r w:rsidR="00C326CB" w:rsidRPr="00FC2904">
        <w:rPr>
          <w:rFonts w:ascii="Calibri" w:hAnsi="Calibri" w:cs="Calibri"/>
        </w:rPr>
        <w:t xml:space="preserve"> </w:t>
      </w:r>
      <w:r w:rsidR="0090291D">
        <w:rPr>
          <w:rFonts w:ascii="Calibri" w:hAnsi="Calibri" w:cs="Calibri"/>
        </w:rPr>
        <w:t>representative</w:t>
      </w:r>
    </w:p>
    <w:p w:rsidR="0092588D" w:rsidRDefault="00EF4FB3" w:rsidP="00A24C60">
      <w:pPr>
        <w:numPr>
          <w:ilvl w:val="0"/>
          <w:numId w:val="3"/>
        </w:numPr>
        <w:rPr>
          <w:rFonts w:ascii="Calibri" w:hAnsi="Calibri" w:cs="Calibri"/>
        </w:rPr>
      </w:pPr>
      <w:r>
        <w:rPr>
          <w:rFonts w:ascii="Calibri" w:hAnsi="Calibri" w:cs="Calibri"/>
        </w:rPr>
        <w:t>System Users</w:t>
      </w:r>
      <w:r w:rsidR="0090291D">
        <w:rPr>
          <w:rFonts w:ascii="Calibri" w:hAnsi="Calibri" w:cs="Calibri"/>
        </w:rPr>
        <w:t xml:space="preserve"> representative</w:t>
      </w:r>
    </w:p>
    <w:p w:rsidR="00FC0473" w:rsidRDefault="00EF4FB3" w:rsidP="00A24C60">
      <w:pPr>
        <w:numPr>
          <w:ilvl w:val="0"/>
          <w:numId w:val="3"/>
        </w:numPr>
        <w:rPr>
          <w:rFonts w:ascii="Calibri" w:hAnsi="Calibri" w:cs="Calibri"/>
        </w:rPr>
      </w:pPr>
      <w:r>
        <w:rPr>
          <w:rFonts w:ascii="Calibri" w:hAnsi="Calibri" w:cs="Calibri"/>
        </w:rPr>
        <w:t xml:space="preserve">Documentation </w:t>
      </w:r>
      <w:r w:rsidR="0090291D">
        <w:rPr>
          <w:rFonts w:ascii="Calibri" w:hAnsi="Calibri" w:cs="Calibri"/>
        </w:rPr>
        <w:t>representative</w:t>
      </w:r>
    </w:p>
    <w:p w:rsidR="00692E2A" w:rsidRPr="0090291D" w:rsidRDefault="001649E4" w:rsidP="00A24C60">
      <w:pPr>
        <w:numPr>
          <w:ilvl w:val="0"/>
          <w:numId w:val="3"/>
        </w:numPr>
        <w:rPr>
          <w:rFonts w:ascii="Calibri" w:hAnsi="Calibri" w:cs="Calibri"/>
        </w:rPr>
      </w:pPr>
      <w:r>
        <w:rPr>
          <w:rFonts w:ascii="Calibri" w:hAnsi="Calibri" w:cs="Calibri"/>
        </w:rPr>
        <w:t>Change control</w:t>
      </w:r>
      <w:r w:rsidR="0090291D">
        <w:rPr>
          <w:rFonts w:ascii="Calibri" w:hAnsi="Calibri" w:cs="Calibri"/>
        </w:rPr>
        <w:t xml:space="preserve"> representative</w:t>
      </w:r>
    </w:p>
    <w:p w:rsidR="00692E2A" w:rsidRDefault="00692E2A" w:rsidP="00A24C60">
      <w:pPr>
        <w:numPr>
          <w:ilvl w:val="0"/>
          <w:numId w:val="3"/>
        </w:numPr>
        <w:rPr>
          <w:rFonts w:ascii="Calibri" w:hAnsi="Calibri" w:cs="Calibri"/>
        </w:rPr>
      </w:pPr>
      <w:r w:rsidRPr="0090291D">
        <w:rPr>
          <w:rFonts w:ascii="Calibri" w:hAnsi="Calibri" w:cs="Calibri"/>
        </w:rPr>
        <w:t>Information Se</w:t>
      </w:r>
      <w:r>
        <w:rPr>
          <w:rFonts w:ascii="Calibri" w:hAnsi="Calibri" w:cs="Calibri"/>
        </w:rPr>
        <w:t xml:space="preserve">curity </w:t>
      </w:r>
      <w:r w:rsidR="0090291D">
        <w:rPr>
          <w:rFonts w:ascii="Calibri" w:hAnsi="Calibri" w:cs="Calibri"/>
        </w:rPr>
        <w:t>representative</w:t>
      </w:r>
    </w:p>
    <w:p w:rsidR="009D4F17" w:rsidRPr="00FC2904" w:rsidRDefault="009D4F17" w:rsidP="00A24C60">
      <w:pPr>
        <w:numPr>
          <w:ilvl w:val="0"/>
          <w:numId w:val="3"/>
        </w:numPr>
        <w:rPr>
          <w:rFonts w:ascii="Calibri" w:hAnsi="Calibri" w:cs="Calibri"/>
        </w:rPr>
      </w:pPr>
      <w:r>
        <w:rPr>
          <w:rFonts w:ascii="Calibri" w:hAnsi="Calibri" w:cs="Calibri"/>
        </w:rPr>
        <w:t>IT representative</w:t>
      </w:r>
      <w:r w:rsidR="00443598">
        <w:rPr>
          <w:rFonts w:ascii="Calibri" w:hAnsi="Calibri" w:cs="Calibri"/>
        </w:rPr>
        <w:t>, if necessary</w:t>
      </w:r>
    </w:p>
    <w:p w:rsidR="00271BBE" w:rsidRDefault="00271BBE" w:rsidP="00271BBE">
      <w:pPr>
        <w:rPr>
          <w:rFonts w:ascii="Calibri" w:hAnsi="Calibri" w:cs="Calibri"/>
        </w:rPr>
      </w:pPr>
    </w:p>
    <w:p w:rsidR="00271BBE" w:rsidRPr="00030056" w:rsidRDefault="00271BBE" w:rsidP="00271BBE">
      <w:pPr>
        <w:rPr>
          <w:rFonts w:ascii="Calibri" w:hAnsi="Calibri" w:cs="Calibri"/>
        </w:rPr>
      </w:pPr>
      <w:r>
        <w:rPr>
          <w:rFonts w:ascii="Calibri" w:hAnsi="Calibri" w:cs="Calibri"/>
        </w:rPr>
        <w:t xml:space="preserve">For </w:t>
      </w:r>
      <w:r w:rsidR="00261614">
        <w:rPr>
          <w:rFonts w:ascii="Calibri" w:hAnsi="Calibri" w:cs="Calibri"/>
        </w:rPr>
        <w:t xml:space="preserve">additional information on the teams within </w:t>
      </w:r>
      <w:r w:rsidR="00806453">
        <w:rPr>
          <w:rFonts w:ascii="Calibri" w:hAnsi="Calibri" w:cs="Calibri"/>
        </w:rPr>
        <w:t>UHEAA</w:t>
      </w:r>
      <w:r w:rsidR="00D462AD">
        <w:rPr>
          <w:rFonts w:ascii="Calibri" w:hAnsi="Calibri" w:cs="Calibri"/>
        </w:rPr>
        <w:t xml:space="preserve"> that participate in </w:t>
      </w:r>
      <w:r w:rsidR="00CB1AD3">
        <w:rPr>
          <w:rFonts w:ascii="Calibri" w:hAnsi="Calibri" w:cs="Calibri"/>
        </w:rPr>
        <w:t xml:space="preserve">system and </w:t>
      </w:r>
      <w:r w:rsidR="001649E4">
        <w:rPr>
          <w:rFonts w:ascii="Calibri" w:hAnsi="Calibri" w:cs="Calibri"/>
        </w:rPr>
        <w:t>s</w:t>
      </w:r>
      <w:r w:rsidR="00D462AD">
        <w:rPr>
          <w:rFonts w:ascii="Calibri" w:hAnsi="Calibri" w:cs="Calibri"/>
        </w:rPr>
        <w:t xml:space="preserve">oftware </w:t>
      </w:r>
      <w:r w:rsidR="001649E4">
        <w:rPr>
          <w:rFonts w:ascii="Calibri" w:hAnsi="Calibri" w:cs="Calibri"/>
        </w:rPr>
        <w:t>d</w:t>
      </w:r>
      <w:r w:rsidR="00261614">
        <w:rPr>
          <w:rFonts w:ascii="Calibri" w:hAnsi="Calibri" w:cs="Calibri"/>
        </w:rPr>
        <w:t xml:space="preserve">evelopment </w:t>
      </w:r>
      <w:r w:rsidR="001649E4">
        <w:rPr>
          <w:rFonts w:ascii="Calibri" w:hAnsi="Calibri" w:cs="Calibri"/>
        </w:rPr>
        <w:t>p</w:t>
      </w:r>
      <w:r w:rsidR="00261614">
        <w:rPr>
          <w:rFonts w:ascii="Calibri" w:hAnsi="Calibri" w:cs="Calibri"/>
        </w:rPr>
        <w:t>rojects, s</w:t>
      </w:r>
      <w:r>
        <w:rPr>
          <w:rFonts w:ascii="Calibri" w:hAnsi="Calibri" w:cs="Calibri"/>
        </w:rPr>
        <w:t xml:space="preserve">ee Appendix </w:t>
      </w:r>
      <w:r w:rsidR="006A7F33">
        <w:rPr>
          <w:rFonts w:ascii="Calibri" w:hAnsi="Calibri" w:cs="Calibri"/>
        </w:rPr>
        <w:t>B</w:t>
      </w:r>
      <w:r w:rsidR="00261614">
        <w:rPr>
          <w:rFonts w:ascii="Calibri" w:hAnsi="Calibri" w:cs="Calibri"/>
        </w:rPr>
        <w:t>.</w:t>
      </w:r>
    </w:p>
    <w:p w:rsidR="00687CAC" w:rsidRPr="00FC2904" w:rsidRDefault="00687CAC" w:rsidP="002C28CB">
      <w:pPr>
        <w:pStyle w:val="Heading2"/>
        <w:rPr>
          <w:rFonts w:ascii="Calibri" w:hAnsi="Calibri" w:cs="Calibri"/>
          <w:i w:val="0"/>
          <w:lang w:val="en-US"/>
        </w:rPr>
      </w:pPr>
      <w:bookmarkStart w:id="45" w:name="_Toc299785356"/>
      <w:r w:rsidRPr="00FC2904">
        <w:rPr>
          <w:rFonts w:ascii="Calibri" w:hAnsi="Calibri" w:cs="Calibri"/>
          <w:i w:val="0"/>
          <w:lang w:val="en-US"/>
        </w:rPr>
        <w:t>Charter Phase Activities</w:t>
      </w:r>
      <w:bookmarkEnd w:id="45"/>
    </w:p>
    <w:p w:rsidR="003D3B3C" w:rsidRPr="00FC2904" w:rsidRDefault="003D3B3C" w:rsidP="007701AE">
      <w:pPr>
        <w:rPr>
          <w:rFonts w:ascii="Calibri" w:hAnsi="Calibri" w:cs="Calibri"/>
          <w:lang w:val="en-US"/>
        </w:rPr>
      </w:pPr>
      <w:r w:rsidRPr="00FC2904">
        <w:rPr>
          <w:rFonts w:ascii="Calibri" w:hAnsi="Calibri" w:cs="Calibri"/>
          <w:lang w:val="en-US"/>
        </w:rPr>
        <w:t xml:space="preserve">The </w:t>
      </w:r>
      <w:r w:rsidR="001649E4">
        <w:rPr>
          <w:rFonts w:ascii="Calibri" w:hAnsi="Calibri" w:cs="Calibri"/>
          <w:lang w:val="en-US"/>
        </w:rPr>
        <w:t>c</w:t>
      </w:r>
      <w:r w:rsidR="000C59AD" w:rsidRPr="00FC2904">
        <w:rPr>
          <w:rFonts w:ascii="Calibri" w:hAnsi="Calibri" w:cs="Calibri"/>
          <w:lang w:val="en-US"/>
        </w:rPr>
        <w:t xml:space="preserve">harter </w:t>
      </w:r>
      <w:r w:rsidR="001649E4">
        <w:rPr>
          <w:rFonts w:ascii="Calibri" w:hAnsi="Calibri" w:cs="Calibri"/>
          <w:lang w:val="en-US"/>
        </w:rPr>
        <w:t>p</w:t>
      </w:r>
      <w:r w:rsidRPr="00FC2904">
        <w:rPr>
          <w:rFonts w:ascii="Calibri" w:hAnsi="Calibri" w:cs="Calibri"/>
          <w:lang w:val="en-US"/>
        </w:rPr>
        <w:t xml:space="preserve">hase consists of several steps and activities.  The following </w:t>
      </w:r>
      <w:r w:rsidR="005F5385" w:rsidRPr="00FC2904">
        <w:rPr>
          <w:rFonts w:ascii="Calibri" w:hAnsi="Calibri" w:cs="Calibri"/>
          <w:lang w:val="en-US"/>
        </w:rPr>
        <w:t>is a high-level list of</w:t>
      </w:r>
      <w:r w:rsidRPr="00FC2904">
        <w:rPr>
          <w:rFonts w:ascii="Calibri" w:hAnsi="Calibri" w:cs="Calibri"/>
          <w:lang w:val="en-US"/>
        </w:rPr>
        <w:t xml:space="preserve"> </w:t>
      </w:r>
      <w:r w:rsidR="005F5385" w:rsidRPr="00FC2904">
        <w:rPr>
          <w:rFonts w:ascii="Calibri" w:hAnsi="Calibri" w:cs="Calibri"/>
          <w:lang w:val="en-US"/>
        </w:rPr>
        <w:t xml:space="preserve">the </w:t>
      </w:r>
      <w:r w:rsidRPr="00FC2904">
        <w:rPr>
          <w:rFonts w:ascii="Calibri" w:hAnsi="Calibri" w:cs="Calibri"/>
          <w:lang w:val="en-US"/>
        </w:rPr>
        <w:t>activities that will be performed in this phase.</w:t>
      </w:r>
    </w:p>
    <w:p w:rsidR="005F5385" w:rsidRPr="00FC2904" w:rsidRDefault="005F5385" w:rsidP="009F54A8">
      <w:pPr>
        <w:rPr>
          <w:rFonts w:ascii="Calibri" w:hAnsi="Calibri" w:cs="Calibri"/>
        </w:rPr>
      </w:pPr>
    </w:p>
    <w:p w:rsidR="005F5385" w:rsidRDefault="00DD6725" w:rsidP="00A24C60">
      <w:pPr>
        <w:numPr>
          <w:ilvl w:val="0"/>
          <w:numId w:val="3"/>
        </w:numPr>
        <w:rPr>
          <w:rFonts w:ascii="Calibri" w:hAnsi="Calibri" w:cs="Calibri"/>
        </w:rPr>
      </w:pPr>
      <w:r w:rsidRPr="00FC2904">
        <w:rPr>
          <w:rFonts w:ascii="Calibri" w:hAnsi="Calibri" w:cs="Calibri"/>
        </w:rPr>
        <w:t xml:space="preserve">Establish </w:t>
      </w:r>
      <w:r w:rsidR="005F5385" w:rsidRPr="00FC2904">
        <w:rPr>
          <w:rFonts w:ascii="Calibri" w:hAnsi="Calibri" w:cs="Calibri"/>
        </w:rPr>
        <w:t xml:space="preserve">the main </w:t>
      </w:r>
      <w:r w:rsidR="001649E4">
        <w:rPr>
          <w:rFonts w:ascii="Calibri" w:hAnsi="Calibri" w:cs="Calibri"/>
        </w:rPr>
        <w:t>p</w:t>
      </w:r>
      <w:r w:rsidR="005F5385" w:rsidRPr="00FC2904">
        <w:rPr>
          <w:rFonts w:ascii="Calibri" w:hAnsi="Calibri" w:cs="Calibri"/>
        </w:rPr>
        <w:t xml:space="preserve">roject </w:t>
      </w:r>
      <w:r w:rsidR="001649E4">
        <w:rPr>
          <w:rFonts w:ascii="Calibri" w:hAnsi="Calibri" w:cs="Calibri"/>
        </w:rPr>
        <w:t>t</w:t>
      </w:r>
      <w:r w:rsidR="005F5385" w:rsidRPr="00FC2904">
        <w:rPr>
          <w:rFonts w:ascii="Calibri" w:hAnsi="Calibri" w:cs="Calibri"/>
        </w:rPr>
        <w:t>eam and identify each sub-team on the project including the lead</w:t>
      </w:r>
      <w:r w:rsidR="006C0A0B">
        <w:rPr>
          <w:rFonts w:ascii="Calibri" w:hAnsi="Calibri" w:cs="Calibri"/>
        </w:rPr>
        <w:t>s</w:t>
      </w:r>
      <w:r w:rsidR="005F5385" w:rsidRPr="00FC2904">
        <w:rPr>
          <w:rFonts w:ascii="Calibri" w:hAnsi="Calibri" w:cs="Calibri"/>
        </w:rPr>
        <w:t xml:space="preserve"> as well as the members of each sub-team</w:t>
      </w:r>
      <w:r w:rsidR="009D4F17">
        <w:rPr>
          <w:rFonts w:ascii="Calibri" w:hAnsi="Calibri" w:cs="Calibri"/>
        </w:rPr>
        <w:t>.</w:t>
      </w:r>
    </w:p>
    <w:p w:rsidR="009D4F17" w:rsidRDefault="009D4F17" w:rsidP="00A24C60">
      <w:pPr>
        <w:numPr>
          <w:ilvl w:val="0"/>
          <w:numId w:val="3"/>
        </w:numPr>
        <w:rPr>
          <w:rFonts w:ascii="Calibri" w:hAnsi="Calibri" w:cs="Calibri"/>
        </w:rPr>
      </w:pPr>
      <w:r>
        <w:rPr>
          <w:rFonts w:ascii="Calibri" w:hAnsi="Calibri" w:cs="Calibri"/>
        </w:rPr>
        <w:t>Hold the project concept meeting.</w:t>
      </w:r>
    </w:p>
    <w:p w:rsidR="00DD6725" w:rsidRDefault="00FC0473" w:rsidP="00A24C60">
      <w:pPr>
        <w:numPr>
          <w:ilvl w:val="0"/>
          <w:numId w:val="3"/>
        </w:numPr>
        <w:rPr>
          <w:rFonts w:ascii="Calibri" w:hAnsi="Calibri" w:cs="Calibri"/>
        </w:rPr>
      </w:pPr>
      <w:r>
        <w:rPr>
          <w:rFonts w:ascii="Calibri" w:hAnsi="Calibri" w:cs="Calibri"/>
        </w:rPr>
        <w:lastRenderedPageBreak/>
        <w:t>Begin development of</w:t>
      </w:r>
      <w:r w:rsidR="00DD6725" w:rsidRPr="00FC0473">
        <w:rPr>
          <w:rFonts w:ascii="Calibri" w:hAnsi="Calibri" w:cs="Calibri"/>
        </w:rPr>
        <w:t xml:space="preserve"> the Project</w:t>
      </w:r>
      <w:r w:rsidR="00903608">
        <w:rPr>
          <w:rFonts w:ascii="Calibri" w:hAnsi="Calibri" w:cs="Calibri"/>
        </w:rPr>
        <w:t xml:space="preserve"> Charter</w:t>
      </w:r>
      <w:r w:rsidR="009D4F17">
        <w:rPr>
          <w:rFonts w:ascii="Calibri" w:hAnsi="Calibri" w:cs="Calibri"/>
        </w:rPr>
        <w:t>.</w:t>
      </w:r>
    </w:p>
    <w:p w:rsidR="009D4F17" w:rsidRDefault="009D4F17" w:rsidP="009D4F17">
      <w:pPr>
        <w:numPr>
          <w:ilvl w:val="0"/>
          <w:numId w:val="3"/>
        </w:numPr>
        <w:rPr>
          <w:rFonts w:ascii="Calibri" w:hAnsi="Calibri" w:cs="Calibri"/>
        </w:rPr>
      </w:pPr>
      <w:r>
        <w:rPr>
          <w:rFonts w:ascii="Calibri" w:hAnsi="Calibri" w:cs="Calibri"/>
        </w:rPr>
        <w:t>Begin development of project level requirements.</w:t>
      </w:r>
    </w:p>
    <w:p w:rsidR="009D4F17" w:rsidRPr="009D4F17" w:rsidRDefault="009D4F17" w:rsidP="009D4F17">
      <w:pPr>
        <w:numPr>
          <w:ilvl w:val="0"/>
          <w:numId w:val="3"/>
        </w:numPr>
        <w:rPr>
          <w:rFonts w:ascii="Calibri" w:hAnsi="Calibri" w:cs="Calibri"/>
        </w:rPr>
      </w:pPr>
      <w:r>
        <w:rPr>
          <w:rFonts w:ascii="Calibri" w:hAnsi="Calibri" w:cs="Calibri"/>
        </w:rPr>
        <w:t>Verify current process documentation is current and accurate, if applicable.</w:t>
      </w:r>
    </w:p>
    <w:p w:rsidR="009F54A8" w:rsidRPr="00FC2904" w:rsidRDefault="009F54A8" w:rsidP="00A24C60">
      <w:pPr>
        <w:numPr>
          <w:ilvl w:val="0"/>
          <w:numId w:val="3"/>
        </w:numPr>
        <w:rPr>
          <w:rFonts w:ascii="Calibri" w:hAnsi="Calibri" w:cs="Calibri"/>
        </w:rPr>
      </w:pPr>
      <w:r>
        <w:rPr>
          <w:rFonts w:ascii="Calibri" w:hAnsi="Calibri" w:cs="Calibri"/>
        </w:rPr>
        <w:t>Obtain final app</w:t>
      </w:r>
      <w:r w:rsidR="00DC1E2C">
        <w:rPr>
          <w:rFonts w:ascii="Calibri" w:hAnsi="Calibri" w:cs="Calibri"/>
        </w:rPr>
        <w:t>roval of the project from the Development</w:t>
      </w:r>
      <w:r>
        <w:rPr>
          <w:rFonts w:ascii="Calibri" w:hAnsi="Calibri" w:cs="Calibri"/>
        </w:rPr>
        <w:t xml:space="preserve"> Steering Committee</w:t>
      </w:r>
      <w:r w:rsidR="009D4F17">
        <w:rPr>
          <w:rFonts w:ascii="Calibri" w:hAnsi="Calibri" w:cs="Calibri"/>
        </w:rPr>
        <w:t>.</w:t>
      </w:r>
    </w:p>
    <w:p w:rsidR="00AC5010" w:rsidRPr="00FC2904" w:rsidRDefault="00AC5010" w:rsidP="00AC5010">
      <w:pPr>
        <w:rPr>
          <w:rFonts w:ascii="Calibri" w:hAnsi="Calibri" w:cs="Calibri"/>
        </w:rPr>
      </w:pPr>
    </w:p>
    <w:p w:rsidR="00687CAC" w:rsidRPr="00FC2904" w:rsidRDefault="00687CAC" w:rsidP="00964CB8">
      <w:pPr>
        <w:pStyle w:val="Heading1"/>
        <w:rPr>
          <w:rFonts w:ascii="Calibri" w:hAnsi="Calibri" w:cs="Calibri"/>
        </w:rPr>
      </w:pPr>
      <w:bookmarkStart w:id="46" w:name="_Toc299785357"/>
      <w:r w:rsidRPr="00FC2904">
        <w:rPr>
          <w:rFonts w:ascii="Calibri" w:hAnsi="Calibri" w:cs="Calibri"/>
          <w:lang w:val="en-US"/>
        </w:rPr>
        <w:t>Requirements</w:t>
      </w:r>
      <w:r w:rsidR="003A6BA5">
        <w:rPr>
          <w:rFonts w:ascii="Calibri" w:hAnsi="Calibri" w:cs="Calibri"/>
          <w:lang w:val="en-US"/>
        </w:rPr>
        <w:t>/Design</w:t>
      </w:r>
      <w:r w:rsidRPr="00FC2904">
        <w:rPr>
          <w:rFonts w:ascii="Calibri" w:hAnsi="Calibri" w:cs="Calibri"/>
          <w:lang w:val="en-US"/>
        </w:rPr>
        <w:t xml:space="preserve"> Phase</w:t>
      </w:r>
      <w:bookmarkEnd w:id="46"/>
    </w:p>
    <w:p w:rsidR="00C941DA" w:rsidRDefault="002C28CB" w:rsidP="002C28CB">
      <w:pPr>
        <w:pStyle w:val="Heading2"/>
        <w:rPr>
          <w:rFonts w:ascii="Calibri" w:hAnsi="Calibri" w:cs="Calibri"/>
          <w:i w:val="0"/>
          <w:lang w:val="en-US"/>
        </w:rPr>
      </w:pPr>
      <w:bookmarkStart w:id="47" w:name="_Toc299785358"/>
      <w:r w:rsidRPr="00FC2904">
        <w:rPr>
          <w:rFonts w:ascii="Calibri" w:hAnsi="Calibri" w:cs="Calibri"/>
          <w:i w:val="0"/>
          <w:lang w:val="en-US"/>
        </w:rPr>
        <w:t>Requirements</w:t>
      </w:r>
      <w:r w:rsidR="003A6BA5">
        <w:rPr>
          <w:rFonts w:ascii="Calibri" w:hAnsi="Calibri" w:cs="Calibri"/>
          <w:i w:val="0"/>
          <w:lang w:val="en-US"/>
        </w:rPr>
        <w:t>/Design</w:t>
      </w:r>
      <w:r w:rsidRPr="00FC2904">
        <w:rPr>
          <w:rFonts w:ascii="Calibri" w:hAnsi="Calibri" w:cs="Calibri"/>
          <w:i w:val="0"/>
          <w:lang w:val="en-US"/>
        </w:rPr>
        <w:t xml:space="preserve"> Phase </w:t>
      </w:r>
      <w:r w:rsidR="00BA229F" w:rsidRPr="00FC2904">
        <w:rPr>
          <w:rFonts w:ascii="Calibri" w:hAnsi="Calibri" w:cs="Calibri"/>
          <w:i w:val="0"/>
          <w:lang w:val="en-US"/>
        </w:rPr>
        <w:t xml:space="preserve">Overview and </w:t>
      </w:r>
      <w:r w:rsidRPr="00FC2904">
        <w:rPr>
          <w:rFonts w:ascii="Calibri" w:hAnsi="Calibri" w:cs="Calibri"/>
          <w:i w:val="0"/>
          <w:lang w:val="en-US"/>
        </w:rPr>
        <w:t>Purpose</w:t>
      </w:r>
      <w:bookmarkEnd w:id="43"/>
      <w:bookmarkEnd w:id="47"/>
    </w:p>
    <w:p w:rsidR="00A97889" w:rsidRPr="003A6BA5" w:rsidRDefault="00A97889" w:rsidP="003A6BA5">
      <w:pPr>
        <w:rPr>
          <w:rFonts w:ascii="Calibri" w:hAnsi="Calibri" w:cs="Calibri"/>
          <w:lang w:val="en-US"/>
        </w:rPr>
      </w:pPr>
    </w:p>
    <w:p w:rsidR="000B41DB" w:rsidRPr="00202FDE" w:rsidRDefault="00682B47" w:rsidP="00682B47">
      <w:pPr>
        <w:rPr>
          <w:rFonts w:asciiTheme="minorHAnsi" w:hAnsiTheme="minorHAnsi" w:cs="Calibri"/>
          <w:szCs w:val="22"/>
          <w:lang w:val="en-US"/>
        </w:rPr>
      </w:pPr>
      <w:r w:rsidRPr="00FC2904">
        <w:rPr>
          <w:rFonts w:ascii="Calibri" w:hAnsi="Calibri" w:cs="Calibri"/>
          <w:lang w:val="en-US"/>
        </w:rPr>
        <w:t xml:space="preserve">The purpose of the </w:t>
      </w:r>
      <w:r w:rsidR="001649E4">
        <w:rPr>
          <w:rFonts w:ascii="Calibri" w:hAnsi="Calibri" w:cs="Calibri"/>
          <w:lang w:val="en-US"/>
        </w:rPr>
        <w:t>r</w:t>
      </w:r>
      <w:r w:rsidR="00687CAC" w:rsidRPr="00FC2904">
        <w:rPr>
          <w:rFonts w:ascii="Calibri" w:hAnsi="Calibri" w:cs="Calibri"/>
          <w:lang w:val="en-US"/>
        </w:rPr>
        <w:t>equirements</w:t>
      </w:r>
      <w:r w:rsidR="00F77692">
        <w:rPr>
          <w:rFonts w:ascii="Calibri" w:hAnsi="Calibri" w:cs="Calibri"/>
          <w:lang w:val="en-US"/>
        </w:rPr>
        <w:t>/design</w:t>
      </w:r>
      <w:r w:rsidR="00687CAC" w:rsidRPr="00FC2904">
        <w:rPr>
          <w:rFonts w:ascii="Calibri" w:hAnsi="Calibri" w:cs="Calibri"/>
          <w:lang w:val="en-US"/>
        </w:rPr>
        <w:t xml:space="preserve"> </w:t>
      </w:r>
      <w:r w:rsidR="001649E4">
        <w:rPr>
          <w:rFonts w:ascii="Calibri" w:hAnsi="Calibri" w:cs="Calibri"/>
          <w:lang w:val="en-US"/>
        </w:rPr>
        <w:t>p</w:t>
      </w:r>
      <w:r w:rsidR="00687CAC" w:rsidRPr="00FC2904">
        <w:rPr>
          <w:rFonts w:ascii="Calibri" w:hAnsi="Calibri" w:cs="Calibri"/>
          <w:lang w:val="en-US"/>
        </w:rPr>
        <w:t>hase</w:t>
      </w:r>
      <w:r w:rsidRPr="00FC2904">
        <w:rPr>
          <w:rFonts w:ascii="Calibri" w:hAnsi="Calibri" w:cs="Calibri"/>
          <w:lang w:val="en-US"/>
        </w:rPr>
        <w:t xml:space="preserve"> is to</w:t>
      </w:r>
      <w:r w:rsidR="00682055" w:rsidRPr="00FC2904">
        <w:rPr>
          <w:rFonts w:ascii="Calibri" w:hAnsi="Calibri" w:cs="Calibri"/>
          <w:lang w:val="en-US"/>
        </w:rPr>
        <w:t xml:space="preserve"> document the </w:t>
      </w:r>
      <w:r w:rsidR="00BD2BE7" w:rsidRPr="00FC2904">
        <w:rPr>
          <w:rFonts w:ascii="Calibri" w:hAnsi="Calibri" w:cs="Calibri"/>
          <w:lang w:val="en-US"/>
        </w:rPr>
        <w:t>requirem</w:t>
      </w:r>
      <w:r w:rsidR="005E2EB8" w:rsidRPr="00FC2904">
        <w:rPr>
          <w:rFonts w:ascii="Calibri" w:hAnsi="Calibri" w:cs="Calibri"/>
          <w:lang w:val="en-US"/>
        </w:rPr>
        <w:t xml:space="preserve">ents that must </w:t>
      </w:r>
      <w:r w:rsidR="00063E57" w:rsidRPr="00063E57">
        <w:rPr>
          <w:rFonts w:asciiTheme="minorHAnsi" w:hAnsiTheme="minorHAnsi" w:cs="Calibri"/>
          <w:szCs w:val="22"/>
          <w:lang w:val="en-US"/>
        </w:rPr>
        <w:t xml:space="preserve">be implemented to meet the needs of the new system, system changes or new process. </w:t>
      </w:r>
      <w:r w:rsidR="009D4F17">
        <w:rPr>
          <w:rFonts w:asciiTheme="minorHAnsi" w:hAnsiTheme="minorHAnsi" w:cs="Calibri"/>
          <w:szCs w:val="22"/>
          <w:lang w:val="en-US"/>
        </w:rPr>
        <w:t xml:space="preserve"> </w:t>
      </w:r>
      <w:r w:rsidR="00063E57" w:rsidRPr="00063E57">
        <w:rPr>
          <w:rFonts w:asciiTheme="minorHAnsi" w:hAnsiTheme="minorHAnsi"/>
          <w:szCs w:val="22"/>
        </w:rPr>
        <w:t xml:space="preserve">During this phase of the development life cycle, security considerations are key to diligent and early integration, thereby ensuring that threats, requirements, and potential constraints in functionality and integration are considered. </w:t>
      </w:r>
      <w:r w:rsidR="00063E57" w:rsidRPr="00063E57">
        <w:rPr>
          <w:rFonts w:asciiTheme="minorHAnsi" w:hAnsiTheme="minorHAnsi" w:cs="Calibri"/>
          <w:szCs w:val="22"/>
          <w:lang w:val="en-US"/>
        </w:rPr>
        <w:t>Requirements</w:t>
      </w:r>
      <w:r w:rsidR="00A65295">
        <w:rPr>
          <w:rFonts w:asciiTheme="minorHAnsi" w:hAnsiTheme="minorHAnsi" w:cs="Calibri"/>
          <w:szCs w:val="22"/>
          <w:lang w:val="en-US"/>
        </w:rPr>
        <w:t xml:space="preserve">, along with any necessary </w:t>
      </w:r>
      <w:r w:rsidR="00F77692">
        <w:rPr>
          <w:rFonts w:asciiTheme="minorHAnsi" w:hAnsiTheme="minorHAnsi" w:cs="Calibri"/>
          <w:szCs w:val="22"/>
          <w:lang w:val="en-US"/>
        </w:rPr>
        <w:t>design specification details</w:t>
      </w:r>
      <w:r w:rsidR="00A65295">
        <w:rPr>
          <w:rFonts w:asciiTheme="minorHAnsi" w:hAnsiTheme="minorHAnsi" w:cs="Calibri"/>
          <w:szCs w:val="22"/>
          <w:lang w:val="en-US"/>
        </w:rPr>
        <w:t>,</w:t>
      </w:r>
      <w:r w:rsidR="00322626" w:rsidRPr="00FC2904">
        <w:rPr>
          <w:rFonts w:ascii="Calibri" w:hAnsi="Calibri" w:cs="Calibri"/>
          <w:lang w:val="en-US"/>
        </w:rPr>
        <w:t xml:space="preserve"> are defined at a level of detail sufficient enough for the </w:t>
      </w:r>
      <w:r w:rsidR="00176941">
        <w:rPr>
          <w:rFonts w:ascii="Calibri" w:hAnsi="Calibri" w:cs="Calibri"/>
          <w:lang w:val="en-US"/>
        </w:rPr>
        <w:t xml:space="preserve">development </w:t>
      </w:r>
      <w:r w:rsidR="00322626" w:rsidRPr="00FC2904">
        <w:rPr>
          <w:rFonts w:ascii="Calibri" w:hAnsi="Calibri" w:cs="Calibri"/>
          <w:lang w:val="en-US"/>
        </w:rPr>
        <w:t xml:space="preserve"> </w:t>
      </w:r>
      <w:r w:rsidR="001649E4">
        <w:rPr>
          <w:rFonts w:ascii="Calibri" w:hAnsi="Calibri" w:cs="Calibri"/>
          <w:lang w:val="en-US"/>
        </w:rPr>
        <w:t>p</w:t>
      </w:r>
      <w:r w:rsidR="000F07F4" w:rsidRPr="00FC2904">
        <w:rPr>
          <w:rFonts w:ascii="Calibri" w:hAnsi="Calibri" w:cs="Calibri"/>
          <w:lang w:val="en-US"/>
        </w:rPr>
        <w:t xml:space="preserve">hase to </w:t>
      </w:r>
      <w:r w:rsidR="00322626" w:rsidRPr="00FC2904">
        <w:rPr>
          <w:rFonts w:ascii="Calibri" w:hAnsi="Calibri" w:cs="Calibri"/>
          <w:lang w:val="en-US"/>
        </w:rPr>
        <w:t xml:space="preserve">begin. </w:t>
      </w:r>
      <w:r w:rsidR="00C44461">
        <w:rPr>
          <w:rFonts w:ascii="Calibri" w:hAnsi="Calibri" w:cs="Calibri"/>
          <w:lang w:val="en-US"/>
        </w:rPr>
        <w:t xml:space="preserve"> </w:t>
      </w:r>
      <w:r w:rsidR="00030056">
        <w:rPr>
          <w:rFonts w:ascii="Calibri" w:hAnsi="Calibri" w:cs="Calibri"/>
          <w:lang w:val="en-US"/>
        </w:rPr>
        <w:t>Requirements</w:t>
      </w:r>
      <w:r w:rsidR="005D5D85">
        <w:rPr>
          <w:rFonts w:ascii="Calibri" w:hAnsi="Calibri" w:cs="Calibri"/>
          <w:lang w:val="en-US"/>
        </w:rPr>
        <w:t>/</w:t>
      </w:r>
      <w:r w:rsidR="002F3BA1">
        <w:rPr>
          <w:rFonts w:ascii="Calibri" w:hAnsi="Calibri" w:cs="Calibri"/>
          <w:lang w:val="en-US"/>
        </w:rPr>
        <w:t>design</w:t>
      </w:r>
      <w:r w:rsidR="00F77692">
        <w:rPr>
          <w:rFonts w:ascii="Calibri" w:hAnsi="Calibri" w:cs="Calibri"/>
          <w:lang w:val="en-US"/>
        </w:rPr>
        <w:t xml:space="preserve"> documentation will primarily be completed by business analysts working closely with </w:t>
      </w:r>
      <w:r w:rsidR="00C44461">
        <w:rPr>
          <w:rFonts w:ascii="Calibri" w:hAnsi="Calibri" w:cs="Calibri"/>
          <w:lang w:val="en-US"/>
        </w:rPr>
        <w:t>business managers</w:t>
      </w:r>
      <w:r w:rsidR="00B871CE">
        <w:rPr>
          <w:rFonts w:ascii="Calibri" w:hAnsi="Calibri" w:cs="Calibri"/>
          <w:lang w:val="en-US"/>
        </w:rPr>
        <w:t xml:space="preserve"> and systems development representatives</w:t>
      </w:r>
      <w:r w:rsidR="00030056">
        <w:rPr>
          <w:rFonts w:ascii="Calibri" w:hAnsi="Calibri" w:cs="Calibri"/>
          <w:lang w:val="en-US"/>
        </w:rPr>
        <w:t xml:space="preserve">.  </w:t>
      </w:r>
      <w:r w:rsidR="00C44461">
        <w:rPr>
          <w:rFonts w:ascii="Calibri" w:hAnsi="Calibri" w:cs="Calibri"/>
          <w:lang w:val="en-US"/>
        </w:rPr>
        <w:t xml:space="preserve"> </w:t>
      </w:r>
    </w:p>
    <w:p w:rsidR="00176941" w:rsidRDefault="00176941" w:rsidP="00682B47">
      <w:pPr>
        <w:rPr>
          <w:rFonts w:ascii="Calibri" w:hAnsi="Calibri" w:cs="Calibri"/>
          <w:lang w:val="en-US"/>
        </w:rPr>
      </w:pPr>
    </w:p>
    <w:p w:rsidR="00D41D4E" w:rsidRDefault="00D41D4E" w:rsidP="00D41D4E">
      <w:pPr>
        <w:rPr>
          <w:rFonts w:ascii="Calibri" w:hAnsi="Calibri" w:cs="Calibri"/>
          <w:lang w:val="en-US"/>
        </w:rPr>
      </w:pPr>
      <w:r>
        <w:rPr>
          <w:rFonts w:ascii="Calibri" w:hAnsi="Calibri" w:cs="Calibri"/>
          <w:lang w:val="en-US"/>
        </w:rPr>
        <w:t>Depending on the type, scope, and size of the project, requirements documents may include more specific design specification details to give the System Development Team a “blueprint” to follow in the development phase.  In addition, requirements artifacts may include prototypes, sketches, flowcharts, or screen designs to specify what has to be developed and implemented.  This type of documentation is developed to give project team members a visual and</w:t>
      </w:r>
      <w:r w:rsidR="003A6BA5">
        <w:rPr>
          <w:rFonts w:ascii="Calibri" w:hAnsi="Calibri" w:cs="Calibri"/>
          <w:lang w:val="en-US"/>
        </w:rPr>
        <w:t xml:space="preserve"> more </w:t>
      </w:r>
      <w:r>
        <w:rPr>
          <w:rFonts w:ascii="Calibri" w:hAnsi="Calibri" w:cs="Calibri"/>
          <w:lang w:val="en-US"/>
        </w:rPr>
        <w:t>thorough understanding of the design of the system and to allow them to see how the design of the system will support the requirements.</w:t>
      </w:r>
    </w:p>
    <w:p w:rsidR="00D41D4E" w:rsidRDefault="00D41D4E" w:rsidP="00682B47">
      <w:pPr>
        <w:rPr>
          <w:rFonts w:ascii="Calibri" w:hAnsi="Calibri" w:cs="Calibri"/>
          <w:lang w:val="en-US"/>
        </w:rPr>
      </w:pPr>
    </w:p>
    <w:p w:rsidR="000B41DB" w:rsidRDefault="00176941" w:rsidP="00682B47">
      <w:pPr>
        <w:rPr>
          <w:rFonts w:ascii="Calibri" w:hAnsi="Calibri" w:cs="Calibri"/>
          <w:lang w:val="en-US"/>
        </w:rPr>
      </w:pPr>
      <w:r>
        <w:rPr>
          <w:rFonts w:ascii="Calibri" w:hAnsi="Calibri" w:cs="Calibri"/>
          <w:lang w:val="en-US"/>
        </w:rPr>
        <w:t xml:space="preserve">At the beginning of </w:t>
      </w:r>
      <w:r w:rsidR="00D41D4E">
        <w:rPr>
          <w:rFonts w:ascii="Calibri" w:hAnsi="Calibri" w:cs="Calibri"/>
          <w:lang w:val="en-US"/>
        </w:rPr>
        <w:t xml:space="preserve">the requirements/design phase, </w:t>
      </w:r>
      <w:r>
        <w:rPr>
          <w:rFonts w:ascii="Calibri" w:hAnsi="Calibri" w:cs="Calibri"/>
          <w:lang w:val="en-US"/>
        </w:rPr>
        <w:t xml:space="preserve">business units have an opportunity to present a specific business problem or need to stakeholders to </w:t>
      </w:r>
      <w:r w:rsidR="002D4D07">
        <w:rPr>
          <w:rFonts w:ascii="Calibri" w:hAnsi="Calibri" w:cs="Calibri"/>
          <w:lang w:val="en-US"/>
        </w:rPr>
        <w:t xml:space="preserve">brainstorm and </w:t>
      </w:r>
      <w:r>
        <w:rPr>
          <w:rFonts w:ascii="Calibri" w:hAnsi="Calibri" w:cs="Calibri"/>
          <w:lang w:val="en-US"/>
        </w:rPr>
        <w:t xml:space="preserve">discuss proposed implementation solutions.   All stakeholders are given the opportunity to provide feedback on whether proposed solutions are viable, achievable, and in line with the organization mission objectives and budgetary constraints.   </w:t>
      </w:r>
      <w:r w:rsidR="0017776A">
        <w:rPr>
          <w:rFonts w:ascii="Calibri" w:hAnsi="Calibri" w:cs="Calibri"/>
          <w:lang w:val="en-US"/>
        </w:rPr>
        <w:t>Based on the discussions</w:t>
      </w:r>
      <w:r w:rsidR="00574B70">
        <w:rPr>
          <w:rFonts w:ascii="Calibri" w:hAnsi="Calibri" w:cs="Calibri"/>
          <w:lang w:val="en-US"/>
        </w:rPr>
        <w:t xml:space="preserve"> and feedback given</w:t>
      </w:r>
      <w:r w:rsidR="0017776A">
        <w:rPr>
          <w:rFonts w:ascii="Calibri" w:hAnsi="Calibri" w:cs="Calibri"/>
          <w:lang w:val="en-US"/>
        </w:rPr>
        <w:t xml:space="preserve">, stakeholders will determine the best </w:t>
      </w:r>
      <w:r w:rsidR="00974CA8">
        <w:rPr>
          <w:rFonts w:ascii="Calibri" w:hAnsi="Calibri" w:cs="Calibri"/>
          <w:lang w:val="en-US"/>
        </w:rPr>
        <w:t xml:space="preserve">approach for the </w:t>
      </w:r>
      <w:r w:rsidR="0017776A">
        <w:rPr>
          <w:rFonts w:ascii="Calibri" w:hAnsi="Calibri" w:cs="Calibri"/>
          <w:lang w:val="en-US"/>
        </w:rPr>
        <w:t>implementation solution</w:t>
      </w:r>
      <w:r w:rsidR="006B074F">
        <w:rPr>
          <w:rFonts w:ascii="Calibri" w:hAnsi="Calibri" w:cs="Calibri"/>
          <w:lang w:val="en-US"/>
        </w:rPr>
        <w:t>.   T</w:t>
      </w:r>
      <w:r w:rsidR="000B79E1">
        <w:rPr>
          <w:rFonts w:ascii="Calibri" w:hAnsi="Calibri" w:cs="Calibri"/>
          <w:lang w:val="en-US"/>
        </w:rPr>
        <w:t xml:space="preserve">he business analyst will </w:t>
      </w:r>
      <w:r w:rsidR="00574B70">
        <w:rPr>
          <w:rFonts w:ascii="Calibri" w:hAnsi="Calibri" w:cs="Calibri"/>
          <w:lang w:val="en-US"/>
        </w:rPr>
        <w:t xml:space="preserve">then </w:t>
      </w:r>
      <w:r w:rsidR="000B79E1">
        <w:rPr>
          <w:rFonts w:ascii="Calibri" w:hAnsi="Calibri" w:cs="Calibri"/>
          <w:lang w:val="en-US"/>
        </w:rPr>
        <w:t xml:space="preserve">work on </w:t>
      </w:r>
      <w:r w:rsidR="006B074F">
        <w:rPr>
          <w:rFonts w:ascii="Calibri" w:hAnsi="Calibri" w:cs="Calibri"/>
          <w:lang w:val="en-US"/>
        </w:rPr>
        <w:t>detailing</w:t>
      </w:r>
      <w:r w:rsidR="000B79E1">
        <w:rPr>
          <w:rFonts w:ascii="Calibri" w:hAnsi="Calibri" w:cs="Calibri"/>
          <w:lang w:val="en-US"/>
        </w:rPr>
        <w:t xml:space="preserve"> </w:t>
      </w:r>
      <w:r w:rsidR="00574B70">
        <w:rPr>
          <w:rFonts w:ascii="Calibri" w:hAnsi="Calibri" w:cs="Calibri"/>
          <w:lang w:val="en-US"/>
        </w:rPr>
        <w:t xml:space="preserve">the </w:t>
      </w:r>
      <w:r w:rsidR="000B79E1">
        <w:rPr>
          <w:rFonts w:ascii="Calibri" w:hAnsi="Calibri" w:cs="Calibri"/>
          <w:lang w:val="en-US"/>
        </w:rPr>
        <w:t>solution within the requirements</w:t>
      </w:r>
      <w:r w:rsidR="00574B70">
        <w:rPr>
          <w:rFonts w:ascii="Calibri" w:hAnsi="Calibri" w:cs="Calibri"/>
          <w:lang w:val="en-US"/>
        </w:rPr>
        <w:t xml:space="preserve"> </w:t>
      </w:r>
      <w:r w:rsidR="000B79E1">
        <w:rPr>
          <w:rFonts w:ascii="Calibri" w:hAnsi="Calibri" w:cs="Calibri"/>
          <w:lang w:val="en-US"/>
        </w:rPr>
        <w:t xml:space="preserve">documentation. </w:t>
      </w:r>
    </w:p>
    <w:p w:rsidR="003A10F2" w:rsidRPr="00FC2904" w:rsidRDefault="003A10F2" w:rsidP="00682B47">
      <w:pPr>
        <w:rPr>
          <w:rFonts w:ascii="Calibri" w:hAnsi="Calibri" w:cs="Calibri"/>
          <w:lang w:val="en-US"/>
        </w:rPr>
      </w:pPr>
      <w:r w:rsidRPr="00FC2904">
        <w:rPr>
          <w:rFonts w:ascii="Calibri" w:hAnsi="Calibri" w:cs="Calibri"/>
          <w:lang w:val="en-US"/>
        </w:rPr>
        <w:t>Many types of requirements are defined in this phase.  These include but are not limited to:</w:t>
      </w:r>
    </w:p>
    <w:p w:rsidR="003A10F2" w:rsidRPr="00FC2904" w:rsidRDefault="003A10F2" w:rsidP="00682B47">
      <w:pPr>
        <w:rPr>
          <w:rFonts w:ascii="Calibri" w:hAnsi="Calibri" w:cs="Calibri"/>
          <w:lang w:val="en-US"/>
        </w:rPr>
      </w:pPr>
    </w:p>
    <w:p w:rsidR="003A10F2" w:rsidRPr="00FC2904" w:rsidRDefault="003A10F2" w:rsidP="00A24C60">
      <w:pPr>
        <w:numPr>
          <w:ilvl w:val="0"/>
          <w:numId w:val="3"/>
        </w:numPr>
        <w:rPr>
          <w:rFonts w:ascii="Calibri" w:hAnsi="Calibri" w:cs="Calibri"/>
        </w:rPr>
      </w:pPr>
      <w:r w:rsidRPr="00FC2904">
        <w:rPr>
          <w:rFonts w:ascii="Calibri" w:hAnsi="Calibri" w:cs="Calibri"/>
        </w:rPr>
        <w:t>Business</w:t>
      </w:r>
      <w:r w:rsidR="00105487" w:rsidRPr="00FC2904">
        <w:rPr>
          <w:rFonts w:ascii="Calibri" w:hAnsi="Calibri" w:cs="Calibri"/>
        </w:rPr>
        <w:t xml:space="preserve"> </w:t>
      </w:r>
      <w:r w:rsidRPr="00FC2904">
        <w:rPr>
          <w:rFonts w:ascii="Calibri" w:hAnsi="Calibri" w:cs="Calibri"/>
        </w:rPr>
        <w:t>Requirements</w:t>
      </w:r>
    </w:p>
    <w:p w:rsidR="00105487" w:rsidRPr="00FC2904" w:rsidRDefault="00105487" w:rsidP="00A24C60">
      <w:pPr>
        <w:numPr>
          <w:ilvl w:val="0"/>
          <w:numId w:val="3"/>
        </w:numPr>
        <w:rPr>
          <w:rFonts w:ascii="Calibri" w:hAnsi="Calibri" w:cs="Calibri"/>
        </w:rPr>
      </w:pPr>
      <w:r w:rsidRPr="00FC2904">
        <w:rPr>
          <w:rFonts w:ascii="Calibri" w:hAnsi="Calibri" w:cs="Calibri"/>
        </w:rPr>
        <w:t>User Interface Requirements</w:t>
      </w:r>
    </w:p>
    <w:p w:rsidR="003A10F2" w:rsidRPr="00FC2904" w:rsidRDefault="003A10F2" w:rsidP="00A24C60">
      <w:pPr>
        <w:numPr>
          <w:ilvl w:val="0"/>
          <w:numId w:val="3"/>
        </w:numPr>
        <w:rPr>
          <w:rFonts w:ascii="Calibri" w:hAnsi="Calibri" w:cs="Calibri"/>
        </w:rPr>
      </w:pPr>
      <w:r w:rsidRPr="00FC2904">
        <w:rPr>
          <w:rFonts w:ascii="Calibri" w:hAnsi="Calibri" w:cs="Calibri"/>
        </w:rPr>
        <w:t>Data Requirements</w:t>
      </w:r>
    </w:p>
    <w:p w:rsidR="00D85B59" w:rsidRPr="00FC2904" w:rsidRDefault="00D85B59" w:rsidP="00A24C60">
      <w:pPr>
        <w:numPr>
          <w:ilvl w:val="0"/>
          <w:numId w:val="3"/>
        </w:numPr>
        <w:rPr>
          <w:rFonts w:ascii="Calibri" w:hAnsi="Calibri" w:cs="Calibri"/>
        </w:rPr>
      </w:pPr>
      <w:r w:rsidRPr="00FC2904">
        <w:rPr>
          <w:rFonts w:ascii="Calibri" w:hAnsi="Calibri" w:cs="Calibri"/>
        </w:rPr>
        <w:t>Security Requirements</w:t>
      </w:r>
    </w:p>
    <w:p w:rsidR="008F2CDD" w:rsidRPr="00FC2904" w:rsidRDefault="008F2CDD" w:rsidP="00A24C60">
      <w:pPr>
        <w:numPr>
          <w:ilvl w:val="0"/>
          <w:numId w:val="3"/>
        </w:numPr>
        <w:rPr>
          <w:rFonts w:ascii="Calibri" w:hAnsi="Calibri" w:cs="Calibri"/>
        </w:rPr>
      </w:pPr>
      <w:r w:rsidRPr="00FC2904">
        <w:rPr>
          <w:rFonts w:ascii="Calibri" w:hAnsi="Calibri" w:cs="Calibri"/>
        </w:rPr>
        <w:t>Report</w:t>
      </w:r>
      <w:r w:rsidR="003336F1">
        <w:rPr>
          <w:rFonts w:ascii="Calibri" w:hAnsi="Calibri" w:cs="Calibri"/>
        </w:rPr>
        <w:t>ing</w:t>
      </w:r>
      <w:r w:rsidRPr="00FC2904">
        <w:rPr>
          <w:rFonts w:ascii="Calibri" w:hAnsi="Calibri" w:cs="Calibri"/>
        </w:rPr>
        <w:t xml:space="preserve"> Requirements</w:t>
      </w:r>
    </w:p>
    <w:p w:rsidR="008F2CDD" w:rsidRPr="00FC2904" w:rsidRDefault="008F2CDD" w:rsidP="00A24C60">
      <w:pPr>
        <w:numPr>
          <w:ilvl w:val="0"/>
          <w:numId w:val="3"/>
        </w:numPr>
        <w:rPr>
          <w:rFonts w:ascii="Calibri" w:hAnsi="Calibri" w:cs="Calibri"/>
        </w:rPr>
      </w:pPr>
      <w:r w:rsidRPr="00FC2904">
        <w:rPr>
          <w:rFonts w:ascii="Calibri" w:hAnsi="Calibri" w:cs="Calibri"/>
        </w:rPr>
        <w:t xml:space="preserve">External Interface Requirements </w:t>
      </w:r>
    </w:p>
    <w:p w:rsidR="006132C0" w:rsidRPr="00FC2904" w:rsidRDefault="008F2CDD" w:rsidP="00A24C60">
      <w:pPr>
        <w:numPr>
          <w:ilvl w:val="0"/>
          <w:numId w:val="3"/>
        </w:numPr>
        <w:rPr>
          <w:rFonts w:ascii="Calibri" w:hAnsi="Calibri" w:cs="Calibri"/>
        </w:rPr>
      </w:pPr>
      <w:r w:rsidRPr="00FC2904">
        <w:rPr>
          <w:rFonts w:ascii="Calibri" w:hAnsi="Calibri" w:cs="Calibri"/>
        </w:rPr>
        <w:t xml:space="preserve">Technical </w:t>
      </w:r>
      <w:r w:rsidR="006132C0" w:rsidRPr="00FC2904">
        <w:rPr>
          <w:rFonts w:ascii="Calibri" w:hAnsi="Calibri" w:cs="Calibri"/>
        </w:rPr>
        <w:t>Requirements</w:t>
      </w:r>
    </w:p>
    <w:p w:rsidR="00F53EAF" w:rsidRPr="00FC2904" w:rsidRDefault="008F2CDD" w:rsidP="00A24C60">
      <w:pPr>
        <w:numPr>
          <w:ilvl w:val="0"/>
          <w:numId w:val="3"/>
        </w:numPr>
        <w:rPr>
          <w:rFonts w:ascii="Calibri" w:hAnsi="Calibri" w:cs="Calibri"/>
        </w:rPr>
      </w:pPr>
      <w:r w:rsidRPr="00FC2904">
        <w:rPr>
          <w:rFonts w:ascii="Calibri" w:hAnsi="Calibri" w:cs="Calibri"/>
        </w:rPr>
        <w:t>Hardware Requirements</w:t>
      </w:r>
    </w:p>
    <w:p w:rsidR="00105487" w:rsidRPr="00FC2904" w:rsidRDefault="00105487" w:rsidP="00A24C60">
      <w:pPr>
        <w:numPr>
          <w:ilvl w:val="0"/>
          <w:numId w:val="3"/>
        </w:numPr>
        <w:rPr>
          <w:rFonts w:ascii="Calibri" w:hAnsi="Calibri" w:cs="Calibri"/>
        </w:rPr>
      </w:pPr>
      <w:r w:rsidRPr="00FC2904">
        <w:rPr>
          <w:rFonts w:ascii="Calibri" w:hAnsi="Calibri" w:cs="Calibri"/>
        </w:rPr>
        <w:t>Performance and Usability Requirements</w:t>
      </w:r>
    </w:p>
    <w:p w:rsidR="00105487" w:rsidRPr="00FC2904" w:rsidRDefault="00105487" w:rsidP="008F2CDD">
      <w:pPr>
        <w:rPr>
          <w:rFonts w:ascii="Calibri" w:hAnsi="Calibri" w:cs="Calibri"/>
          <w:highlight w:val="yellow"/>
        </w:rPr>
      </w:pPr>
    </w:p>
    <w:p w:rsidR="00964CB8" w:rsidRPr="00FC2904" w:rsidRDefault="00F45BCF" w:rsidP="00682B47">
      <w:pPr>
        <w:rPr>
          <w:rFonts w:ascii="Calibri" w:hAnsi="Calibri" w:cs="Calibri"/>
          <w:lang w:val="en-US"/>
        </w:rPr>
      </w:pPr>
      <w:r>
        <w:rPr>
          <w:rFonts w:ascii="Calibri" w:hAnsi="Calibri" w:cs="Calibri"/>
          <w:lang w:val="en-US"/>
        </w:rPr>
        <w:t>Other</w:t>
      </w:r>
      <w:r w:rsidR="00E2730E" w:rsidRPr="00FC2904">
        <w:rPr>
          <w:rFonts w:ascii="Calibri" w:hAnsi="Calibri" w:cs="Calibri"/>
          <w:lang w:val="en-US"/>
        </w:rPr>
        <w:t xml:space="preserve"> project team members participate in the </w:t>
      </w:r>
      <w:r w:rsidR="001649E4">
        <w:rPr>
          <w:rFonts w:ascii="Calibri" w:hAnsi="Calibri" w:cs="Calibri"/>
          <w:lang w:val="en-US"/>
        </w:rPr>
        <w:t>r</w:t>
      </w:r>
      <w:r w:rsidR="00E2730E" w:rsidRPr="00FC2904">
        <w:rPr>
          <w:rFonts w:ascii="Calibri" w:hAnsi="Calibri" w:cs="Calibri"/>
          <w:lang w:val="en-US"/>
        </w:rPr>
        <w:t xml:space="preserve">equirements </w:t>
      </w:r>
      <w:r w:rsidR="001649E4">
        <w:rPr>
          <w:rFonts w:ascii="Calibri" w:hAnsi="Calibri" w:cs="Calibri"/>
          <w:lang w:val="en-US"/>
        </w:rPr>
        <w:t>p</w:t>
      </w:r>
      <w:r w:rsidR="00E2730E" w:rsidRPr="00FC2904">
        <w:rPr>
          <w:rFonts w:ascii="Calibri" w:hAnsi="Calibri" w:cs="Calibri"/>
          <w:lang w:val="en-US"/>
        </w:rPr>
        <w:t xml:space="preserve">hase by providing </w:t>
      </w:r>
      <w:r w:rsidR="00692E2A">
        <w:rPr>
          <w:rFonts w:ascii="Calibri" w:hAnsi="Calibri" w:cs="Calibri"/>
          <w:lang w:val="en-US"/>
        </w:rPr>
        <w:t xml:space="preserve">guidance and </w:t>
      </w:r>
      <w:r w:rsidR="00E2730E" w:rsidRPr="00FC2904">
        <w:rPr>
          <w:rFonts w:ascii="Calibri" w:hAnsi="Calibri" w:cs="Calibri"/>
          <w:lang w:val="en-US"/>
        </w:rPr>
        <w:t xml:space="preserve">information to the </w:t>
      </w:r>
      <w:r w:rsidR="00C44461">
        <w:rPr>
          <w:rFonts w:ascii="Calibri" w:hAnsi="Calibri" w:cs="Calibri"/>
          <w:lang w:val="en-US"/>
        </w:rPr>
        <w:t>managers</w:t>
      </w:r>
      <w:r w:rsidR="00E2730E" w:rsidRPr="00FC2904">
        <w:rPr>
          <w:rFonts w:ascii="Calibri" w:hAnsi="Calibri" w:cs="Calibri"/>
          <w:lang w:val="en-US"/>
        </w:rPr>
        <w:t xml:space="preserve">.  </w:t>
      </w:r>
      <w:r w:rsidR="00D5024F" w:rsidRPr="00FC2904">
        <w:rPr>
          <w:rFonts w:ascii="Calibri" w:hAnsi="Calibri" w:cs="Calibri"/>
          <w:lang w:val="en-US"/>
        </w:rPr>
        <w:t>The</w:t>
      </w:r>
      <w:r w:rsidR="00E2730E" w:rsidRPr="00FC2904">
        <w:rPr>
          <w:rFonts w:ascii="Calibri" w:hAnsi="Calibri" w:cs="Calibri"/>
          <w:lang w:val="en-US"/>
        </w:rPr>
        <w:t>se</w:t>
      </w:r>
      <w:r w:rsidR="00D5024F" w:rsidRPr="00FC2904">
        <w:rPr>
          <w:rFonts w:ascii="Calibri" w:hAnsi="Calibri" w:cs="Calibri"/>
          <w:lang w:val="en-US"/>
        </w:rPr>
        <w:t xml:space="preserve"> </w:t>
      </w:r>
      <w:r w:rsidR="0006111E" w:rsidRPr="00FC2904">
        <w:rPr>
          <w:rFonts w:ascii="Calibri" w:hAnsi="Calibri" w:cs="Calibri"/>
          <w:lang w:val="en-US"/>
        </w:rPr>
        <w:t xml:space="preserve">project </w:t>
      </w:r>
      <w:r w:rsidR="00EC70B3" w:rsidRPr="00FC2904">
        <w:rPr>
          <w:rFonts w:ascii="Calibri" w:hAnsi="Calibri" w:cs="Calibri"/>
          <w:lang w:val="en-US"/>
        </w:rPr>
        <w:t xml:space="preserve">team </w:t>
      </w:r>
      <w:r w:rsidR="0006111E" w:rsidRPr="00FC2904">
        <w:rPr>
          <w:rFonts w:ascii="Calibri" w:hAnsi="Calibri" w:cs="Calibri"/>
          <w:lang w:val="en-US"/>
        </w:rPr>
        <w:t xml:space="preserve">members </w:t>
      </w:r>
      <w:r w:rsidR="00E2730E" w:rsidRPr="00FC2904">
        <w:rPr>
          <w:rFonts w:ascii="Calibri" w:hAnsi="Calibri" w:cs="Calibri"/>
          <w:lang w:val="en-US"/>
        </w:rPr>
        <w:t>include but are not limited to</w:t>
      </w:r>
      <w:r w:rsidR="00EC70B3" w:rsidRPr="00FC2904">
        <w:rPr>
          <w:rFonts w:ascii="Calibri" w:hAnsi="Calibri" w:cs="Calibri"/>
          <w:lang w:val="en-US"/>
        </w:rPr>
        <w:t xml:space="preserve"> the:</w:t>
      </w:r>
    </w:p>
    <w:p w:rsidR="00D5024F" w:rsidRPr="00FC2904" w:rsidRDefault="00D5024F" w:rsidP="00682B47">
      <w:pPr>
        <w:rPr>
          <w:rFonts w:ascii="Calibri" w:hAnsi="Calibri" w:cs="Calibri"/>
          <w:lang w:val="en-US"/>
        </w:rPr>
      </w:pPr>
    </w:p>
    <w:p w:rsidR="00D5024F" w:rsidRPr="00FC2904" w:rsidRDefault="00D5024F" w:rsidP="00A24C60">
      <w:pPr>
        <w:numPr>
          <w:ilvl w:val="0"/>
          <w:numId w:val="3"/>
        </w:numPr>
        <w:rPr>
          <w:rFonts w:ascii="Calibri" w:hAnsi="Calibri" w:cs="Calibri"/>
        </w:rPr>
      </w:pPr>
      <w:r w:rsidRPr="00FC2904">
        <w:rPr>
          <w:rFonts w:ascii="Calibri" w:hAnsi="Calibri" w:cs="Calibri"/>
        </w:rPr>
        <w:t>Qualit</w:t>
      </w:r>
      <w:r w:rsidR="00692E2A">
        <w:rPr>
          <w:rFonts w:ascii="Calibri" w:hAnsi="Calibri" w:cs="Calibri"/>
        </w:rPr>
        <w:t xml:space="preserve">y Assurance </w:t>
      </w:r>
      <w:r w:rsidR="00F37E64">
        <w:rPr>
          <w:rFonts w:ascii="Calibri" w:hAnsi="Calibri" w:cs="Calibri"/>
        </w:rPr>
        <w:t>r</w:t>
      </w:r>
      <w:r w:rsidR="001F6AE1">
        <w:rPr>
          <w:rFonts w:ascii="Calibri" w:hAnsi="Calibri" w:cs="Calibri"/>
        </w:rPr>
        <w:t>epresentative</w:t>
      </w:r>
    </w:p>
    <w:p w:rsidR="00D5024F" w:rsidRPr="00FC2904" w:rsidRDefault="00046A83" w:rsidP="00A24C60">
      <w:pPr>
        <w:numPr>
          <w:ilvl w:val="0"/>
          <w:numId w:val="3"/>
        </w:numPr>
        <w:rPr>
          <w:rFonts w:ascii="Calibri" w:hAnsi="Calibri" w:cs="Calibri"/>
        </w:rPr>
      </w:pPr>
      <w:r>
        <w:rPr>
          <w:rFonts w:ascii="Calibri" w:hAnsi="Calibri" w:cs="Calibri"/>
        </w:rPr>
        <w:t>Requirements/</w:t>
      </w:r>
      <w:r w:rsidR="00692E2A">
        <w:rPr>
          <w:rFonts w:ascii="Calibri" w:hAnsi="Calibri" w:cs="Calibri"/>
        </w:rPr>
        <w:t xml:space="preserve">Design </w:t>
      </w:r>
      <w:r w:rsidR="00F37E64">
        <w:rPr>
          <w:rFonts w:ascii="Calibri" w:hAnsi="Calibri" w:cs="Calibri"/>
        </w:rPr>
        <w:t>r</w:t>
      </w:r>
      <w:r w:rsidR="001F6AE1">
        <w:rPr>
          <w:rFonts w:ascii="Calibri" w:hAnsi="Calibri" w:cs="Calibri"/>
        </w:rPr>
        <w:t>epresentative</w:t>
      </w:r>
    </w:p>
    <w:p w:rsidR="00D5024F" w:rsidRPr="00FC2904" w:rsidRDefault="00B6531E" w:rsidP="00A24C60">
      <w:pPr>
        <w:numPr>
          <w:ilvl w:val="0"/>
          <w:numId w:val="3"/>
        </w:numPr>
        <w:rPr>
          <w:rFonts w:ascii="Calibri" w:hAnsi="Calibri" w:cs="Calibri"/>
        </w:rPr>
      </w:pPr>
      <w:r>
        <w:rPr>
          <w:rFonts w:ascii="Calibri" w:hAnsi="Calibri" w:cs="Calibri"/>
        </w:rPr>
        <w:t xml:space="preserve">System Development </w:t>
      </w:r>
      <w:r w:rsidR="00F37E64">
        <w:rPr>
          <w:rFonts w:ascii="Calibri" w:hAnsi="Calibri" w:cs="Calibri"/>
        </w:rPr>
        <w:t>r</w:t>
      </w:r>
      <w:r w:rsidR="001F6AE1">
        <w:rPr>
          <w:rFonts w:ascii="Calibri" w:hAnsi="Calibri" w:cs="Calibri"/>
        </w:rPr>
        <w:t>epresentative</w:t>
      </w:r>
    </w:p>
    <w:p w:rsidR="00D5024F" w:rsidRPr="00FC2904" w:rsidRDefault="00692E2A" w:rsidP="00A24C60">
      <w:pPr>
        <w:numPr>
          <w:ilvl w:val="0"/>
          <w:numId w:val="3"/>
        </w:numPr>
        <w:rPr>
          <w:rFonts w:ascii="Calibri" w:hAnsi="Calibri" w:cs="Calibri"/>
        </w:rPr>
      </w:pPr>
      <w:r>
        <w:rPr>
          <w:rFonts w:ascii="Calibri" w:hAnsi="Calibri" w:cs="Calibri"/>
        </w:rPr>
        <w:t xml:space="preserve">Testing </w:t>
      </w:r>
      <w:r w:rsidR="00F37E64">
        <w:rPr>
          <w:rFonts w:ascii="Calibri" w:hAnsi="Calibri" w:cs="Calibri"/>
        </w:rPr>
        <w:t>r</w:t>
      </w:r>
      <w:r w:rsidR="001F6AE1">
        <w:rPr>
          <w:rFonts w:ascii="Calibri" w:hAnsi="Calibri" w:cs="Calibri"/>
        </w:rPr>
        <w:t>epresentative</w:t>
      </w:r>
    </w:p>
    <w:p w:rsidR="00D5024F" w:rsidRDefault="00E474A1" w:rsidP="00A24C60">
      <w:pPr>
        <w:numPr>
          <w:ilvl w:val="0"/>
          <w:numId w:val="3"/>
        </w:numPr>
        <w:rPr>
          <w:rFonts w:ascii="Calibri" w:hAnsi="Calibri" w:cs="Calibri"/>
        </w:rPr>
      </w:pPr>
      <w:r>
        <w:rPr>
          <w:rFonts w:ascii="Calibri" w:hAnsi="Calibri" w:cs="Calibri"/>
        </w:rPr>
        <w:t>System Users</w:t>
      </w:r>
    </w:p>
    <w:p w:rsidR="003336F1" w:rsidRPr="00FC2904" w:rsidRDefault="00E474A1" w:rsidP="00A24C60">
      <w:pPr>
        <w:numPr>
          <w:ilvl w:val="0"/>
          <w:numId w:val="3"/>
        </w:numPr>
        <w:rPr>
          <w:rFonts w:ascii="Calibri" w:hAnsi="Calibri" w:cs="Calibri"/>
        </w:rPr>
      </w:pPr>
      <w:r>
        <w:rPr>
          <w:rFonts w:ascii="Calibri" w:hAnsi="Calibri" w:cs="Calibri"/>
        </w:rPr>
        <w:t>Documentation</w:t>
      </w:r>
      <w:r w:rsidR="00692E2A">
        <w:rPr>
          <w:rFonts w:ascii="Calibri" w:hAnsi="Calibri" w:cs="Calibri"/>
        </w:rPr>
        <w:t xml:space="preserve"> </w:t>
      </w:r>
      <w:r w:rsidR="00F37E64">
        <w:rPr>
          <w:rFonts w:ascii="Calibri" w:hAnsi="Calibri" w:cs="Calibri"/>
        </w:rPr>
        <w:t>r</w:t>
      </w:r>
      <w:r w:rsidR="001F6AE1">
        <w:rPr>
          <w:rFonts w:ascii="Calibri" w:hAnsi="Calibri" w:cs="Calibri"/>
        </w:rPr>
        <w:t>epresentative</w:t>
      </w:r>
    </w:p>
    <w:p w:rsidR="00D5024F" w:rsidRDefault="00E57606" w:rsidP="00A24C60">
      <w:pPr>
        <w:numPr>
          <w:ilvl w:val="0"/>
          <w:numId w:val="3"/>
        </w:numPr>
        <w:rPr>
          <w:rFonts w:ascii="Calibri" w:hAnsi="Calibri" w:cs="Calibri"/>
        </w:rPr>
      </w:pPr>
      <w:r>
        <w:rPr>
          <w:rFonts w:ascii="Calibri" w:hAnsi="Calibri" w:cs="Calibri"/>
        </w:rPr>
        <w:t xml:space="preserve">Information Security </w:t>
      </w:r>
      <w:r w:rsidR="00F37E64">
        <w:rPr>
          <w:rFonts w:ascii="Calibri" w:hAnsi="Calibri" w:cs="Calibri"/>
        </w:rPr>
        <w:t>r</w:t>
      </w:r>
      <w:r>
        <w:rPr>
          <w:rFonts w:ascii="Calibri" w:hAnsi="Calibri" w:cs="Calibri"/>
        </w:rPr>
        <w:t>epresentative</w:t>
      </w:r>
    </w:p>
    <w:p w:rsidR="00D5024F" w:rsidRPr="00FC2904" w:rsidRDefault="00D5024F" w:rsidP="00B145E5">
      <w:pPr>
        <w:rPr>
          <w:rFonts w:ascii="Calibri" w:hAnsi="Calibri" w:cs="Calibri"/>
          <w:szCs w:val="22"/>
          <w:lang w:val="en-US"/>
        </w:rPr>
      </w:pPr>
    </w:p>
    <w:p w:rsidR="00B145E5" w:rsidRPr="00FC2904" w:rsidRDefault="00B145E5" w:rsidP="00B145E5">
      <w:pPr>
        <w:rPr>
          <w:rFonts w:ascii="Calibri" w:hAnsi="Calibri" w:cs="Calibri"/>
          <w:szCs w:val="22"/>
          <w:lang w:val="en-US"/>
        </w:rPr>
      </w:pPr>
      <w:r w:rsidRPr="00FC2904">
        <w:rPr>
          <w:rFonts w:ascii="Calibri" w:hAnsi="Calibri" w:cs="Calibri"/>
          <w:szCs w:val="22"/>
          <w:lang w:val="en-US"/>
        </w:rPr>
        <w:t xml:space="preserve">The </w:t>
      </w:r>
      <w:r w:rsidR="0006111E" w:rsidRPr="00FC2904">
        <w:rPr>
          <w:rFonts w:ascii="Calibri" w:hAnsi="Calibri" w:cs="Calibri"/>
          <w:szCs w:val="22"/>
          <w:lang w:val="en-US"/>
        </w:rPr>
        <w:t xml:space="preserve">following artifacts </w:t>
      </w:r>
      <w:r w:rsidR="007A5B43">
        <w:rPr>
          <w:rFonts w:ascii="Calibri" w:hAnsi="Calibri" w:cs="Calibri"/>
          <w:szCs w:val="22"/>
          <w:lang w:val="en-US"/>
        </w:rPr>
        <w:t xml:space="preserve">are </w:t>
      </w:r>
      <w:r w:rsidR="0006111E" w:rsidRPr="00FC2904">
        <w:rPr>
          <w:rFonts w:ascii="Calibri" w:hAnsi="Calibri" w:cs="Calibri"/>
          <w:szCs w:val="22"/>
          <w:lang w:val="en-US"/>
        </w:rPr>
        <w:t>produced</w:t>
      </w:r>
      <w:r w:rsidR="001D4CF1">
        <w:rPr>
          <w:rFonts w:ascii="Calibri" w:hAnsi="Calibri" w:cs="Calibri"/>
          <w:szCs w:val="22"/>
          <w:lang w:val="en-US"/>
        </w:rPr>
        <w:t xml:space="preserve"> as needed</w:t>
      </w:r>
      <w:r w:rsidR="0006111E" w:rsidRPr="00FC2904">
        <w:rPr>
          <w:rFonts w:ascii="Calibri" w:hAnsi="Calibri" w:cs="Calibri"/>
          <w:szCs w:val="22"/>
          <w:lang w:val="en-US"/>
        </w:rPr>
        <w:t xml:space="preserve"> in the </w:t>
      </w:r>
      <w:r w:rsidR="001649E4">
        <w:rPr>
          <w:rFonts w:ascii="Calibri" w:hAnsi="Calibri" w:cs="Calibri"/>
          <w:szCs w:val="22"/>
          <w:lang w:val="en-US"/>
        </w:rPr>
        <w:t>r</w:t>
      </w:r>
      <w:r w:rsidR="00687CAC" w:rsidRPr="00FC2904">
        <w:rPr>
          <w:rFonts w:ascii="Calibri" w:hAnsi="Calibri" w:cs="Calibri"/>
          <w:szCs w:val="22"/>
          <w:lang w:val="en-US"/>
        </w:rPr>
        <w:t>equirements</w:t>
      </w:r>
      <w:r w:rsidR="00471119">
        <w:rPr>
          <w:rFonts w:ascii="Calibri" w:hAnsi="Calibri" w:cs="Calibri"/>
          <w:szCs w:val="22"/>
          <w:lang w:val="en-US"/>
        </w:rPr>
        <w:t>/design</w:t>
      </w:r>
      <w:r w:rsidR="00687CAC" w:rsidRPr="00FC2904">
        <w:rPr>
          <w:rFonts w:ascii="Calibri" w:hAnsi="Calibri" w:cs="Calibri"/>
          <w:szCs w:val="22"/>
          <w:lang w:val="en-US"/>
        </w:rPr>
        <w:t xml:space="preserve"> </w:t>
      </w:r>
      <w:r w:rsidR="001649E4">
        <w:rPr>
          <w:rFonts w:ascii="Calibri" w:hAnsi="Calibri" w:cs="Calibri"/>
          <w:szCs w:val="22"/>
          <w:lang w:val="en-US"/>
        </w:rPr>
        <w:t>p</w:t>
      </w:r>
      <w:r w:rsidR="00687CAC" w:rsidRPr="00FC2904">
        <w:rPr>
          <w:rFonts w:ascii="Calibri" w:hAnsi="Calibri" w:cs="Calibri"/>
          <w:szCs w:val="22"/>
          <w:lang w:val="en-US"/>
        </w:rPr>
        <w:t>hase</w:t>
      </w:r>
      <w:r w:rsidRPr="00FC2904">
        <w:rPr>
          <w:rFonts w:ascii="Calibri" w:hAnsi="Calibri" w:cs="Calibri"/>
          <w:szCs w:val="22"/>
          <w:lang w:val="en-US"/>
        </w:rPr>
        <w:t xml:space="preserve"> </w:t>
      </w:r>
      <w:r w:rsidR="00DB3A95">
        <w:rPr>
          <w:rFonts w:ascii="Calibri" w:hAnsi="Calibri" w:cs="Calibri"/>
          <w:szCs w:val="22"/>
          <w:lang w:val="en-US"/>
        </w:rPr>
        <w:t xml:space="preserve">of the </w:t>
      </w:r>
      <w:r w:rsidR="00806453">
        <w:rPr>
          <w:rFonts w:ascii="Calibri" w:hAnsi="Calibri" w:cs="Calibri"/>
          <w:szCs w:val="22"/>
          <w:lang w:val="en-US"/>
        </w:rPr>
        <w:t>UHEAA</w:t>
      </w:r>
      <w:r w:rsidR="00DB3A95">
        <w:rPr>
          <w:rFonts w:ascii="Calibri" w:hAnsi="Calibri" w:cs="Calibri"/>
          <w:szCs w:val="22"/>
          <w:lang w:val="en-US"/>
        </w:rPr>
        <w:t xml:space="preserve"> SDLC</w:t>
      </w:r>
      <w:r w:rsidR="0006111E" w:rsidRPr="00FC2904">
        <w:rPr>
          <w:rFonts w:ascii="Calibri" w:hAnsi="Calibri" w:cs="Calibri"/>
          <w:szCs w:val="22"/>
          <w:lang w:val="en-US"/>
        </w:rPr>
        <w:t>:</w:t>
      </w:r>
    </w:p>
    <w:p w:rsidR="00B145E5" w:rsidRPr="00FC2904" w:rsidRDefault="00B145E5" w:rsidP="00B145E5">
      <w:pPr>
        <w:rPr>
          <w:rFonts w:ascii="Calibri" w:hAnsi="Calibri" w:cs="Calibri"/>
          <w:szCs w:val="22"/>
          <w:lang w:val="en-US"/>
        </w:rPr>
      </w:pPr>
    </w:p>
    <w:p w:rsidR="00131978" w:rsidRDefault="00131978" w:rsidP="00A24C60">
      <w:pPr>
        <w:numPr>
          <w:ilvl w:val="0"/>
          <w:numId w:val="3"/>
        </w:numPr>
        <w:rPr>
          <w:rFonts w:ascii="Calibri" w:hAnsi="Calibri" w:cs="Calibri"/>
        </w:rPr>
      </w:pPr>
      <w:r w:rsidRPr="00FC2904">
        <w:rPr>
          <w:rFonts w:ascii="Calibri" w:hAnsi="Calibri" w:cs="Calibri"/>
        </w:rPr>
        <w:t>Periodic Status Reports</w:t>
      </w:r>
    </w:p>
    <w:p w:rsidR="00C44461" w:rsidRDefault="009D4F17" w:rsidP="00A24C60">
      <w:pPr>
        <w:numPr>
          <w:ilvl w:val="0"/>
          <w:numId w:val="3"/>
        </w:numPr>
        <w:rPr>
          <w:rFonts w:ascii="Calibri" w:hAnsi="Calibri" w:cs="Calibri"/>
        </w:rPr>
      </w:pPr>
      <w:r>
        <w:rPr>
          <w:rFonts w:ascii="Calibri" w:hAnsi="Calibri" w:cs="Calibri"/>
        </w:rPr>
        <w:t xml:space="preserve">Final </w:t>
      </w:r>
      <w:r w:rsidR="00E57606">
        <w:rPr>
          <w:rFonts w:ascii="Calibri" w:hAnsi="Calibri" w:cs="Calibri"/>
        </w:rPr>
        <w:t xml:space="preserve">Project </w:t>
      </w:r>
      <w:r w:rsidR="00C44461">
        <w:rPr>
          <w:rFonts w:ascii="Calibri" w:hAnsi="Calibri" w:cs="Calibri"/>
        </w:rPr>
        <w:t xml:space="preserve">Business Requirements </w:t>
      </w:r>
    </w:p>
    <w:p w:rsidR="00E57606" w:rsidRDefault="001649E4" w:rsidP="00A24C60">
      <w:pPr>
        <w:numPr>
          <w:ilvl w:val="0"/>
          <w:numId w:val="3"/>
        </w:numPr>
        <w:rPr>
          <w:rFonts w:ascii="Calibri" w:hAnsi="Calibri" w:cs="Calibri"/>
        </w:rPr>
      </w:pPr>
      <w:r>
        <w:rPr>
          <w:rFonts w:ascii="Calibri" w:hAnsi="Calibri" w:cs="Calibri"/>
        </w:rPr>
        <w:t>Draft J</w:t>
      </w:r>
      <w:r w:rsidR="00E57606">
        <w:rPr>
          <w:rFonts w:ascii="Calibri" w:hAnsi="Calibri" w:cs="Calibri"/>
        </w:rPr>
        <w:t>ob Business Requirements</w:t>
      </w:r>
    </w:p>
    <w:p w:rsidR="002655B0" w:rsidRPr="00FC2904" w:rsidRDefault="002655B0" w:rsidP="00A24C60">
      <w:pPr>
        <w:numPr>
          <w:ilvl w:val="0"/>
          <w:numId w:val="3"/>
        </w:numPr>
        <w:rPr>
          <w:rFonts w:ascii="Calibri" w:hAnsi="Calibri" w:cs="Calibri"/>
        </w:rPr>
      </w:pPr>
      <w:r>
        <w:rPr>
          <w:rFonts w:ascii="Calibri" w:hAnsi="Calibri" w:cs="Calibri"/>
        </w:rPr>
        <w:t>Draft Prototypes, Sketches, Flowcharts, and Screen Designs</w:t>
      </w:r>
    </w:p>
    <w:p w:rsidR="00692E2A" w:rsidRDefault="00692E2A" w:rsidP="00A24C60">
      <w:pPr>
        <w:numPr>
          <w:ilvl w:val="0"/>
          <w:numId w:val="3"/>
        </w:numPr>
        <w:rPr>
          <w:rFonts w:ascii="Calibri" w:hAnsi="Calibri" w:cs="Calibri"/>
        </w:rPr>
      </w:pPr>
      <w:r>
        <w:rPr>
          <w:rFonts w:ascii="Calibri" w:hAnsi="Calibri" w:cs="Calibri"/>
        </w:rPr>
        <w:t xml:space="preserve">Draft Correspondence (letters, </w:t>
      </w:r>
      <w:r w:rsidR="005510BF">
        <w:rPr>
          <w:rFonts w:ascii="Calibri" w:hAnsi="Calibri" w:cs="Calibri"/>
        </w:rPr>
        <w:t xml:space="preserve">notices, forms and </w:t>
      </w:r>
      <w:r>
        <w:rPr>
          <w:rFonts w:ascii="Calibri" w:hAnsi="Calibri" w:cs="Calibri"/>
        </w:rPr>
        <w:t>Web pages</w:t>
      </w:r>
      <w:r w:rsidR="005510BF">
        <w:rPr>
          <w:rFonts w:ascii="Calibri" w:hAnsi="Calibri" w:cs="Calibri"/>
        </w:rPr>
        <w:t>, including any translations such as Spanish translations</w:t>
      </w:r>
      <w:r>
        <w:rPr>
          <w:rFonts w:ascii="Calibri" w:hAnsi="Calibri" w:cs="Calibri"/>
        </w:rPr>
        <w:t>)</w:t>
      </w:r>
    </w:p>
    <w:p w:rsidR="00692E2A" w:rsidRDefault="00692E2A" w:rsidP="00A24C60">
      <w:pPr>
        <w:numPr>
          <w:ilvl w:val="0"/>
          <w:numId w:val="3"/>
        </w:numPr>
        <w:rPr>
          <w:rFonts w:ascii="Calibri" w:hAnsi="Calibri" w:cs="Calibri"/>
        </w:rPr>
      </w:pPr>
      <w:r>
        <w:rPr>
          <w:rFonts w:ascii="Calibri" w:hAnsi="Calibri" w:cs="Calibri"/>
        </w:rPr>
        <w:t>Draft Reports</w:t>
      </w:r>
    </w:p>
    <w:p w:rsidR="00BC6AF2" w:rsidRDefault="00BC6AF2" w:rsidP="00A24C60">
      <w:pPr>
        <w:numPr>
          <w:ilvl w:val="0"/>
          <w:numId w:val="3"/>
        </w:numPr>
        <w:rPr>
          <w:rFonts w:ascii="Calibri" w:hAnsi="Calibri" w:cs="Calibri"/>
        </w:rPr>
      </w:pPr>
      <w:r>
        <w:rPr>
          <w:rFonts w:ascii="Calibri" w:hAnsi="Calibri" w:cs="Calibri"/>
        </w:rPr>
        <w:t>System Security Plan</w:t>
      </w:r>
    </w:p>
    <w:p w:rsidR="00BC6AF2" w:rsidRDefault="00BC6AF2" w:rsidP="00A24C60">
      <w:pPr>
        <w:numPr>
          <w:ilvl w:val="0"/>
          <w:numId w:val="3"/>
        </w:numPr>
        <w:rPr>
          <w:rFonts w:ascii="Calibri" w:hAnsi="Calibri" w:cs="Calibri"/>
        </w:rPr>
      </w:pPr>
      <w:r>
        <w:rPr>
          <w:rFonts w:ascii="Calibri" w:hAnsi="Calibri" w:cs="Calibri"/>
        </w:rPr>
        <w:t>Risk Assessment Report</w:t>
      </w:r>
    </w:p>
    <w:p w:rsidR="00BC6AF2" w:rsidRPr="00FC2904" w:rsidRDefault="00BC6AF2" w:rsidP="00A24C60">
      <w:pPr>
        <w:numPr>
          <w:ilvl w:val="0"/>
          <w:numId w:val="3"/>
        </w:numPr>
        <w:rPr>
          <w:rFonts w:ascii="Calibri" w:hAnsi="Calibri" w:cs="Calibri"/>
        </w:rPr>
      </w:pPr>
      <w:r>
        <w:rPr>
          <w:rFonts w:ascii="Calibri" w:hAnsi="Calibri" w:cs="Calibri"/>
        </w:rPr>
        <w:t>Schematic of Security Integration</w:t>
      </w:r>
    </w:p>
    <w:p w:rsidR="003072BD" w:rsidRDefault="003072BD" w:rsidP="00A24C60">
      <w:pPr>
        <w:numPr>
          <w:ilvl w:val="0"/>
          <w:numId w:val="3"/>
        </w:numPr>
        <w:rPr>
          <w:rFonts w:ascii="Calibri" w:hAnsi="Calibri" w:cs="Calibri"/>
        </w:rPr>
      </w:pPr>
      <w:r>
        <w:rPr>
          <w:rFonts w:ascii="Calibri" w:hAnsi="Calibri" w:cs="Calibri"/>
        </w:rPr>
        <w:t>Final Correspondence</w:t>
      </w:r>
    </w:p>
    <w:p w:rsidR="009D4F17" w:rsidRDefault="009D4F17" w:rsidP="00A24C60">
      <w:pPr>
        <w:numPr>
          <w:ilvl w:val="0"/>
          <w:numId w:val="3"/>
        </w:numPr>
        <w:rPr>
          <w:rFonts w:ascii="Calibri" w:hAnsi="Calibri" w:cs="Calibri"/>
        </w:rPr>
      </w:pPr>
      <w:r>
        <w:rPr>
          <w:rFonts w:ascii="Calibri" w:hAnsi="Calibri" w:cs="Calibri"/>
        </w:rPr>
        <w:t xml:space="preserve">Final Job Business Requirements </w:t>
      </w:r>
    </w:p>
    <w:p w:rsidR="002655B0" w:rsidRPr="00FC2904" w:rsidRDefault="002655B0" w:rsidP="00A24C60">
      <w:pPr>
        <w:numPr>
          <w:ilvl w:val="0"/>
          <w:numId w:val="3"/>
        </w:numPr>
        <w:rPr>
          <w:rFonts w:ascii="Calibri" w:hAnsi="Calibri" w:cs="Calibri"/>
        </w:rPr>
      </w:pPr>
      <w:r>
        <w:rPr>
          <w:rFonts w:ascii="Calibri" w:hAnsi="Calibri" w:cs="Calibri"/>
        </w:rPr>
        <w:t>Final Prototypes, Sketches, Flowcharts, and Screen Designs</w:t>
      </w:r>
    </w:p>
    <w:p w:rsidR="00F53EAF" w:rsidRPr="00FC2904" w:rsidRDefault="00F53EAF" w:rsidP="00A24C60">
      <w:pPr>
        <w:numPr>
          <w:ilvl w:val="0"/>
          <w:numId w:val="3"/>
        </w:numPr>
        <w:rPr>
          <w:rFonts w:ascii="Calibri" w:hAnsi="Calibri" w:cs="Calibri"/>
        </w:rPr>
      </w:pPr>
      <w:r w:rsidRPr="00FC2904">
        <w:rPr>
          <w:rFonts w:ascii="Calibri" w:hAnsi="Calibri" w:cs="Calibri"/>
        </w:rPr>
        <w:t>Draft Test Plan</w:t>
      </w:r>
    </w:p>
    <w:p w:rsidR="00692E2A" w:rsidRDefault="00692E2A" w:rsidP="00A24C60">
      <w:pPr>
        <w:numPr>
          <w:ilvl w:val="0"/>
          <w:numId w:val="3"/>
        </w:numPr>
        <w:rPr>
          <w:rFonts w:ascii="Calibri" w:hAnsi="Calibri" w:cs="Calibri"/>
        </w:rPr>
      </w:pPr>
      <w:r>
        <w:rPr>
          <w:rFonts w:ascii="Calibri" w:hAnsi="Calibri" w:cs="Calibri"/>
        </w:rPr>
        <w:t>Draft Test Cases</w:t>
      </w:r>
      <w:r w:rsidR="00661F10">
        <w:rPr>
          <w:rFonts w:ascii="Calibri" w:hAnsi="Calibri" w:cs="Calibri"/>
        </w:rPr>
        <w:t xml:space="preserve"> (specific test scenarios)</w:t>
      </w:r>
    </w:p>
    <w:p w:rsidR="000763A2" w:rsidRPr="00921C99" w:rsidRDefault="00921C99" w:rsidP="00921C99">
      <w:pPr>
        <w:numPr>
          <w:ilvl w:val="0"/>
          <w:numId w:val="3"/>
        </w:numPr>
        <w:rPr>
          <w:rFonts w:ascii="Calibri" w:hAnsi="Calibri" w:cs="Calibri"/>
        </w:rPr>
      </w:pPr>
      <w:r>
        <w:rPr>
          <w:rFonts w:ascii="Calibri" w:hAnsi="Calibri" w:cs="Calibri"/>
        </w:rPr>
        <w:t>Draft Training Materials</w:t>
      </w:r>
    </w:p>
    <w:p w:rsidR="00E2730E" w:rsidRDefault="00F53EAF" w:rsidP="00A24C60">
      <w:pPr>
        <w:numPr>
          <w:ilvl w:val="0"/>
          <w:numId w:val="3"/>
        </w:numPr>
        <w:rPr>
          <w:rFonts w:ascii="Calibri" w:hAnsi="Calibri" w:cs="Calibri"/>
        </w:rPr>
      </w:pPr>
      <w:r w:rsidRPr="00FC2904">
        <w:rPr>
          <w:rFonts w:ascii="Calibri" w:hAnsi="Calibri" w:cs="Calibri"/>
        </w:rPr>
        <w:t>Draft Procedure</w:t>
      </w:r>
      <w:r w:rsidR="00E57606">
        <w:rPr>
          <w:rFonts w:ascii="Calibri" w:hAnsi="Calibri" w:cs="Calibri"/>
        </w:rPr>
        <w:t>s</w:t>
      </w:r>
      <w:r w:rsidR="000763A2">
        <w:rPr>
          <w:rFonts w:ascii="Calibri" w:hAnsi="Calibri" w:cs="Calibri"/>
        </w:rPr>
        <w:t xml:space="preserve"> </w:t>
      </w:r>
    </w:p>
    <w:p w:rsidR="00107D97" w:rsidRDefault="005651B7" w:rsidP="00A24C60">
      <w:pPr>
        <w:numPr>
          <w:ilvl w:val="0"/>
          <w:numId w:val="3"/>
        </w:numPr>
        <w:rPr>
          <w:rFonts w:ascii="Calibri" w:hAnsi="Calibri" w:cs="Calibri"/>
        </w:rPr>
      </w:pPr>
      <w:r>
        <w:rPr>
          <w:rFonts w:ascii="Calibri" w:hAnsi="Calibri" w:cs="Calibri"/>
        </w:rPr>
        <w:t xml:space="preserve">Information and System </w:t>
      </w:r>
      <w:r w:rsidR="00107D97">
        <w:rPr>
          <w:rFonts w:ascii="Calibri" w:hAnsi="Calibri" w:cs="Calibri"/>
        </w:rPr>
        <w:t>Security Categorization</w:t>
      </w:r>
    </w:p>
    <w:p w:rsidR="00107D97" w:rsidRDefault="00107D97" w:rsidP="00A24C60">
      <w:pPr>
        <w:numPr>
          <w:ilvl w:val="0"/>
          <w:numId w:val="3"/>
        </w:numPr>
        <w:rPr>
          <w:rFonts w:ascii="Calibri" w:hAnsi="Calibri" w:cs="Calibri"/>
        </w:rPr>
      </w:pPr>
      <w:r>
        <w:rPr>
          <w:rFonts w:ascii="Calibri" w:hAnsi="Calibri" w:cs="Calibri"/>
        </w:rPr>
        <w:t>High-Level Security Requirements</w:t>
      </w:r>
    </w:p>
    <w:p w:rsidR="00C51BC1" w:rsidRPr="00662F6C" w:rsidRDefault="00C51BC1" w:rsidP="00662F6C">
      <w:pPr>
        <w:pStyle w:val="ListParagraph"/>
        <w:numPr>
          <w:ilvl w:val="0"/>
          <w:numId w:val="3"/>
        </w:numPr>
        <w:rPr>
          <w:rFonts w:ascii="Calibri" w:hAnsi="Calibri" w:cs="Calibri"/>
        </w:rPr>
      </w:pPr>
      <w:r w:rsidRPr="00662F6C">
        <w:rPr>
          <w:rFonts w:ascii="Calibri" w:hAnsi="Calibri" w:cs="Calibri"/>
        </w:rPr>
        <w:t xml:space="preserve">Draft </w:t>
      </w:r>
      <w:r w:rsidR="00AA0E96" w:rsidRPr="00662F6C">
        <w:rPr>
          <w:rFonts w:ascii="Calibri" w:hAnsi="Calibri" w:cs="Calibri"/>
        </w:rPr>
        <w:t>Privacy Impact Assessment</w:t>
      </w:r>
      <w:r w:rsidRPr="00662F6C">
        <w:rPr>
          <w:rFonts w:ascii="Calibri" w:hAnsi="Calibri" w:cs="Calibri"/>
        </w:rPr>
        <w:t xml:space="preserve"> changes</w:t>
      </w:r>
    </w:p>
    <w:p w:rsidR="00063E57" w:rsidRPr="00662F6C" w:rsidRDefault="00C51BC1" w:rsidP="00662F6C">
      <w:pPr>
        <w:pStyle w:val="ListParagraph"/>
        <w:numPr>
          <w:ilvl w:val="0"/>
          <w:numId w:val="3"/>
        </w:numPr>
        <w:rPr>
          <w:rFonts w:ascii="Calibri" w:hAnsi="Calibri" w:cs="Calibri"/>
        </w:rPr>
      </w:pPr>
      <w:r w:rsidRPr="00662F6C">
        <w:rPr>
          <w:rFonts w:ascii="Calibri" w:hAnsi="Calibri" w:cs="Calibri"/>
        </w:rPr>
        <w:t xml:space="preserve">Draft </w:t>
      </w:r>
      <w:r w:rsidR="00063E57" w:rsidRPr="00662F6C">
        <w:rPr>
          <w:rFonts w:ascii="Calibri" w:hAnsi="Calibri" w:cs="Calibri"/>
        </w:rPr>
        <w:t>Business Impact Assessment</w:t>
      </w:r>
      <w:r w:rsidRPr="00662F6C">
        <w:rPr>
          <w:rFonts w:ascii="Calibri" w:hAnsi="Calibri" w:cs="Calibri"/>
        </w:rPr>
        <w:t xml:space="preserve"> changes</w:t>
      </w:r>
    </w:p>
    <w:p w:rsidR="00063E57" w:rsidRPr="00662F6C" w:rsidRDefault="00063E57" w:rsidP="00662F6C">
      <w:pPr>
        <w:pStyle w:val="ListParagraph"/>
        <w:numPr>
          <w:ilvl w:val="0"/>
          <w:numId w:val="3"/>
        </w:numPr>
        <w:rPr>
          <w:rFonts w:ascii="Calibri" w:hAnsi="Calibri" w:cs="Calibri"/>
        </w:rPr>
      </w:pPr>
      <w:r w:rsidRPr="00662F6C">
        <w:rPr>
          <w:rFonts w:ascii="Calibri" w:hAnsi="Calibri" w:cs="Calibri"/>
        </w:rPr>
        <w:t>Development Phase Security Training Plan</w:t>
      </w:r>
    </w:p>
    <w:p w:rsidR="00C44461" w:rsidRDefault="00C44461" w:rsidP="00A24C60">
      <w:pPr>
        <w:numPr>
          <w:ilvl w:val="0"/>
          <w:numId w:val="3"/>
        </w:numPr>
        <w:rPr>
          <w:rFonts w:ascii="Calibri" w:hAnsi="Calibri" w:cs="Calibri"/>
        </w:rPr>
      </w:pPr>
      <w:r>
        <w:rPr>
          <w:rFonts w:ascii="Calibri" w:hAnsi="Calibri" w:cs="Calibri"/>
        </w:rPr>
        <w:t>Project Communication Plan</w:t>
      </w:r>
    </w:p>
    <w:p w:rsidR="00F37E64" w:rsidRDefault="00F37E64" w:rsidP="00A24C60">
      <w:pPr>
        <w:numPr>
          <w:ilvl w:val="0"/>
          <w:numId w:val="3"/>
        </w:numPr>
        <w:rPr>
          <w:rFonts w:ascii="Calibri" w:hAnsi="Calibri" w:cs="Calibri"/>
        </w:rPr>
      </w:pPr>
      <w:r>
        <w:rPr>
          <w:rFonts w:ascii="Calibri" w:hAnsi="Calibri" w:cs="Calibri"/>
        </w:rPr>
        <w:t>Finalized Project Charter</w:t>
      </w:r>
    </w:p>
    <w:p w:rsidR="00080462" w:rsidRPr="00FC2904" w:rsidRDefault="00080462" w:rsidP="00A24C60">
      <w:pPr>
        <w:numPr>
          <w:ilvl w:val="0"/>
          <w:numId w:val="3"/>
        </w:numPr>
        <w:rPr>
          <w:rFonts w:ascii="Calibri" w:hAnsi="Calibri" w:cs="Calibri"/>
        </w:rPr>
      </w:pPr>
      <w:r>
        <w:rPr>
          <w:rFonts w:ascii="Calibri" w:hAnsi="Calibri" w:cs="Calibri"/>
        </w:rPr>
        <w:t xml:space="preserve">If needed, updated versions of the artifacts developed in </w:t>
      </w:r>
      <w:r w:rsidR="00D16BAC">
        <w:rPr>
          <w:rFonts w:ascii="Calibri" w:hAnsi="Calibri" w:cs="Calibri"/>
        </w:rPr>
        <w:t>the previous</w:t>
      </w:r>
      <w:r>
        <w:rPr>
          <w:rFonts w:ascii="Calibri" w:hAnsi="Calibri" w:cs="Calibri"/>
        </w:rPr>
        <w:t xml:space="preserve"> phase.</w:t>
      </w:r>
    </w:p>
    <w:p w:rsidR="00BA229F" w:rsidRPr="00FC2904" w:rsidRDefault="00BA229F" w:rsidP="00682B47">
      <w:pPr>
        <w:rPr>
          <w:rFonts w:ascii="Calibri" w:hAnsi="Calibri" w:cs="Calibri"/>
          <w:lang w:val="en-US"/>
        </w:rPr>
      </w:pPr>
    </w:p>
    <w:p w:rsidR="006A55EE" w:rsidRPr="00FC2904" w:rsidRDefault="000F07F4" w:rsidP="00682B47">
      <w:pPr>
        <w:rPr>
          <w:rFonts w:ascii="Calibri" w:hAnsi="Calibri" w:cs="Calibri"/>
          <w:lang w:val="en-US"/>
        </w:rPr>
      </w:pPr>
      <w:r w:rsidRPr="00FC2904">
        <w:rPr>
          <w:rFonts w:ascii="Calibri" w:hAnsi="Calibri" w:cs="Calibri"/>
          <w:lang w:val="en-US"/>
        </w:rPr>
        <w:t xml:space="preserve">The main responsibilities </w:t>
      </w:r>
      <w:r w:rsidR="006A55EE" w:rsidRPr="00FC2904">
        <w:rPr>
          <w:rFonts w:ascii="Calibri" w:hAnsi="Calibri" w:cs="Calibri"/>
          <w:lang w:val="en-US"/>
        </w:rPr>
        <w:t>of the Requirements</w:t>
      </w:r>
      <w:r w:rsidR="00471119">
        <w:rPr>
          <w:rFonts w:ascii="Calibri" w:hAnsi="Calibri" w:cs="Calibri"/>
          <w:lang w:val="en-US"/>
        </w:rPr>
        <w:t>/Design</w:t>
      </w:r>
      <w:r w:rsidR="006A55EE" w:rsidRPr="00FC2904">
        <w:rPr>
          <w:rFonts w:ascii="Calibri" w:hAnsi="Calibri" w:cs="Calibri"/>
          <w:lang w:val="en-US"/>
        </w:rPr>
        <w:t xml:space="preserve"> Team </w:t>
      </w:r>
      <w:r w:rsidR="00AC51BB" w:rsidRPr="00FC2904">
        <w:rPr>
          <w:rFonts w:ascii="Calibri" w:hAnsi="Calibri" w:cs="Calibri"/>
          <w:lang w:val="en-US"/>
        </w:rPr>
        <w:t>are</w:t>
      </w:r>
      <w:r w:rsidR="006A55EE" w:rsidRPr="00FC2904">
        <w:rPr>
          <w:rFonts w:ascii="Calibri" w:hAnsi="Calibri" w:cs="Calibri"/>
          <w:lang w:val="en-US"/>
        </w:rPr>
        <w:t xml:space="preserve"> to:</w:t>
      </w:r>
    </w:p>
    <w:p w:rsidR="006A55EE" w:rsidRPr="00FC2904" w:rsidRDefault="006A55EE" w:rsidP="00682B47">
      <w:pPr>
        <w:rPr>
          <w:rFonts w:ascii="Calibri" w:hAnsi="Calibri" w:cs="Calibri"/>
          <w:lang w:val="en-US"/>
        </w:rPr>
      </w:pPr>
    </w:p>
    <w:p w:rsidR="00030056" w:rsidRDefault="00030056" w:rsidP="00A24C60">
      <w:pPr>
        <w:numPr>
          <w:ilvl w:val="0"/>
          <w:numId w:val="3"/>
        </w:numPr>
        <w:rPr>
          <w:rFonts w:ascii="Calibri" w:hAnsi="Calibri" w:cs="Calibri"/>
        </w:rPr>
      </w:pPr>
      <w:r>
        <w:rPr>
          <w:rFonts w:ascii="Calibri" w:hAnsi="Calibri" w:cs="Calibri"/>
        </w:rPr>
        <w:t>Conduct meetings to analy</w:t>
      </w:r>
      <w:r w:rsidR="007F56B8">
        <w:rPr>
          <w:rFonts w:ascii="Calibri" w:hAnsi="Calibri" w:cs="Calibri"/>
        </w:rPr>
        <w:t>z</w:t>
      </w:r>
      <w:r>
        <w:rPr>
          <w:rFonts w:ascii="Calibri" w:hAnsi="Calibri" w:cs="Calibri"/>
        </w:rPr>
        <w:t>e the requirements</w:t>
      </w:r>
      <w:r w:rsidR="00046A83">
        <w:rPr>
          <w:rFonts w:ascii="Calibri" w:hAnsi="Calibri" w:cs="Calibri"/>
        </w:rPr>
        <w:t>/design</w:t>
      </w:r>
      <w:r>
        <w:rPr>
          <w:rFonts w:ascii="Calibri" w:hAnsi="Calibri" w:cs="Calibri"/>
        </w:rPr>
        <w:t xml:space="preserve"> and resolve issues and concerns.</w:t>
      </w:r>
    </w:p>
    <w:p w:rsidR="005162CC" w:rsidRDefault="006A55EE" w:rsidP="00A24C60">
      <w:pPr>
        <w:numPr>
          <w:ilvl w:val="0"/>
          <w:numId w:val="3"/>
        </w:numPr>
        <w:rPr>
          <w:rFonts w:ascii="Calibri" w:hAnsi="Calibri" w:cs="Calibri"/>
        </w:rPr>
      </w:pPr>
      <w:r w:rsidRPr="00FC2904">
        <w:rPr>
          <w:rFonts w:ascii="Calibri" w:hAnsi="Calibri" w:cs="Calibri"/>
        </w:rPr>
        <w:t xml:space="preserve">Develop </w:t>
      </w:r>
      <w:r w:rsidR="005162CC">
        <w:rPr>
          <w:rFonts w:ascii="Calibri" w:hAnsi="Calibri" w:cs="Calibri"/>
        </w:rPr>
        <w:t xml:space="preserve">the </w:t>
      </w:r>
      <w:r w:rsidR="00E57606">
        <w:rPr>
          <w:rFonts w:ascii="Calibri" w:hAnsi="Calibri" w:cs="Calibri"/>
        </w:rPr>
        <w:t xml:space="preserve">business </w:t>
      </w:r>
      <w:r w:rsidR="005162CC">
        <w:rPr>
          <w:rFonts w:ascii="Calibri" w:hAnsi="Calibri" w:cs="Calibri"/>
        </w:rPr>
        <w:t>requirement products</w:t>
      </w:r>
      <w:r w:rsidRPr="00FC2904">
        <w:rPr>
          <w:rFonts w:ascii="Calibri" w:hAnsi="Calibri" w:cs="Calibri"/>
        </w:rPr>
        <w:t xml:space="preserve"> that provide detailed information on system changes, report descriptions, file layouts and interface requirements</w:t>
      </w:r>
      <w:r w:rsidR="005162CC">
        <w:rPr>
          <w:rFonts w:ascii="Calibri" w:hAnsi="Calibri" w:cs="Calibri"/>
        </w:rPr>
        <w:t>.</w:t>
      </w:r>
    </w:p>
    <w:p w:rsidR="00046A83" w:rsidRDefault="00046A83" w:rsidP="00A24C60">
      <w:pPr>
        <w:numPr>
          <w:ilvl w:val="0"/>
          <w:numId w:val="3"/>
        </w:numPr>
        <w:rPr>
          <w:rFonts w:ascii="Calibri" w:hAnsi="Calibri" w:cs="Calibri"/>
        </w:rPr>
      </w:pPr>
      <w:r>
        <w:rPr>
          <w:rFonts w:ascii="Calibri" w:hAnsi="Calibri" w:cs="Calibri"/>
        </w:rPr>
        <w:t>Document and explain design assumptions and constraints</w:t>
      </w:r>
      <w:r w:rsidR="00F33AE8">
        <w:rPr>
          <w:rFonts w:ascii="Calibri" w:hAnsi="Calibri" w:cs="Calibri"/>
        </w:rPr>
        <w:t>.</w:t>
      </w:r>
    </w:p>
    <w:p w:rsidR="006A55EE" w:rsidRPr="00FC2904" w:rsidRDefault="005162CC" w:rsidP="00A24C60">
      <w:pPr>
        <w:numPr>
          <w:ilvl w:val="0"/>
          <w:numId w:val="3"/>
        </w:numPr>
        <w:rPr>
          <w:rFonts w:ascii="Calibri" w:hAnsi="Calibri" w:cs="Calibri"/>
        </w:rPr>
      </w:pPr>
      <w:r>
        <w:rPr>
          <w:rFonts w:ascii="Calibri" w:hAnsi="Calibri" w:cs="Calibri"/>
        </w:rPr>
        <w:t>M</w:t>
      </w:r>
      <w:r w:rsidR="006A55EE" w:rsidRPr="00FC2904">
        <w:rPr>
          <w:rFonts w:ascii="Calibri" w:hAnsi="Calibri" w:cs="Calibri"/>
        </w:rPr>
        <w:t xml:space="preserve">aintain </w:t>
      </w:r>
      <w:r>
        <w:rPr>
          <w:rFonts w:ascii="Calibri" w:hAnsi="Calibri" w:cs="Calibri"/>
        </w:rPr>
        <w:t xml:space="preserve">all requirements products </w:t>
      </w:r>
      <w:r w:rsidR="006A55EE" w:rsidRPr="00FC2904">
        <w:rPr>
          <w:rFonts w:ascii="Calibri" w:hAnsi="Calibri" w:cs="Calibri"/>
        </w:rPr>
        <w:t xml:space="preserve">throughout </w:t>
      </w:r>
      <w:r w:rsidR="008908AD" w:rsidRPr="00FC2904">
        <w:rPr>
          <w:rFonts w:ascii="Calibri" w:hAnsi="Calibri" w:cs="Calibri"/>
        </w:rPr>
        <w:t>all phases</w:t>
      </w:r>
      <w:r w:rsidR="006A55EE" w:rsidRPr="00FC2904">
        <w:rPr>
          <w:rFonts w:ascii="Calibri" w:hAnsi="Calibri" w:cs="Calibri"/>
        </w:rPr>
        <w:t xml:space="preserve"> of the project</w:t>
      </w:r>
      <w:r>
        <w:rPr>
          <w:rFonts w:ascii="Calibri" w:hAnsi="Calibri" w:cs="Calibri"/>
        </w:rPr>
        <w:t>.</w:t>
      </w:r>
    </w:p>
    <w:p w:rsidR="006A55EE" w:rsidRPr="00FC2904" w:rsidRDefault="005510BF" w:rsidP="00A24C60">
      <w:pPr>
        <w:numPr>
          <w:ilvl w:val="0"/>
          <w:numId w:val="3"/>
        </w:numPr>
        <w:rPr>
          <w:rFonts w:ascii="Calibri" w:hAnsi="Calibri" w:cs="Calibri"/>
        </w:rPr>
      </w:pPr>
      <w:r>
        <w:rPr>
          <w:rFonts w:ascii="Calibri" w:hAnsi="Calibri" w:cs="Calibri"/>
        </w:rPr>
        <w:t xml:space="preserve">Provide support to other teams </w:t>
      </w:r>
      <w:r w:rsidR="0016445F">
        <w:rPr>
          <w:rFonts w:ascii="Calibri" w:hAnsi="Calibri" w:cs="Calibri"/>
        </w:rPr>
        <w:t xml:space="preserve">on the </w:t>
      </w:r>
      <w:r w:rsidR="006A55EE" w:rsidRPr="00FC2904">
        <w:rPr>
          <w:rFonts w:ascii="Calibri" w:hAnsi="Calibri" w:cs="Calibri"/>
        </w:rPr>
        <w:t>project</w:t>
      </w:r>
      <w:r w:rsidR="005162CC">
        <w:rPr>
          <w:rFonts w:ascii="Calibri" w:hAnsi="Calibri" w:cs="Calibri"/>
        </w:rPr>
        <w:t xml:space="preserve"> including assisting in identifying</w:t>
      </w:r>
      <w:r w:rsidR="005162CC" w:rsidRPr="005162CC">
        <w:rPr>
          <w:rFonts w:ascii="Calibri" w:hAnsi="Calibri" w:cs="Calibri"/>
        </w:rPr>
        <w:t xml:space="preserve"> the appropriate test data to successfully test the requirements</w:t>
      </w:r>
      <w:r w:rsidR="00A96E9E">
        <w:rPr>
          <w:rFonts w:ascii="Calibri" w:hAnsi="Calibri" w:cs="Calibri"/>
        </w:rPr>
        <w:t>.</w:t>
      </w:r>
    </w:p>
    <w:p w:rsidR="006A55EE" w:rsidRPr="005162CC" w:rsidRDefault="006A55EE" w:rsidP="00A24C60">
      <w:pPr>
        <w:numPr>
          <w:ilvl w:val="0"/>
          <w:numId w:val="3"/>
        </w:numPr>
        <w:rPr>
          <w:rFonts w:ascii="Calibri" w:hAnsi="Calibri" w:cs="Calibri"/>
        </w:rPr>
      </w:pPr>
      <w:r w:rsidRPr="00030056">
        <w:rPr>
          <w:rFonts w:ascii="Calibri" w:hAnsi="Calibri" w:cs="Calibri"/>
        </w:rPr>
        <w:t>Ensure that the requirements are written in a testable, traceable and unambiguous manner</w:t>
      </w:r>
      <w:r w:rsidR="00030056" w:rsidRPr="00030056">
        <w:rPr>
          <w:rFonts w:ascii="Calibri" w:hAnsi="Calibri" w:cs="Calibri"/>
        </w:rPr>
        <w:t>.</w:t>
      </w:r>
    </w:p>
    <w:p w:rsidR="008908AD" w:rsidRPr="00FC2904" w:rsidRDefault="005162CC" w:rsidP="00A24C60">
      <w:pPr>
        <w:numPr>
          <w:ilvl w:val="0"/>
          <w:numId w:val="3"/>
        </w:numPr>
        <w:rPr>
          <w:rFonts w:ascii="Calibri" w:hAnsi="Calibri" w:cs="Calibri"/>
        </w:rPr>
      </w:pPr>
      <w:r>
        <w:rPr>
          <w:rFonts w:ascii="Calibri" w:hAnsi="Calibri" w:cs="Calibri"/>
        </w:rPr>
        <w:lastRenderedPageBreak/>
        <w:t xml:space="preserve">Conduct a </w:t>
      </w:r>
      <w:r w:rsidR="00E57606">
        <w:rPr>
          <w:rFonts w:ascii="Calibri" w:hAnsi="Calibri" w:cs="Calibri"/>
        </w:rPr>
        <w:t>team r</w:t>
      </w:r>
      <w:r w:rsidR="008908AD" w:rsidRPr="00FC2904">
        <w:rPr>
          <w:rFonts w:ascii="Calibri" w:hAnsi="Calibri" w:cs="Calibri"/>
        </w:rPr>
        <w:t xml:space="preserve">eview of the </w:t>
      </w:r>
      <w:r w:rsidR="0016445F">
        <w:rPr>
          <w:rFonts w:ascii="Calibri" w:hAnsi="Calibri" w:cs="Calibri"/>
        </w:rPr>
        <w:t xml:space="preserve">draft requirements </w:t>
      </w:r>
      <w:r>
        <w:rPr>
          <w:rFonts w:ascii="Calibri" w:hAnsi="Calibri" w:cs="Calibri"/>
        </w:rPr>
        <w:t xml:space="preserve">products </w:t>
      </w:r>
      <w:r w:rsidR="0016445F">
        <w:rPr>
          <w:rFonts w:ascii="Calibri" w:hAnsi="Calibri" w:cs="Calibri"/>
        </w:rPr>
        <w:t xml:space="preserve">and </w:t>
      </w:r>
      <w:r w:rsidR="008908AD" w:rsidRPr="00FC2904">
        <w:rPr>
          <w:rFonts w:ascii="Calibri" w:hAnsi="Calibri" w:cs="Calibri"/>
        </w:rPr>
        <w:t xml:space="preserve">make </w:t>
      </w:r>
      <w:r w:rsidR="0016445F">
        <w:rPr>
          <w:rFonts w:ascii="Calibri" w:hAnsi="Calibri" w:cs="Calibri"/>
        </w:rPr>
        <w:t xml:space="preserve">the </w:t>
      </w:r>
      <w:r w:rsidR="008908AD" w:rsidRPr="00FC2904">
        <w:rPr>
          <w:rFonts w:ascii="Calibri" w:hAnsi="Calibri" w:cs="Calibri"/>
        </w:rPr>
        <w:t xml:space="preserve">appropriate updates to the </w:t>
      </w:r>
      <w:r w:rsidR="0016445F">
        <w:rPr>
          <w:rFonts w:ascii="Calibri" w:hAnsi="Calibri" w:cs="Calibri"/>
        </w:rPr>
        <w:t xml:space="preserve">requirements </w:t>
      </w:r>
      <w:r>
        <w:rPr>
          <w:rFonts w:ascii="Calibri" w:hAnsi="Calibri" w:cs="Calibri"/>
        </w:rPr>
        <w:t>products</w:t>
      </w:r>
      <w:r w:rsidR="0016445F">
        <w:rPr>
          <w:rFonts w:ascii="Calibri" w:hAnsi="Calibri" w:cs="Calibri"/>
        </w:rPr>
        <w:t xml:space="preserve"> </w:t>
      </w:r>
      <w:r w:rsidR="008908AD" w:rsidRPr="00FC2904">
        <w:rPr>
          <w:rFonts w:ascii="Calibri" w:hAnsi="Calibri" w:cs="Calibri"/>
        </w:rPr>
        <w:t xml:space="preserve">in response to feedback obtained at the </w:t>
      </w:r>
      <w:r w:rsidR="00E57606">
        <w:rPr>
          <w:rFonts w:ascii="Calibri" w:hAnsi="Calibri" w:cs="Calibri"/>
        </w:rPr>
        <w:t>team r</w:t>
      </w:r>
      <w:r w:rsidR="008908AD" w:rsidRPr="00FC2904">
        <w:rPr>
          <w:rFonts w:ascii="Calibri" w:hAnsi="Calibri" w:cs="Calibri"/>
        </w:rPr>
        <w:t>eview.</w:t>
      </w:r>
    </w:p>
    <w:p w:rsidR="00885391" w:rsidRPr="00FC2904" w:rsidRDefault="002C28CB" w:rsidP="002C28CB">
      <w:pPr>
        <w:pStyle w:val="Heading2"/>
        <w:rPr>
          <w:rFonts w:ascii="Calibri" w:hAnsi="Calibri" w:cs="Calibri"/>
          <w:i w:val="0"/>
          <w:lang w:val="en-US"/>
        </w:rPr>
      </w:pPr>
      <w:bookmarkStart w:id="48" w:name="_Toc299785359"/>
      <w:bookmarkStart w:id="49" w:name="_Toc242521204"/>
      <w:r w:rsidRPr="00FC2904">
        <w:rPr>
          <w:rFonts w:ascii="Calibri" w:hAnsi="Calibri" w:cs="Calibri"/>
          <w:i w:val="0"/>
          <w:lang w:val="en-US"/>
        </w:rPr>
        <w:t>Requirements</w:t>
      </w:r>
      <w:r w:rsidR="00F6364A">
        <w:rPr>
          <w:rFonts w:ascii="Calibri" w:hAnsi="Calibri" w:cs="Calibri"/>
          <w:i w:val="0"/>
          <w:lang w:val="en-US"/>
        </w:rPr>
        <w:t>/Design</w:t>
      </w:r>
      <w:r w:rsidRPr="00FC2904">
        <w:rPr>
          <w:rFonts w:ascii="Calibri" w:hAnsi="Calibri" w:cs="Calibri"/>
          <w:i w:val="0"/>
          <w:lang w:val="en-US"/>
        </w:rPr>
        <w:t xml:space="preserve"> Phase Activities</w:t>
      </w:r>
      <w:bookmarkEnd w:id="48"/>
    </w:p>
    <w:p w:rsidR="00BD2BE7" w:rsidRPr="00FC2904" w:rsidRDefault="00BD2BE7" w:rsidP="00BD2BE7">
      <w:pPr>
        <w:rPr>
          <w:rFonts w:ascii="Calibri" w:hAnsi="Calibri" w:cs="Calibri"/>
          <w:lang w:val="en-US"/>
        </w:rPr>
      </w:pPr>
      <w:r w:rsidRPr="00FC2904">
        <w:rPr>
          <w:rFonts w:ascii="Calibri" w:hAnsi="Calibri" w:cs="Calibri"/>
          <w:lang w:val="en-US"/>
        </w:rPr>
        <w:t xml:space="preserve">The </w:t>
      </w:r>
      <w:r w:rsidR="001649E4">
        <w:rPr>
          <w:rFonts w:ascii="Calibri" w:hAnsi="Calibri" w:cs="Calibri"/>
          <w:lang w:val="en-US"/>
        </w:rPr>
        <w:t>r</w:t>
      </w:r>
      <w:r w:rsidR="00687CAC" w:rsidRPr="00FC2904">
        <w:rPr>
          <w:rFonts w:ascii="Calibri" w:hAnsi="Calibri" w:cs="Calibri"/>
          <w:lang w:val="en-US"/>
        </w:rPr>
        <w:t>equirements</w:t>
      </w:r>
      <w:r w:rsidR="00F77692">
        <w:rPr>
          <w:rFonts w:ascii="Calibri" w:hAnsi="Calibri" w:cs="Calibri"/>
          <w:lang w:val="en-US"/>
        </w:rPr>
        <w:t>/design</w:t>
      </w:r>
      <w:r w:rsidR="00687CAC" w:rsidRPr="00FC2904">
        <w:rPr>
          <w:rFonts w:ascii="Calibri" w:hAnsi="Calibri" w:cs="Calibri"/>
          <w:lang w:val="en-US"/>
        </w:rPr>
        <w:t xml:space="preserve"> </w:t>
      </w:r>
      <w:r w:rsidR="001649E4">
        <w:rPr>
          <w:rFonts w:ascii="Calibri" w:hAnsi="Calibri" w:cs="Calibri"/>
          <w:lang w:val="en-US"/>
        </w:rPr>
        <w:t>p</w:t>
      </w:r>
      <w:r w:rsidR="00687CAC" w:rsidRPr="00FC2904">
        <w:rPr>
          <w:rFonts w:ascii="Calibri" w:hAnsi="Calibri" w:cs="Calibri"/>
          <w:lang w:val="en-US"/>
        </w:rPr>
        <w:t>hase</w:t>
      </w:r>
      <w:r w:rsidRPr="00FC2904">
        <w:rPr>
          <w:rFonts w:ascii="Calibri" w:hAnsi="Calibri" w:cs="Calibri"/>
          <w:lang w:val="en-US"/>
        </w:rPr>
        <w:t xml:space="preserve"> consists of several steps and activities.  </w:t>
      </w:r>
      <w:r w:rsidR="00692E2A">
        <w:rPr>
          <w:rFonts w:ascii="Calibri" w:hAnsi="Calibri" w:cs="Calibri"/>
          <w:lang w:val="en-US"/>
        </w:rPr>
        <w:t>After the establishment of the Requirements</w:t>
      </w:r>
      <w:r w:rsidR="009173F6">
        <w:rPr>
          <w:rFonts w:ascii="Calibri" w:hAnsi="Calibri" w:cs="Calibri"/>
          <w:lang w:val="en-US"/>
        </w:rPr>
        <w:t>/Design</w:t>
      </w:r>
      <w:r w:rsidR="00692E2A">
        <w:rPr>
          <w:rFonts w:ascii="Calibri" w:hAnsi="Calibri" w:cs="Calibri"/>
          <w:lang w:val="en-US"/>
        </w:rPr>
        <w:t xml:space="preserve"> Team for the project and the assignment of roles and areas of responsibility for each team member, the </w:t>
      </w:r>
      <w:r w:rsidRPr="00FC2904">
        <w:rPr>
          <w:rFonts w:ascii="Calibri" w:hAnsi="Calibri" w:cs="Calibri"/>
          <w:lang w:val="en-US"/>
        </w:rPr>
        <w:t xml:space="preserve">following </w:t>
      </w:r>
      <w:r w:rsidR="00C67ADA" w:rsidRPr="00FC2904">
        <w:rPr>
          <w:rFonts w:ascii="Calibri" w:hAnsi="Calibri" w:cs="Calibri"/>
          <w:lang w:val="en-US"/>
        </w:rPr>
        <w:t>activities</w:t>
      </w:r>
      <w:r w:rsidRPr="00FC2904">
        <w:rPr>
          <w:rFonts w:ascii="Calibri" w:hAnsi="Calibri" w:cs="Calibri"/>
          <w:lang w:val="en-US"/>
        </w:rPr>
        <w:t xml:space="preserve"> </w:t>
      </w:r>
      <w:r w:rsidR="00692E2A">
        <w:rPr>
          <w:rFonts w:ascii="Calibri" w:hAnsi="Calibri" w:cs="Calibri"/>
          <w:lang w:val="en-US"/>
        </w:rPr>
        <w:t>must be performed.</w:t>
      </w:r>
    </w:p>
    <w:p w:rsidR="007B23B5" w:rsidRPr="00FC2904" w:rsidRDefault="007B23B5" w:rsidP="00BD2BE7">
      <w:pPr>
        <w:rPr>
          <w:rFonts w:ascii="Calibri" w:hAnsi="Calibri" w:cs="Calibri"/>
          <w:lang w:val="en-US"/>
        </w:rPr>
      </w:pPr>
    </w:p>
    <w:p w:rsidR="002D4D07" w:rsidRDefault="002D4D07" w:rsidP="00A24C60">
      <w:pPr>
        <w:numPr>
          <w:ilvl w:val="0"/>
          <w:numId w:val="3"/>
        </w:numPr>
        <w:rPr>
          <w:rFonts w:ascii="Calibri" w:hAnsi="Calibri" w:cs="Calibri"/>
        </w:rPr>
      </w:pPr>
      <w:r>
        <w:rPr>
          <w:rFonts w:ascii="Calibri" w:hAnsi="Calibri" w:cs="Calibri"/>
        </w:rPr>
        <w:t>Present the business problem or need to stakeholders to brainstorm and discuss proposed implementation solutions.</w:t>
      </w:r>
    </w:p>
    <w:p w:rsidR="00231FA4" w:rsidRPr="007F56B8" w:rsidRDefault="002A17E3" w:rsidP="00A24C60">
      <w:pPr>
        <w:numPr>
          <w:ilvl w:val="0"/>
          <w:numId w:val="3"/>
        </w:numPr>
        <w:rPr>
          <w:rFonts w:ascii="Calibri" w:hAnsi="Calibri" w:cs="Calibri"/>
        </w:rPr>
      </w:pPr>
      <w:r w:rsidRPr="00FC2904">
        <w:rPr>
          <w:rFonts w:ascii="Calibri" w:hAnsi="Calibri" w:cs="Calibri"/>
        </w:rPr>
        <w:t>Identify all the sources of requirements.</w:t>
      </w:r>
      <w:r w:rsidR="00231FA4" w:rsidRPr="00FC2904">
        <w:rPr>
          <w:rFonts w:ascii="Calibri" w:hAnsi="Calibri" w:cs="Calibri"/>
        </w:rPr>
        <w:t xml:space="preserve">  </w:t>
      </w:r>
      <w:r w:rsidR="002375A7" w:rsidRPr="007F56B8">
        <w:rPr>
          <w:rFonts w:ascii="Calibri" w:hAnsi="Calibri" w:cs="Calibri"/>
        </w:rPr>
        <w:t>Analy</w:t>
      </w:r>
      <w:r w:rsidR="007F56B8">
        <w:rPr>
          <w:rFonts w:ascii="Calibri" w:hAnsi="Calibri" w:cs="Calibri"/>
        </w:rPr>
        <w:t>z</w:t>
      </w:r>
      <w:r w:rsidR="002375A7" w:rsidRPr="007F56B8">
        <w:rPr>
          <w:rFonts w:ascii="Calibri" w:hAnsi="Calibri" w:cs="Calibri"/>
        </w:rPr>
        <w:t xml:space="preserve">e the </w:t>
      </w:r>
      <w:r w:rsidR="00AD23C3" w:rsidRPr="007F56B8">
        <w:rPr>
          <w:rFonts w:ascii="Calibri" w:hAnsi="Calibri" w:cs="Calibri"/>
        </w:rPr>
        <w:t>requirements materials</w:t>
      </w:r>
      <w:r w:rsidR="002375A7" w:rsidRPr="007F56B8">
        <w:rPr>
          <w:rFonts w:ascii="Calibri" w:hAnsi="Calibri" w:cs="Calibri"/>
        </w:rPr>
        <w:t xml:space="preserve"> and identify requirements that are ambiguous, incomplete or unclear</w:t>
      </w:r>
      <w:r w:rsidR="00AD23C3" w:rsidRPr="007F56B8">
        <w:rPr>
          <w:rFonts w:ascii="Calibri" w:hAnsi="Calibri" w:cs="Calibri"/>
        </w:rPr>
        <w:t>.</w:t>
      </w:r>
    </w:p>
    <w:p w:rsidR="002A17E3" w:rsidRPr="00FC2904" w:rsidRDefault="00A167F1" w:rsidP="00A24C60">
      <w:pPr>
        <w:numPr>
          <w:ilvl w:val="0"/>
          <w:numId w:val="3"/>
        </w:numPr>
        <w:rPr>
          <w:rFonts w:ascii="Calibri" w:hAnsi="Calibri" w:cs="Calibri"/>
        </w:rPr>
      </w:pPr>
      <w:r>
        <w:rPr>
          <w:rFonts w:ascii="Calibri" w:hAnsi="Calibri" w:cs="Calibri"/>
        </w:rPr>
        <w:t>Conduct the necessary internal and external</w:t>
      </w:r>
      <w:r w:rsidR="00231FA4" w:rsidRPr="00FC2904">
        <w:rPr>
          <w:rFonts w:ascii="Calibri" w:hAnsi="Calibri" w:cs="Calibri"/>
        </w:rPr>
        <w:t xml:space="preserve"> working sessions needed to clarify the requirements</w:t>
      </w:r>
      <w:r w:rsidR="00046A83">
        <w:rPr>
          <w:rFonts w:ascii="Calibri" w:hAnsi="Calibri" w:cs="Calibri"/>
        </w:rPr>
        <w:t xml:space="preserve"> and any issues or concerns</w:t>
      </w:r>
      <w:r w:rsidR="00231FA4" w:rsidRPr="00FC2904">
        <w:rPr>
          <w:rFonts w:ascii="Calibri" w:hAnsi="Calibri" w:cs="Calibri"/>
        </w:rPr>
        <w:t>.</w:t>
      </w:r>
    </w:p>
    <w:p w:rsidR="00BF13F2" w:rsidRPr="00FC2904" w:rsidRDefault="00BF13F2" w:rsidP="00A24C60">
      <w:pPr>
        <w:numPr>
          <w:ilvl w:val="0"/>
          <w:numId w:val="3"/>
        </w:numPr>
        <w:rPr>
          <w:rFonts w:ascii="Calibri" w:hAnsi="Calibri" w:cs="Calibri"/>
        </w:rPr>
      </w:pPr>
      <w:r w:rsidRPr="00FC2904">
        <w:rPr>
          <w:rFonts w:ascii="Calibri" w:hAnsi="Calibri" w:cs="Calibri"/>
        </w:rPr>
        <w:t xml:space="preserve">Develop </w:t>
      </w:r>
      <w:r w:rsidR="00231FA4" w:rsidRPr="00FC2904">
        <w:rPr>
          <w:rFonts w:ascii="Calibri" w:hAnsi="Calibri" w:cs="Calibri"/>
        </w:rPr>
        <w:t>the</w:t>
      </w:r>
      <w:r w:rsidR="00176D03">
        <w:rPr>
          <w:rFonts w:ascii="Calibri" w:hAnsi="Calibri" w:cs="Calibri"/>
        </w:rPr>
        <w:t xml:space="preserve"> </w:t>
      </w:r>
      <w:r w:rsidR="005510BF">
        <w:rPr>
          <w:rFonts w:ascii="Calibri" w:hAnsi="Calibri" w:cs="Calibri"/>
        </w:rPr>
        <w:t>d</w:t>
      </w:r>
      <w:r w:rsidRPr="00FC2904">
        <w:rPr>
          <w:rFonts w:ascii="Calibri" w:hAnsi="Calibri" w:cs="Calibri"/>
        </w:rPr>
        <w:t xml:space="preserve">raft </w:t>
      </w:r>
      <w:r w:rsidR="00176D03">
        <w:rPr>
          <w:rFonts w:ascii="Calibri" w:hAnsi="Calibri" w:cs="Calibri"/>
        </w:rPr>
        <w:t>requirements</w:t>
      </w:r>
      <w:r w:rsidRPr="00FC2904">
        <w:rPr>
          <w:rFonts w:ascii="Calibri" w:hAnsi="Calibri" w:cs="Calibri"/>
        </w:rPr>
        <w:t xml:space="preserve"> documents</w:t>
      </w:r>
      <w:r w:rsidR="00176D03">
        <w:rPr>
          <w:rFonts w:ascii="Calibri" w:hAnsi="Calibri" w:cs="Calibri"/>
        </w:rPr>
        <w:t xml:space="preserve">.  Requirements documents may include but are not limited to </w:t>
      </w:r>
      <w:r w:rsidR="00E57606">
        <w:rPr>
          <w:rFonts w:ascii="Calibri" w:hAnsi="Calibri" w:cs="Calibri"/>
        </w:rPr>
        <w:t xml:space="preserve">business requirements documents, </w:t>
      </w:r>
      <w:r w:rsidR="005510BF">
        <w:rPr>
          <w:rFonts w:ascii="Calibri" w:hAnsi="Calibri" w:cs="Calibri"/>
        </w:rPr>
        <w:t xml:space="preserve">correspondence </w:t>
      </w:r>
      <w:r w:rsidR="00176D03">
        <w:rPr>
          <w:rFonts w:ascii="Calibri" w:hAnsi="Calibri" w:cs="Calibri"/>
        </w:rPr>
        <w:t>(</w:t>
      </w:r>
      <w:r w:rsidR="00176D03" w:rsidRPr="00176D03">
        <w:rPr>
          <w:rFonts w:ascii="Calibri" w:hAnsi="Calibri" w:cs="Calibri"/>
        </w:rPr>
        <w:t>letters, notices, forms and Web pages</w:t>
      </w:r>
      <w:r w:rsidR="002D0F34">
        <w:rPr>
          <w:rFonts w:ascii="Calibri" w:hAnsi="Calibri" w:cs="Calibri"/>
        </w:rPr>
        <w:t xml:space="preserve">) </w:t>
      </w:r>
      <w:r w:rsidR="005510BF">
        <w:rPr>
          <w:rFonts w:ascii="Calibri" w:hAnsi="Calibri" w:cs="Calibri"/>
        </w:rPr>
        <w:t>reports</w:t>
      </w:r>
      <w:r w:rsidR="00046A83">
        <w:rPr>
          <w:rFonts w:ascii="Calibri" w:hAnsi="Calibri" w:cs="Calibri"/>
        </w:rPr>
        <w:t>, and draft design documents</w:t>
      </w:r>
      <w:r w:rsidRPr="00FC2904">
        <w:rPr>
          <w:rFonts w:ascii="Calibri" w:hAnsi="Calibri" w:cs="Calibri"/>
        </w:rPr>
        <w:t>.</w:t>
      </w:r>
      <w:r w:rsidR="00231FA4" w:rsidRPr="00FC2904">
        <w:rPr>
          <w:rFonts w:ascii="Calibri" w:hAnsi="Calibri" w:cs="Calibri"/>
        </w:rPr>
        <w:t xml:space="preserve">  One or more</w:t>
      </w:r>
      <w:r w:rsidR="005510BF">
        <w:rPr>
          <w:rFonts w:ascii="Calibri" w:hAnsi="Calibri" w:cs="Calibri"/>
        </w:rPr>
        <w:t xml:space="preserve"> of </w:t>
      </w:r>
      <w:r w:rsidR="00176D03">
        <w:rPr>
          <w:rFonts w:ascii="Calibri" w:hAnsi="Calibri" w:cs="Calibri"/>
        </w:rPr>
        <w:t>any of these</w:t>
      </w:r>
      <w:r w:rsidR="005510BF">
        <w:rPr>
          <w:rFonts w:ascii="Calibri" w:hAnsi="Calibri" w:cs="Calibri"/>
        </w:rPr>
        <w:t xml:space="preserve"> documents</w:t>
      </w:r>
      <w:r w:rsidR="00231FA4" w:rsidRPr="00FC2904">
        <w:rPr>
          <w:rFonts w:ascii="Calibri" w:hAnsi="Calibri" w:cs="Calibri"/>
        </w:rPr>
        <w:t xml:space="preserve"> may be used depending on the needs of the project.</w:t>
      </w:r>
    </w:p>
    <w:p w:rsidR="00231FA4" w:rsidRPr="00FC2904" w:rsidRDefault="00231FA4" w:rsidP="00A24C60">
      <w:pPr>
        <w:numPr>
          <w:ilvl w:val="0"/>
          <w:numId w:val="3"/>
        </w:numPr>
        <w:rPr>
          <w:rFonts w:ascii="Calibri" w:hAnsi="Calibri" w:cs="Calibri"/>
        </w:rPr>
      </w:pPr>
      <w:r w:rsidRPr="00FC2904">
        <w:rPr>
          <w:rFonts w:ascii="Calibri" w:hAnsi="Calibri" w:cs="Calibri"/>
        </w:rPr>
        <w:t>Conduct an internal (</w:t>
      </w:r>
      <w:r w:rsidR="00DC1E2C">
        <w:rPr>
          <w:rFonts w:ascii="Calibri" w:hAnsi="Calibri" w:cs="Calibri"/>
        </w:rPr>
        <w:t xml:space="preserve">Business Requirements </w:t>
      </w:r>
      <w:r w:rsidRPr="00FC2904">
        <w:rPr>
          <w:rFonts w:ascii="Calibri" w:hAnsi="Calibri" w:cs="Calibri"/>
        </w:rPr>
        <w:t>Team) re</w:t>
      </w:r>
      <w:r w:rsidR="00692E2A">
        <w:rPr>
          <w:rFonts w:ascii="Calibri" w:hAnsi="Calibri" w:cs="Calibri"/>
        </w:rPr>
        <w:t xml:space="preserve">view of the </w:t>
      </w:r>
      <w:r w:rsidR="00176D03">
        <w:rPr>
          <w:rFonts w:ascii="Calibri" w:hAnsi="Calibri" w:cs="Calibri"/>
        </w:rPr>
        <w:t>d</w:t>
      </w:r>
      <w:r w:rsidR="00692E2A">
        <w:rPr>
          <w:rFonts w:ascii="Calibri" w:hAnsi="Calibri" w:cs="Calibri"/>
        </w:rPr>
        <w:t xml:space="preserve">raft </w:t>
      </w:r>
      <w:r w:rsidR="00176D03">
        <w:rPr>
          <w:rFonts w:ascii="Calibri" w:hAnsi="Calibri" w:cs="Calibri"/>
        </w:rPr>
        <w:t>requirements</w:t>
      </w:r>
      <w:r w:rsidR="00692E2A">
        <w:rPr>
          <w:rFonts w:ascii="Calibri" w:hAnsi="Calibri" w:cs="Calibri"/>
        </w:rPr>
        <w:t xml:space="preserve"> documents.</w:t>
      </w:r>
    </w:p>
    <w:p w:rsidR="00231FA4" w:rsidRDefault="00231FA4" w:rsidP="00A24C60">
      <w:pPr>
        <w:numPr>
          <w:ilvl w:val="0"/>
          <w:numId w:val="3"/>
        </w:numPr>
        <w:rPr>
          <w:rFonts w:ascii="Calibri" w:hAnsi="Calibri" w:cs="Calibri"/>
        </w:rPr>
      </w:pPr>
      <w:r w:rsidRPr="00FC2904">
        <w:rPr>
          <w:rFonts w:ascii="Calibri" w:hAnsi="Calibri" w:cs="Calibri"/>
        </w:rPr>
        <w:t xml:space="preserve">Incorporate comments from the internal review into the </w:t>
      </w:r>
      <w:r w:rsidR="00176D03">
        <w:rPr>
          <w:rFonts w:ascii="Calibri" w:hAnsi="Calibri" w:cs="Calibri"/>
        </w:rPr>
        <w:t>draft requirements documents</w:t>
      </w:r>
      <w:r w:rsidRPr="00FC2904">
        <w:rPr>
          <w:rFonts w:ascii="Calibri" w:hAnsi="Calibri" w:cs="Calibri"/>
        </w:rPr>
        <w:t>.</w:t>
      </w:r>
    </w:p>
    <w:p w:rsidR="00873E75" w:rsidRPr="00FC2904" w:rsidRDefault="00873E75" w:rsidP="00A24C60">
      <w:pPr>
        <w:numPr>
          <w:ilvl w:val="0"/>
          <w:numId w:val="3"/>
        </w:numPr>
        <w:rPr>
          <w:rFonts w:ascii="Calibri" w:hAnsi="Calibri" w:cs="Calibri"/>
        </w:rPr>
      </w:pPr>
      <w:r>
        <w:rPr>
          <w:rFonts w:ascii="Calibri" w:hAnsi="Calibri" w:cs="Calibri"/>
        </w:rPr>
        <w:t>Conduct a requirements review meeting for all project team members.</w:t>
      </w:r>
    </w:p>
    <w:p w:rsidR="00CB1AD3" w:rsidRDefault="00CB1AD3" w:rsidP="00CB1AD3">
      <w:pPr>
        <w:numPr>
          <w:ilvl w:val="0"/>
          <w:numId w:val="3"/>
        </w:numPr>
        <w:rPr>
          <w:rFonts w:ascii="Calibri" w:hAnsi="Calibri" w:cs="Calibri"/>
        </w:rPr>
      </w:pPr>
      <w:r>
        <w:rPr>
          <w:rFonts w:ascii="Calibri" w:hAnsi="Calibri" w:cs="Calibri"/>
        </w:rPr>
        <w:t>Initiate Project-Security Planning</w:t>
      </w:r>
    </w:p>
    <w:p w:rsidR="00CB1AD3" w:rsidRDefault="00CB1AD3" w:rsidP="00CB1AD3">
      <w:pPr>
        <w:numPr>
          <w:ilvl w:val="1"/>
          <w:numId w:val="3"/>
        </w:numPr>
        <w:rPr>
          <w:rFonts w:ascii="Calibri" w:hAnsi="Calibri" w:cs="Calibri"/>
        </w:rPr>
      </w:pPr>
      <w:r>
        <w:rPr>
          <w:rFonts w:ascii="Calibri" w:hAnsi="Calibri" w:cs="Calibri"/>
        </w:rPr>
        <w:t xml:space="preserve">Ensure all key stakeholders have a common </w:t>
      </w:r>
      <w:r w:rsidR="00A96E9E">
        <w:rPr>
          <w:rFonts w:ascii="Calibri" w:hAnsi="Calibri" w:cs="Calibri"/>
        </w:rPr>
        <w:t>understanding of</w:t>
      </w:r>
      <w:r>
        <w:rPr>
          <w:rFonts w:ascii="Calibri" w:hAnsi="Calibri" w:cs="Calibri"/>
        </w:rPr>
        <w:t xml:space="preserve"> security implications, considerations, and requirements.</w:t>
      </w:r>
    </w:p>
    <w:p w:rsidR="00CB1AD3" w:rsidRDefault="00CB1AD3" w:rsidP="00CB1AD3">
      <w:pPr>
        <w:numPr>
          <w:ilvl w:val="1"/>
          <w:numId w:val="3"/>
        </w:numPr>
        <w:rPr>
          <w:rFonts w:ascii="Calibri" w:hAnsi="Calibri" w:cs="Calibri"/>
        </w:rPr>
      </w:pPr>
      <w:r>
        <w:rPr>
          <w:rFonts w:ascii="Calibri" w:hAnsi="Calibri" w:cs="Calibri"/>
        </w:rPr>
        <w:t>Outline initial key security milestones including time frames or development triggers that signal a security step is approaching.</w:t>
      </w:r>
    </w:p>
    <w:p w:rsidR="00CB1AD3" w:rsidRDefault="00CB1AD3" w:rsidP="00CB1AD3">
      <w:pPr>
        <w:numPr>
          <w:ilvl w:val="1"/>
          <w:numId w:val="3"/>
        </w:numPr>
        <w:rPr>
          <w:rFonts w:ascii="Calibri" w:hAnsi="Calibri" w:cs="Calibri"/>
        </w:rPr>
      </w:pPr>
      <w:r>
        <w:rPr>
          <w:rFonts w:ascii="Calibri" w:hAnsi="Calibri" w:cs="Calibri"/>
        </w:rPr>
        <w:t>Identify the key security roles to be carried out in the development of the system.</w:t>
      </w:r>
    </w:p>
    <w:p w:rsidR="00CB1AD3" w:rsidRDefault="00CB1AD3" w:rsidP="00CB1AD3">
      <w:pPr>
        <w:numPr>
          <w:ilvl w:val="0"/>
          <w:numId w:val="3"/>
        </w:numPr>
        <w:rPr>
          <w:rFonts w:ascii="Calibri" w:hAnsi="Calibri" w:cs="Calibri"/>
        </w:rPr>
      </w:pPr>
      <w:r>
        <w:rPr>
          <w:rFonts w:ascii="Calibri" w:hAnsi="Calibri" w:cs="Calibri"/>
        </w:rPr>
        <w:t>Categorize Information system</w:t>
      </w:r>
    </w:p>
    <w:p w:rsidR="00CB1AD3" w:rsidRDefault="00CB1AD3" w:rsidP="00CB1AD3">
      <w:pPr>
        <w:numPr>
          <w:ilvl w:val="1"/>
          <w:numId w:val="3"/>
        </w:numPr>
        <w:rPr>
          <w:rFonts w:ascii="Calibri" w:hAnsi="Calibri" w:cs="Calibri"/>
        </w:rPr>
      </w:pPr>
      <w:r>
        <w:rPr>
          <w:rFonts w:ascii="Calibri" w:hAnsi="Calibri" w:cs="Calibri"/>
        </w:rPr>
        <w:t>Identify the information to be processed, transmitted, or stored and evaluate for security requirements.</w:t>
      </w:r>
    </w:p>
    <w:p w:rsidR="00690702" w:rsidRPr="00690702" w:rsidRDefault="00CB1AD3" w:rsidP="00690702">
      <w:pPr>
        <w:numPr>
          <w:ilvl w:val="1"/>
          <w:numId w:val="3"/>
        </w:numPr>
        <w:rPr>
          <w:rFonts w:ascii="Calibri" w:hAnsi="Calibri" w:cs="Calibri"/>
        </w:rPr>
      </w:pPr>
      <w:r>
        <w:rPr>
          <w:rFonts w:ascii="Calibri" w:hAnsi="Calibri" w:cs="Calibri"/>
        </w:rPr>
        <w:t>Identify sources of security requirements, such as relevant laws, regulations, and standards.</w:t>
      </w:r>
    </w:p>
    <w:p w:rsidR="00CB1AD3" w:rsidRDefault="00CB1AD3" w:rsidP="00CB1AD3">
      <w:pPr>
        <w:numPr>
          <w:ilvl w:val="0"/>
          <w:numId w:val="3"/>
        </w:numPr>
        <w:rPr>
          <w:rFonts w:ascii="Calibri" w:hAnsi="Calibri" w:cs="Calibri"/>
        </w:rPr>
      </w:pPr>
      <w:r>
        <w:rPr>
          <w:rFonts w:ascii="Calibri" w:hAnsi="Calibri" w:cs="Calibri"/>
        </w:rPr>
        <w:t>Identify the security requirements for Confidentiality, Integrity and Availability of the information.</w:t>
      </w:r>
    </w:p>
    <w:p w:rsidR="00690702" w:rsidRDefault="00690702" w:rsidP="00690702">
      <w:pPr>
        <w:numPr>
          <w:ilvl w:val="0"/>
          <w:numId w:val="3"/>
        </w:numPr>
        <w:rPr>
          <w:rFonts w:ascii="Calibri" w:hAnsi="Calibri" w:cs="Calibri"/>
        </w:rPr>
      </w:pPr>
      <w:r>
        <w:rPr>
          <w:rFonts w:ascii="Calibri" w:hAnsi="Calibri" w:cs="Calibri"/>
        </w:rPr>
        <w:t>Design the security architecture and take into account services obtained externally, planned system interconnections, and the different orientations of system users.</w:t>
      </w:r>
    </w:p>
    <w:p w:rsidR="00690702" w:rsidRPr="00690702" w:rsidRDefault="00690702" w:rsidP="00690702">
      <w:pPr>
        <w:numPr>
          <w:ilvl w:val="0"/>
          <w:numId w:val="3"/>
        </w:numPr>
        <w:rPr>
          <w:rFonts w:ascii="Calibri" w:hAnsi="Calibri" w:cs="Calibri"/>
        </w:rPr>
      </w:pPr>
      <w:r w:rsidRPr="00977BBF">
        <w:rPr>
          <w:rFonts w:ascii="Calibri" w:hAnsi="Calibri" w:cs="Calibri"/>
        </w:rPr>
        <w:t>Analyze the security requirements and select NIST800-53 baseline security controls</w:t>
      </w:r>
      <w:r>
        <w:rPr>
          <w:rFonts w:ascii="Calibri" w:hAnsi="Calibri" w:cs="Calibri"/>
        </w:rPr>
        <w:t>.  D</w:t>
      </w:r>
      <w:r w:rsidRPr="00977BBF">
        <w:rPr>
          <w:rFonts w:ascii="Calibri" w:hAnsi="Calibri" w:cs="Calibri"/>
        </w:rPr>
        <w:t xml:space="preserve">ocument </w:t>
      </w:r>
      <w:r>
        <w:rPr>
          <w:rFonts w:ascii="Calibri" w:hAnsi="Calibri" w:cs="Calibri"/>
        </w:rPr>
        <w:t xml:space="preserve">the security controls in the </w:t>
      </w:r>
      <w:r w:rsidRPr="00977BBF">
        <w:rPr>
          <w:rFonts w:ascii="Calibri" w:hAnsi="Calibri" w:cs="Calibri"/>
        </w:rPr>
        <w:t>System Security Plan</w:t>
      </w:r>
    </w:p>
    <w:p w:rsidR="00CB1AD3" w:rsidRDefault="00CB1AD3" w:rsidP="00CB1AD3">
      <w:pPr>
        <w:numPr>
          <w:ilvl w:val="0"/>
          <w:numId w:val="3"/>
        </w:numPr>
        <w:rPr>
          <w:rFonts w:ascii="Calibri" w:hAnsi="Calibri" w:cs="Calibri"/>
        </w:rPr>
      </w:pPr>
      <w:r>
        <w:rPr>
          <w:rFonts w:ascii="Calibri" w:hAnsi="Calibri" w:cs="Calibri"/>
        </w:rPr>
        <w:t>Assess Privacy Impact</w:t>
      </w:r>
    </w:p>
    <w:p w:rsidR="00CB1AD3" w:rsidRDefault="00CB1AD3" w:rsidP="00CB1AD3">
      <w:pPr>
        <w:numPr>
          <w:ilvl w:val="0"/>
          <w:numId w:val="3"/>
        </w:numPr>
        <w:rPr>
          <w:rFonts w:ascii="Calibri" w:hAnsi="Calibri" w:cs="Calibri"/>
        </w:rPr>
      </w:pPr>
      <w:r>
        <w:rPr>
          <w:rFonts w:ascii="Calibri" w:hAnsi="Calibri" w:cs="Calibri"/>
        </w:rPr>
        <w:t>Assess Business Impact</w:t>
      </w:r>
    </w:p>
    <w:p w:rsidR="00CB1AD3" w:rsidRDefault="00CB1AD3" w:rsidP="00CB1AD3">
      <w:pPr>
        <w:numPr>
          <w:ilvl w:val="1"/>
          <w:numId w:val="3"/>
        </w:numPr>
        <w:rPr>
          <w:rFonts w:ascii="Calibri" w:hAnsi="Calibri" w:cs="Calibri"/>
        </w:rPr>
      </w:pPr>
      <w:r>
        <w:rPr>
          <w:rFonts w:ascii="Calibri" w:hAnsi="Calibri" w:cs="Calibri"/>
        </w:rPr>
        <w:t>Linkage to Business Drivers</w:t>
      </w:r>
    </w:p>
    <w:p w:rsidR="00CB1AD3" w:rsidRDefault="00CB1AD3" w:rsidP="00CB1AD3">
      <w:pPr>
        <w:numPr>
          <w:ilvl w:val="1"/>
          <w:numId w:val="3"/>
        </w:numPr>
        <w:rPr>
          <w:rFonts w:ascii="Calibri" w:hAnsi="Calibri" w:cs="Calibri"/>
        </w:rPr>
      </w:pPr>
      <w:r>
        <w:rPr>
          <w:rFonts w:ascii="Calibri" w:hAnsi="Calibri" w:cs="Calibri"/>
        </w:rPr>
        <w:t>List of Core System Components</w:t>
      </w:r>
    </w:p>
    <w:p w:rsidR="00CB1AD3" w:rsidRDefault="00CB1AD3" w:rsidP="00CB1AD3">
      <w:pPr>
        <w:numPr>
          <w:ilvl w:val="1"/>
          <w:numId w:val="3"/>
        </w:numPr>
        <w:rPr>
          <w:rFonts w:ascii="Calibri" w:hAnsi="Calibri" w:cs="Calibri"/>
        </w:rPr>
      </w:pPr>
      <w:r>
        <w:rPr>
          <w:rFonts w:ascii="Calibri" w:hAnsi="Calibri" w:cs="Calibri"/>
        </w:rPr>
        <w:t>Initial Recovery Time and Point Objectives</w:t>
      </w:r>
    </w:p>
    <w:p w:rsidR="00CB1AD3" w:rsidRDefault="00CB1AD3" w:rsidP="00CB1AD3">
      <w:pPr>
        <w:numPr>
          <w:ilvl w:val="0"/>
          <w:numId w:val="3"/>
        </w:numPr>
        <w:rPr>
          <w:rFonts w:ascii="Calibri" w:hAnsi="Calibri" w:cs="Calibri"/>
        </w:rPr>
      </w:pPr>
      <w:r>
        <w:rPr>
          <w:rFonts w:ascii="Calibri" w:hAnsi="Calibri" w:cs="Calibri"/>
        </w:rPr>
        <w:t>Ensure Secure System Development</w:t>
      </w:r>
    </w:p>
    <w:p w:rsidR="00CB1AD3" w:rsidRDefault="00CB1AD3" w:rsidP="00CB1AD3">
      <w:pPr>
        <w:numPr>
          <w:ilvl w:val="1"/>
          <w:numId w:val="3"/>
        </w:numPr>
        <w:rPr>
          <w:rFonts w:ascii="Calibri" w:hAnsi="Calibri" w:cs="Calibri"/>
        </w:rPr>
      </w:pPr>
      <w:r>
        <w:rPr>
          <w:rFonts w:ascii="Calibri" w:hAnsi="Calibri" w:cs="Calibri"/>
        </w:rPr>
        <w:t>Security Training for Development Team</w:t>
      </w:r>
    </w:p>
    <w:p w:rsidR="00CB1AD3" w:rsidRDefault="00CB1AD3" w:rsidP="00CB1AD3">
      <w:pPr>
        <w:numPr>
          <w:ilvl w:val="1"/>
          <w:numId w:val="3"/>
        </w:numPr>
        <w:rPr>
          <w:rFonts w:ascii="Calibri" w:hAnsi="Calibri" w:cs="Calibri"/>
        </w:rPr>
      </w:pPr>
      <w:r>
        <w:rPr>
          <w:rFonts w:ascii="Calibri" w:hAnsi="Calibri" w:cs="Calibri"/>
        </w:rPr>
        <w:lastRenderedPageBreak/>
        <w:t>Quality Assurance Plans</w:t>
      </w:r>
    </w:p>
    <w:p w:rsidR="00CB1AD3" w:rsidRDefault="00CB1AD3" w:rsidP="00CB1AD3">
      <w:pPr>
        <w:numPr>
          <w:ilvl w:val="1"/>
          <w:numId w:val="3"/>
        </w:numPr>
        <w:rPr>
          <w:rFonts w:ascii="Calibri" w:hAnsi="Calibri" w:cs="Calibri"/>
        </w:rPr>
      </w:pPr>
      <w:r>
        <w:rPr>
          <w:rFonts w:ascii="Calibri" w:hAnsi="Calibri" w:cs="Calibri"/>
        </w:rPr>
        <w:t>Development and Coding Standards</w:t>
      </w:r>
      <w:r w:rsidR="00E4236F">
        <w:rPr>
          <w:rFonts w:ascii="Calibri" w:hAnsi="Calibri" w:cs="Calibri"/>
        </w:rPr>
        <w:t xml:space="preserve"> including development environment</w:t>
      </w:r>
    </w:p>
    <w:p w:rsidR="00690702" w:rsidRPr="00690702" w:rsidRDefault="00690702" w:rsidP="00202FDE">
      <w:pPr>
        <w:numPr>
          <w:ilvl w:val="0"/>
          <w:numId w:val="3"/>
        </w:numPr>
        <w:rPr>
          <w:rFonts w:ascii="Calibri" w:hAnsi="Calibri" w:cs="Calibri"/>
        </w:rPr>
      </w:pPr>
      <w:r>
        <w:rPr>
          <w:rFonts w:ascii="Calibri" w:hAnsi="Calibri" w:cs="Calibri"/>
        </w:rPr>
        <w:t>Conduct a security risk assessment and use the results to supplement the baseline security controls.</w:t>
      </w:r>
    </w:p>
    <w:p w:rsidR="00BF13F2" w:rsidRDefault="00903608" w:rsidP="00A24C60">
      <w:pPr>
        <w:numPr>
          <w:ilvl w:val="0"/>
          <w:numId w:val="3"/>
        </w:numPr>
        <w:rPr>
          <w:rFonts w:ascii="Calibri" w:hAnsi="Calibri" w:cs="Calibri"/>
        </w:rPr>
      </w:pPr>
      <w:r w:rsidRPr="00903608">
        <w:rPr>
          <w:rFonts w:ascii="Calibri" w:hAnsi="Calibri" w:cs="Calibri"/>
        </w:rPr>
        <w:t>Conduct a stage gate review for the requirements</w:t>
      </w:r>
      <w:r w:rsidR="009173F6">
        <w:rPr>
          <w:rFonts w:ascii="Calibri" w:hAnsi="Calibri" w:cs="Calibri"/>
        </w:rPr>
        <w:t>/design</w:t>
      </w:r>
      <w:r w:rsidRPr="00903608">
        <w:rPr>
          <w:rFonts w:ascii="Calibri" w:hAnsi="Calibri" w:cs="Calibri"/>
        </w:rPr>
        <w:t xml:space="preserve"> phase.</w:t>
      </w:r>
    </w:p>
    <w:p w:rsidR="002B1E3B" w:rsidRPr="00F37E64" w:rsidRDefault="00903608" w:rsidP="002C28CB">
      <w:pPr>
        <w:pStyle w:val="Heading2"/>
        <w:rPr>
          <w:rFonts w:ascii="Calibri" w:hAnsi="Calibri" w:cs="Calibri"/>
          <w:i w:val="0"/>
          <w:lang w:val="en-US"/>
        </w:rPr>
      </w:pPr>
      <w:bookmarkStart w:id="50" w:name="_Toc299785360"/>
      <w:r w:rsidRPr="00903608">
        <w:rPr>
          <w:rFonts w:ascii="Calibri" w:hAnsi="Calibri" w:cs="Calibri"/>
          <w:i w:val="0"/>
          <w:lang w:val="en-US"/>
        </w:rPr>
        <w:t>Role of Other Teams in the Requirements</w:t>
      </w:r>
      <w:r w:rsidR="005D5D85">
        <w:rPr>
          <w:rFonts w:ascii="Calibri" w:hAnsi="Calibri" w:cs="Calibri"/>
          <w:i w:val="0"/>
          <w:lang w:val="en-US"/>
        </w:rPr>
        <w:t>/Design</w:t>
      </w:r>
      <w:r w:rsidRPr="00903608">
        <w:rPr>
          <w:rFonts w:ascii="Calibri" w:hAnsi="Calibri" w:cs="Calibri"/>
          <w:i w:val="0"/>
          <w:lang w:val="en-US"/>
        </w:rPr>
        <w:t xml:space="preserve"> Phase</w:t>
      </w:r>
      <w:bookmarkEnd w:id="50"/>
    </w:p>
    <w:p w:rsidR="00AC51BB" w:rsidRPr="00F37E64" w:rsidRDefault="00903608" w:rsidP="00AC51BB">
      <w:pPr>
        <w:rPr>
          <w:rFonts w:ascii="Calibri" w:hAnsi="Calibri" w:cs="Calibri"/>
          <w:lang w:val="en-US"/>
        </w:rPr>
      </w:pPr>
      <w:r w:rsidRPr="00903608">
        <w:rPr>
          <w:rFonts w:ascii="Calibri" w:hAnsi="Calibri" w:cs="Calibri"/>
          <w:lang w:val="en-US"/>
        </w:rPr>
        <w:t>Other project teams perform activities during the Requirements</w:t>
      </w:r>
      <w:r w:rsidR="00F34EDE">
        <w:rPr>
          <w:rFonts w:ascii="Calibri" w:hAnsi="Calibri" w:cs="Calibri"/>
          <w:lang w:val="en-US"/>
        </w:rPr>
        <w:t>/Design</w:t>
      </w:r>
      <w:r w:rsidRPr="00903608">
        <w:rPr>
          <w:rFonts w:ascii="Calibri" w:hAnsi="Calibri" w:cs="Calibri"/>
          <w:lang w:val="en-US"/>
        </w:rPr>
        <w:t xml:space="preserve"> Phase.  These activities include:</w:t>
      </w:r>
    </w:p>
    <w:p w:rsidR="00AC51BB" w:rsidRPr="00F37E64" w:rsidRDefault="00AC51BB" w:rsidP="00AC51BB">
      <w:pPr>
        <w:rPr>
          <w:rFonts w:ascii="Calibri" w:hAnsi="Calibri" w:cs="Calibri"/>
          <w:lang w:val="en-US"/>
        </w:rPr>
      </w:pPr>
    </w:p>
    <w:p w:rsidR="005510BF" w:rsidRPr="005510BF" w:rsidRDefault="00903608" w:rsidP="00A24C60">
      <w:pPr>
        <w:numPr>
          <w:ilvl w:val="0"/>
          <w:numId w:val="3"/>
        </w:numPr>
        <w:rPr>
          <w:rFonts w:ascii="Calibri" w:hAnsi="Calibri" w:cs="Calibri"/>
        </w:rPr>
      </w:pPr>
      <w:r w:rsidRPr="00903608">
        <w:rPr>
          <w:rFonts w:ascii="Calibri" w:hAnsi="Calibri" w:cs="Calibri"/>
        </w:rPr>
        <w:t xml:space="preserve">The Quality Assurance </w:t>
      </w:r>
      <w:r w:rsidR="00F37E64">
        <w:rPr>
          <w:rFonts w:ascii="Calibri" w:hAnsi="Calibri" w:cs="Calibri"/>
        </w:rPr>
        <w:t>r</w:t>
      </w:r>
      <w:r w:rsidR="001F6AE1" w:rsidRPr="00F37E64">
        <w:rPr>
          <w:rFonts w:ascii="Calibri" w:hAnsi="Calibri" w:cs="Calibri"/>
        </w:rPr>
        <w:t>epresentative</w:t>
      </w:r>
      <w:r w:rsidRPr="00903608">
        <w:rPr>
          <w:rFonts w:ascii="Calibri" w:hAnsi="Calibri" w:cs="Calibri"/>
        </w:rPr>
        <w:t xml:space="preserve"> participates in the requirements</w:t>
      </w:r>
      <w:r w:rsidR="00823D53">
        <w:rPr>
          <w:rFonts w:ascii="Calibri" w:hAnsi="Calibri" w:cs="Calibri"/>
        </w:rPr>
        <w:t>/design</w:t>
      </w:r>
      <w:r w:rsidRPr="00903608">
        <w:rPr>
          <w:rFonts w:ascii="Calibri" w:hAnsi="Calibri" w:cs="Calibri"/>
        </w:rPr>
        <w:t xml:space="preserve"> process by reviewing the requirements documentation and test plans for accuracy</w:t>
      </w:r>
      <w:r w:rsidR="005510BF" w:rsidRPr="005510BF">
        <w:rPr>
          <w:rFonts w:ascii="Calibri" w:hAnsi="Calibri" w:cs="Calibri"/>
        </w:rPr>
        <w:t xml:space="preserve"> and completeness.</w:t>
      </w:r>
    </w:p>
    <w:p w:rsidR="005510BF" w:rsidRPr="005510BF" w:rsidRDefault="005510BF" w:rsidP="00A24C60">
      <w:pPr>
        <w:numPr>
          <w:ilvl w:val="0"/>
          <w:numId w:val="3"/>
        </w:numPr>
        <w:rPr>
          <w:rFonts w:ascii="Calibri" w:hAnsi="Calibri" w:cs="Calibri"/>
        </w:rPr>
      </w:pPr>
      <w:r w:rsidRPr="005510BF">
        <w:rPr>
          <w:rFonts w:ascii="Calibri" w:hAnsi="Calibri" w:cs="Calibri"/>
        </w:rPr>
        <w:t xml:space="preserve">The </w:t>
      </w:r>
      <w:r w:rsidR="00823D53">
        <w:rPr>
          <w:rFonts w:ascii="Calibri" w:hAnsi="Calibri" w:cs="Calibri"/>
        </w:rPr>
        <w:t>Requirements/</w:t>
      </w:r>
      <w:r w:rsidRPr="005510BF">
        <w:rPr>
          <w:rFonts w:ascii="Calibri" w:hAnsi="Calibri" w:cs="Calibri"/>
        </w:rPr>
        <w:t>Desig</w:t>
      </w:r>
      <w:r>
        <w:rPr>
          <w:rFonts w:ascii="Calibri" w:hAnsi="Calibri" w:cs="Calibri"/>
        </w:rPr>
        <w:t>n,</w:t>
      </w:r>
      <w:r w:rsidRPr="005510BF">
        <w:rPr>
          <w:rFonts w:ascii="Calibri" w:hAnsi="Calibri" w:cs="Calibri"/>
        </w:rPr>
        <w:t xml:space="preserve"> Development</w:t>
      </w:r>
      <w:r>
        <w:rPr>
          <w:rFonts w:ascii="Calibri" w:hAnsi="Calibri" w:cs="Calibri"/>
        </w:rPr>
        <w:t xml:space="preserve"> and Testing </w:t>
      </w:r>
      <w:r w:rsidR="00F37E64">
        <w:rPr>
          <w:rFonts w:ascii="Calibri" w:hAnsi="Calibri" w:cs="Calibri"/>
        </w:rPr>
        <w:t>r</w:t>
      </w:r>
      <w:r w:rsidR="001F6AE1">
        <w:rPr>
          <w:rFonts w:ascii="Calibri" w:hAnsi="Calibri" w:cs="Calibri"/>
        </w:rPr>
        <w:t>epresentative</w:t>
      </w:r>
      <w:r>
        <w:rPr>
          <w:rFonts w:ascii="Calibri" w:hAnsi="Calibri" w:cs="Calibri"/>
        </w:rPr>
        <w:t xml:space="preserve">s </w:t>
      </w:r>
      <w:r w:rsidRPr="005510BF">
        <w:rPr>
          <w:rFonts w:ascii="Calibri" w:hAnsi="Calibri" w:cs="Calibri"/>
        </w:rPr>
        <w:t>provide input into the requirements gathering process by participating in requirements</w:t>
      </w:r>
      <w:r w:rsidR="00823D53">
        <w:rPr>
          <w:rFonts w:ascii="Calibri" w:hAnsi="Calibri" w:cs="Calibri"/>
        </w:rPr>
        <w:t>/</w:t>
      </w:r>
      <w:r w:rsidR="00080042">
        <w:rPr>
          <w:rFonts w:ascii="Calibri" w:hAnsi="Calibri" w:cs="Calibri"/>
        </w:rPr>
        <w:t xml:space="preserve">design </w:t>
      </w:r>
      <w:r w:rsidR="00080042" w:rsidRPr="005510BF">
        <w:rPr>
          <w:rFonts w:ascii="Calibri" w:hAnsi="Calibri" w:cs="Calibri"/>
        </w:rPr>
        <w:t>review</w:t>
      </w:r>
      <w:r w:rsidR="00873E75">
        <w:rPr>
          <w:rFonts w:ascii="Calibri" w:hAnsi="Calibri" w:cs="Calibri"/>
        </w:rPr>
        <w:t xml:space="preserve"> </w:t>
      </w:r>
      <w:r w:rsidRPr="005510BF">
        <w:rPr>
          <w:rFonts w:ascii="Calibri" w:hAnsi="Calibri" w:cs="Calibri"/>
        </w:rPr>
        <w:t>discussions.</w:t>
      </w:r>
    </w:p>
    <w:p w:rsidR="00785AA8" w:rsidRDefault="00785AA8" w:rsidP="00A24C60">
      <w:pPr>
        <w:numPr>
          <w:ilvl w:val="0"/>
          <w:numId w:val="3"/>
        </w:numPr>
        <w:rPr>
          <w:rFonts w:ascii="Calibri" w:hAnsi="Calibri" w:cs="Calibri"/>
        </w:rPr>
      </w:pPr>
      <w:r w:rsidRPr="00FC2904">
        <w:rPr>
          <w:rFonts w:ascii="Calibri" w:hAnsi="Calibri" w:cs="Calibri"/>
        </w:rPr>
        <w:t xml:space="preserve">The Testing </w:t>
      </w:r>
      <w:r w:rsidR="00F37E64">
        <w:rPr>
          <w:rFonts w:ascii="Calibri" w:hAnsi="Calibri" w:cs="Calibri"/>
        </w:rPr>
        <w:t>r</w:t>
      </w:r>
      <w:r w:rsidR="001F6AE1">
        <w:rPr>
          <w:rFonts w:ascii="Calibri" w:hAnsi="Calibri" w:cs="Calibri"/>
        </w:rPr>
        <w:t>epresentative</w:t>
      </w:r>
      <w:r w:rsidRPr="00FC2904">
        <w:rPr>
          <w:rFonts w:ascii="Calibri" w:hAnsi="Calibri" w:cs="Calibri"/>
        </w:rPr>
        <w:t xml:space="preserve"> drafts the </w:t>
      </w:r>
      <w:r w:rsidR="005F5385" w:rsidRPr="00FC2904">
        <w:rPr>
          <w:rFonts w:ascii="Calibri" w:hAnsi="Calibri" w:cs="Calibri"/>
        </w:rPr>
        <w:t>Test Plan</w:t>
      </w:r>
      <w:r w:rsidRPr="00FC2904">
        <w:rPr>
          <w:rFonts w:ascii="Calibri" w:hAnsi="Calibri" w:cs="Calibri"/>
        </w:rPr>
        <w:t xml:space="preserve"> an</w:t>
      </w:r>
      <w:r w:rsidR="005510BF">
        <w:rPr>
          <w:rFonts w:ascii="Calibri" w:hAnsi="Calibri" w:cs="Calibri"/>
        </w:rPr>
        <w:t xml:space="preserve">d </w:t>
      </w:r>
      <w:r w:rsidR="00D16BAC">
        <w:rPr>
          <w:rFonts w:ascii="Calibri" w:hAnsi="Calibri" w:cs="Calibri"/>
        </w:rPr>
        <w:t>outlines the</w:t>
      </w:r>
      <w:r w:rsidR="005510BF">
        <w:rPr>
          <w:rFonts w:ascii="Calibri" w:hAnsi="Calibri" w:cs="Calibri"/>
        </w:rPr>
        <w:t xml:space="preserve"> Test Cases</w:t>
      </w:r>
      <w:r w:rsidRPr="00FC2904">
        <w:rPr>
          <w:rFonts w:ascii="Calibri" w:hAnsi="Calibri" w:cs="Calibri"/>
        </w:rPr>
        <w:t>.</w:t>
      </w:r>
    </w:p>
    <w:p w:rsidR="00E8723E" w:rsidRPr="00FC2904" w:rsidRDefault="00E8723E" w:rsidP="00A24C60">
      <w:pPr>
        <w:numPr>
          <w:ilvl w:val="0"/>
          <w:numId w:val="3"/>
        </w:numPr>
        <w:rPr>
          <w:rFonts w:ascii="Calibri" w:hAnsi="Calibri" w:cs="Calibri"/>
        </w:rPr>
      </w:pPr>
      <w:r>
        <w:rPr>
          <w:rFonts w:ascii="Calibri" w:hAnsi="Calibri" w:cs="Calibri"/>
        </w:rPr>
        <w:t xml:space="preserve">The </w:t>
      </w:r>
      <w:r w:rsidR="00DE1107">
        <w:rPr>
          <w:rFonts w:ascii="Calibri" w:hAnsi="Calibri" w:cs="Calibri"/>
        </w:rPr>
        <w:t>System users</w:t>
      </w:r>
      <w:r>
        <w:rPr>
          <w:rFonts w:ascii="Calibri" w:hAnsi="Calibri" w:cs="Calibri"/>
        </w:rPr>
        <w:t xml:space="preserve"> provide end-user input into the requirements gathering process by participating in requirements </w:t>
      </w:r>
      <w:r w:rsidR="00873E75">
        <w:rPr>
          <w:rFonts w:ascii="Calibri" w:hAnsi="Calibri" w:cs="Calibri"/>
        </w:rPr>
        <w:t xml:space="preserve">review </w:t>
      </w:r>
      <w:r>
        <w:rPr>
          <w:rFonts w:ascii="Calibri" w:hAnsi="Calibri" w:cs="Calibri"/>
        </w:rPr>
        <w:t>discussions.</w:t>
      </w:r>
    </w:p>
    <w:p w:rsidR="005F5385" w:rsidRPr="002D0F34" w:rsidRDefault="00785AA8" w:rsidP="00A24C60">
      <w:pPr>
        <w:numPr>
          <w:ilvl w:val="0"/>
          <w:numId w:val="3"/>
        </w:numPr>
        <w:rPr>
          <w:rFonts w:ascii="Calibri" w:hAnsi="Calibri" w:cs="Calibri"/>
        </w:rPr>
      </w:pPr>
      <w:r w:rsidRPr="002D0F34">
        <w:rPr>
          <w:rFonts w:ascii="Calibri" w:hAnsi="Calibri" w:cs="Calibri"/>
        </w:rPr>
        <w:t xml:space="preserve">The </w:t>
      </w:r>
      <w:r w:rsidR="00E474A1">
        <w:rPr>
          <w:rFonts w:ascii="Calibri" w:hAnsi="Calibri" w:cs="Calibri"/>
        </w:rPr>
        <w:t>Documentation</w:t>
      </w:r>
      <w:r w:rsidRPr="002D0F34">
        <w:rPr>
          <w:rFonts w:ascii="Calibri" w:hAnsi="Calibri" w:cs="Calibri"/>
        </w:rPr>
        <w:t xml:space="preserve"> </w:t>
      </w:r>
      <w:r w:rsidR="00F37E64">
        <w:rPr>
          <w:rFonts w:ascii="Calibri" w:hAnsi="Calibri" w:cs="Calibri"/>
        </w:rPr>
        <w:t>r</w:t>
      </w:r>
      <w:r w:rsidR="001F6AE1">
        <w:rPr>
          <w:rFonts w:ascii="Calibri" w:hAnsi="Calibri" w:cs="Calibri"/>
        </w:rPr>
        <w:t>epresentative</w:t>
      </w:r>
      <w:r w:rsidRPr="002D0F34">
        <w:rPr>
          <w:rFonts w:ascii="Calibri" w:hAnsi="Calibri" w:cs="Calibri"/>
        </w:rPr>
        <w:t xml:space="preserve"> </w:t>
      </w:r>
      <w:r w:rsidR="00860CF8" w:rsidRPr="002D0F34">
        <w:rPr>
          <w:rFonts w:ascii="Calibri" w:hAnsi="Calibri" w:cs="Calibri"/>
        </w:rPr>
        <w:t xml:space="preserve">develops an outline of the </w:t>
      </w:r>
      <w:r w:rsidR="00921C99">
        <w:rPr>
          <w:rFonts w:ascii="Calibri" w:hAnsi="Calibri" w:cs="Calibri"/>
        </w:rPr>
        <w:t>training materials</w:t>
      </w:r>
      <w:r w:rsidR="005510BF" w:rsidRPr="002D0F34">
        <w:rPr>
          <w:rFonts w:ascii="Calibri" w:hAnsi="Calibri" w:cs="Calibri"/>
        </w:rPr>
        <w:t xml:space="preserve"> </w:t>
      </w:r>
      <w:r w:rsidR="00D16BAC">
        <w:rPr>
          <w:rFonts w:ascii="Calibri" w:hAnsi="Calibri" w:cs="Calibri"/>
        </w:rPr>
        <w:t xml:space="preserve">and procedures </w:t>
      </w:r>
      <w:r w:rsidR="005510BF" w:rsidRPr="002D0F34">
        <w:rPr>
          <w:rFonts w:ascii="Calibri" w:hAnsi="Calibri" w:cs="Calibri"/>
        </w:rPr>
        <w:t>that need to be developed</w:t>
      </w:r>
      <w:r w:rsidRPr="002D0F34">
        <w:rPr>
          <w:rFonts w:ascii="Calibri" w:hAnsi="Calibri" w:cs="Calibri"/>
        </w:rPr>
        <w:t>.</w:t>
      </w:r>
    </w:p>
    <w:p w:rsidR="006978E4" w:rsidRPr="00823D53" w:rsidRDefault="006978E4" w:rsidP="00823D53">
      <w:pPr>
        <w:numPr>
          <w:ilvl w:val="0"/>
          <w:numId w:val="3"/>
        </w:numPr>
        <w:rPr>
          <w:rFonts w:ascii="Calibri" w:hAnsi="Calibri" w:cs="Calibri"/>
        </w:rPr>
      </w:pPr>
      <w:r w:rsidRPr="00FC2904">
        <w:rPr>
          <w:rFonts w:ascii="Calibri" w:hAnsi="Calibri" w:cs="Calibri"/>
        </w:rPr>
        <w:t xml:space="preserve">The </w:t>
      </w:r>
      <w:r w:rsidR="00E57606">
        <w:rPr>
          <w:rFonts w:ascii="Calibri" w:hAnsi="Calibri" w:cs="Calibri"/>
        </w:rPr>
        <w:t xml:space="preserve">Information Security </w:t>
      </w:r>
      <w:r w:rsidR="00F37E64">
        <w:rPr>
          <w:rFonts w:ascii="Calibri" w:hAnsi="Calibri" w:cs="Calibri"/>
        </w:rPr>
        <w:t>r</w:t>
      </w:r>
      <w:r w:rsidR="00E57606">
        <w:rPr>
          <w:rFonts w:ascii="Calibri" w:hAnsi="Calibri" w:cs="Calibri"/>
        </w:rPr>
        <w:t>epresentative</w:t>
      </w:r>
      <w:r w:rsidRPr="00FC2904">
        <w:rPr>
          <w:rFonts w:ascii="Calibri" w:hAnsi="Calibri" w:cs="Calibri"/>
        </w:rPr>
        <w:t xml:space="preserve"> </w:t>
      </w:r>
      <w:r w:rsidR="00823D53">
        <w:rPr>
          <w:rFonts w:ascii="Calibri" w:hAnsi="Calibri" w:cs="Calibri"/>
        </w:rPr>
        <w:t xml:space="preserve">ensures that the necessary </w:t>
      </w:r>
      <w:r w:rsidR="00785AA8" w:rsidRPr="00FC2904">
        <w:rPr>
          <w:rFonts w:ascii="Calibri" w:hAnsi="Calibri" w:cs="Calibri"/>
        </w:rPr>
        <w:t xml:space="preserve">security requirements </w:t>
      </w:r>
      <w:r w:rsidR="00823D53">
        <w:rPr>
          <w:rFonts w:ascii="Calibri" w:hAnsi="Calibri" w:cs="Calibri"/>
        </w:rPr>
        <w:t xml:space="preserve">are </w:t>
      </w:r>
      <w:r w:rsidR="00785AA8" w:rsidRPr="00FC2904">
        <w:rPr>
          <w:rFonts w:ascii="Calibri" w:hAnsi="Calibri" w:cs="Calibri"/>
        </w:rPr>
        <w:t>incorporated into the requirements</w:t>
      </w:r>
      <w:r w:rsidR="00823D53">
        <w:rPr>
          <w:rFonts w:ascii="Calibri" w:hAnsi="Calibri" w:cs="Calibri"/>
        </w:rPr>
        <w:t>/design</w:t>
      </w:r>
      <w:r w:rsidR="00785AA8" w:rsidRPr="00FC2904">
        <w:rPr>
          <w:rFonts w:ascii="Calibri" w:hAnsi="Calibri" w:cs="Calibri"/>
        </w:rPr>
        <w:t>.</w:t>
      </w:r>
      <w:r w:rsidR="003D0820">
        <w:rPr>
          <w:rFonts w:ascii="Calibri" w:hAnsi="Calibri" w:cs="Calibri"/>
        </w:rPr>
        <w:t xml:space="preserve">  </w:t>
      </w:r>
      <w:r w:rsidR="00823D53">
        <w:rPr>
          <w:rFonts w:ascii="Calibri" w:hAnsi="Calibri" w:cs="Calibri"/>
        </w:rPr>
        <w:t xml:space="preserve">This includes ensuring that there are appropriate </w:t>
      </w:r>
      <w:r w:rsidR="00823D53" w:rsidRPr="00FC2904">
        <w:rPr>
          <w:rFonts w:ascii="Calibri" w:hAnsi="Calibri" w:cs="Calibri"/>
        </w:rPr>
        <w:t>access levels</w:t>
      </w:r>
      <w:r w:rsidR="00823D53">
        <w:rPr>
          <w:rFonts w:ascii="Calibri" w:hAnsi="Calibri" w:cs="Calibri"/>
        </w:rPr>
        <w:t xml:space="preserve"> established and the</w:t>
      </w:r>
      <w:r w:rsidR="00823D53" w:rsidRPr="00FC2904">
        <w:rPr>
          <w:rFonts w:ascii="Calibri" w:hAnsi="Calibri" w:cs="Calibri"/>
        </w:rPr>
        <w:t xml:space="preserve"> confidentiality and integrity of the data</w:t>
      </w:r>
      <w:r w:rsidR="00823D53">
        <w:rPr>
          <w:rFonts w:ascii="Calibri" w:hAnsi="Calibri" w:cs="Calibri"/>
        </w:rPr>
        <w:t xml:space="preserve"> is not compromised by the design approach</w:t>
      </w:r>
      <w:r w:rsidR="00823D53" w:rsidRPr="00FC2904">
        <w:rPr>
          <w:rFonts w:ascii="Calibri" w:hAnsi="Calibri" w:cs="Calibri"/>
        </w:rPr>
        <w:t>.</w:t>
      </w:r>
    </w:p>
    <w:p w:rsidR="001D38BF" w:rsidRDefault="001D38BF" w:rsidP="00A24C60">
      <w:pPr>
        <w:numPr>
          <w:ilvl w:val="0"/>
          <w:numId w:val="3"/>
        </w:numPr>
        <w:rPr>
          <w:rFonts w:ascii="Calibri" w:hAnsi="Calibri" w:cs="Calibri"/>
        </w:rPr>
      </w:pPr>
      <w:r>
        <w:rPr>
          <w:rFonts w:ascii="Calibri" w:hAnsi="Calibri" w:cs="Calibri"/>
        </w:rPr>
        <w:t>The IT representative ensures alignment with current and future IT initiatives and standards.</w:t>
      </w:r>
    </w:p>
    <w:p w:rsidR="00C60BF6" w:rsidRPr="00FC2904" w:rsidRDefault="00C60BF6" w:rsidP="00C60BF6">
      <w:pPr>
        <w:numPr>
          <w:ilvl w:val="0"/>
          <w:numId w:val="3"/>
        </w:numPr>
        <w:rPr>
          <w:rFonts w:ascii="Calibri" w:hAnsi="Calibri" w:cs="Calibri"/>
        </w:rPr>
      </w:pPr>
      <w:r>
        <w:rPr>
          <w:rFonts w:ascii="Calibri" w:hAnsi="Calibri" w:cs="Calibri"/>
        </w:rPr>
        <w:t>The Development Steering Committee participates in the stage gate review for the requirements/design phase and plays a key role in deciding whether the requirements/design phase can end and the development phase can begin.</w:t>
      </w:r>
    </w:p>
    <w:p w:rsidR="00C60BF6" w:rsidRDefault="00C60BF6" w:rsidP="00202FDE">
      <w:pPr>
        <w:ind w:left="720"/>
        <w:rPr>
          <w:rFonts w:ascii="Calibri" w:hAnsi="Calibri" w:cs="Calibri"/>
        </w:rPr>
      </w:pPr>
      <w:r>
        <w:rPr>
          <w:rFonts w:ascii="Calibri" w:hAnsi="Calibri" w:cs="Calibri"/>
        </w:rPr>
        <w:t xml:space="preserve"> </w:t>
      </w:r>
    </w:p>
    <w:p w:rsidR="00E4236F" w:rsidRPr="00100015" w:rsidRDefault="00E4236F" w:rsidP="00100015">
      <w:pPr>
        <w:ind w:left="1440"/>
        <w:rPr>
          <w:rFonts w:ascii="Calibri" w:hAnsi="Calibri" w:cs="Calibri"/>
        </w:rPr>
      </w:pPr>
    </w:p>
    <w:p w:rsidR="00885391" w:rsidRPr="00FC2904" w:rsidRDefault="002C28CB" w:rsidP="002C28CB">
      <w:pPr>
        <w:pStyle w:val="Heading2"/>
        <w:rPr>
          <w:rFonts w:ascii="Calibri" w:hAnsi="Calibri" w:cs="Calibri"/>
          <w:i w:val="0"/>
          <w:lang w:val="en-US"/>
        </w:rPr>
      </w:pPr>
      <w:bookmarkStart w:id="51" w:name="_Toc299785361"/>
      <w:r w:rsidRPr="00FC2904">
        <w:rPr>
          <w:rFonts w:ascii="Calibri" w:hAnsi="Calibri" w:cs="Calibri"/>
          <w:i w:val="0"/>
          <w:lang w:val="en-US"/>
        </w:rPr>
        <w:t>Requirements</w:t>
      </w:r>
      <w:r w:rsidR="00823D53">
        <w:rPr>
          <w:rFonts w:ascii="Calibri" w:hAnsi="Calibri" w:cs="Calibri"/>
          <w:i w:val="0"/>
          <w:lang w:val="en-US"/>
        </w:rPr>
        <w:t>/Design</w:t>
      </w:r>
      <w:r w:rsidRPr="00FC2904">
        <w:rPr>
          <w:rFonts w:ascii="Calibri" w:hAnsi="Calibri" w:cs="Calibri"/>
          <w:i w:val="0"/>
          <w:lang w:val="en-US"/>
        </w:rPr>
        <w:t xml:space="preserve"> Phase Stage Gate Review</w:t>
      </w:r>
      <w:bookmarkEnd w:id="51"/>
    </w:p>
    <w:p w:rsidR="00440F32" w:rsidRPr="00FC2904" w:rsidRDefault="00BD2BE7" w:rsidP="00BD2BE7">
      <w:pPr>
        <w:rPr>
          <w:rFonts w:ascii="Calibri" w:hAnsi="Calibri" w:cs="Calibri"/>
          <w:lang w:val="en-US"/>
        </w:rPr>
      </w:pPr>
      <w:r w:rsidRPr="00FC2904">
        <w:rPr>
          <w:rFonts w:ascii="Calibri" w:hAnsi="Calibri" w:cs="Calibri"/>
          <w:lang w:val="en-US"/>
        </w:rPr>
        <w:t xml:space="preserve">The </w:t>
      </w:r>
      <w:r w:rsidR="00C42C86">
        <w:rPr>
          <w:rFonts w:ascii="Calibri" w:hAnsi="Calibri" w:cs="Calibri"/>
          <w:lang w:val="en-US"/>
        </w:rPr>
        <w:t>r</w:t>
      </w:r>
      <w:r w:rsidR="00687CAC" w:rsidRPr="00FC2904">
        <w:rPr>
          <w:rFonts w:ascii="Calibri" w:hAnsi="Calibri" w:cs="Calibri"/>
          <w:lang w:val="en-US"/>
        </w:rPr>
        <w:t>equirements</w:t>
      </w:r>
      <w:r w:rsidR="00823D53">
        <w:rPr>
          <w:rFonts w:ascii="Calibri" w:hAnsi="Calibri" w:cs="Calibri"/>
          <w:lang w:val="en-US"/>
        </w:rPr>
        <w:t>/design</w:t>
      </w:r>
      <w:r w:rsidR="00687CAC" w:rsidRPr="00FC2904">
        <w:rPr>
          <w:rFonts w:ascii="Calibri" w:hAnsi="Calibri" w:cs="Calibri"/>
          <w:lang w:val="en-US"/>
        </w:rPr>
        <w:t xml:space="preserve"> </w:t>
      </w:r>
      <w:r w:rsidR="00C42C86">
        <w:rPr>
          <w:rFonts w:ascii="Calibri" w:hAnsi="Calibri" w:cs="Calibri"/>
          <w:lang w:val="en-US"/>
        </w:rPr>
        <w:t>p</w:t>
      </w:r>
      <w:r w:rsidR="00687CAC" w:rsidRPr="00FC2904">
        <w:rPr>
          <w:rFonts w:ascii="Calibri" w:hAnsi="Calibri" w:cs="Calibri"/>
          <w:lang w:val="en-US"/>
        </w:rPr>
        <w:t>hase</w:t>
      </w:r>
      <w:r w:rsidRPr="00FC2904">
        <w:rPr>
          <w:rFonts w:ascii="Calibri" w:hAnsi="Calibri" w:cs="Calibri"/>
          <w:lang w:val="en-US"/>
        </w:rPr>
        <w:t xml:space="preserve"> </w:t>
      </w:r>
      <w:r w:rsidR="00C42C86">
        <w:rPr>
          <w:rFonts w:ascii="Calibri" w:hAnsi="Calibri" w:cs="Calibri"/>
          <w:lang w:val="en-US"/>
        </w:rPr>
        <w:t>s</w:t>
      </w:r>
      <w:r w:rsidR="001649E4">
        <w:rPr>
          <w:rFonts w:ascii="Calibri" w:hAnsi="Calibri" w:cs="Calibri"/>
          <w:lang w:val="en-US"/>
        </w:rPr>
        <w:t>tage</w:t>
      </w:r>
      <w:r w:rsidR="00A5287D">
        <w:rPr>
          <w:rFonts w:ascii="Calibri" w:hAnsi="Calibri" w:cs="Calibri"/>
          <w:lang w:val="en-US"/>
        </w:rPr>
        <w:t xml:space="preserve"> gate review</w:t>
      </w:r>
      <w:r w:rsidRPr="00FC2904">
        <w:rPr>
          <w:rFonts w:ascii="Calibri" w:hAnsi="Calibri" w:cs="Calibri"/>
          <w:lang w:val="en-US"/>
        </w:rPr>
        <w:t xml:space="preserve"> is a key milestone in the </w:t>
      </w:r>
      <w:r w:rsidR="002D1F51" w:rsidRPr="00FC2904">
        <w:rPr>
          <w:rFonts w:ascii="Calibri" w:hAnsi="Calibri" w:cs="Calibri"/>
          <w:lang w:val="en-US"/>
        </w:rPr>
        <w:t>SDLC</w:t>
      </w:r>
      <w:r w:rsidR="00440F32" w:rsidRPr="00FC2904">
        <w:rPr>
          <w:rFonts w:ascii="Calibri" w:hAnsi="Calibri" w:cs="Calibri"/>
          <w:lang w:val="en-US"/>
        </w:rPr>
        <w:t>.</w:t>
      </w:r>
    </w:p>
    <w:p w:rsidR="00440F32" w:rsidRPr="00FC2904" w:rsidRDefault="00440F32" w:rsidP="00BD2BE7">
      <w:pPr>
        <w:rPr>
          <w:rFonts w:ascii="Calibri" w:hAnsi="Calibri" w:cs="Calibri"/>
          <w:lang w:val="en-US"/>
        </w:rPr>
      </w:pPr>
    </w:p>
    <w:p w:rsidR="00440F32" w:rsidRPr="00FC2904" w:rsidRDefault="000536E5" w:rsidP="00BD2BE7">
      <w:pPr>
        <w:rPr>
          <w:rFonts w:ascii="Calibri" w:hAnsi="Calibri" w:cs="Calibri"/>
          <w:lang w:val="en-US"/>
        </w:rPr>
      </w:pPr>
      <w:r>
        <w:rPr>
          <w:rFonts w:ascii="Calibri" w:hAnsi="Calibri" w:cs="Calibri"/>
          <w:szCs w:val="22"/>
          <w:lang w:val="en-US"/>
        </w:rPr>
        <w:t xml:space="preserve">The </w:t>
      </w:r>
      <w:r w:rsidR="006A5432">
        <w:rPr>
          <w:rFonts w:ascii="Calibri" w:hAnsi="Calibri" w:cs="Calibri"/>
          <w:szCs w:val="22"/>
          <w:lang w:val="en-US"/>
        </w:rPr>
        <w:t>requirements</w:t>
      </w:r>
      <w:r w:rsidR="00823D53">
        <w:rPr>
          <w:rFonts w:ascii="Calibri" w:hAnsi="Calibri" w:cs="Calibri"/>
          <w:szCs w:val="22"/>
          <w:lang w:val="en-US"/>
        </w:rPr>
        <w:t>/design</w:t>
      </w:r>
      <w:r w:rsidR="006A5432">
        <w:rPr>
          <w:rFonts w:ascii="Calibri" w:hAnsi="Calibri" w:cs="Calibri"/>
          <w:szCs w:val="22"/>
          <w:lang w:val="en-US"/>
        </w:rPr>
        <w:t xml:space="preserve"> </w:t>
      </w:r>
      <w:r>
        <w:rPr>
          <w:rFonts w:ascii="Calibri" w:hAnsi="Calibri" w:cs="Calibri"/>
          <w:szCs w:val="22"/>
          <w:lang w:val="en-US"/>
        </w:rPr>
        <w:t xml:space="preserve">phase stage gate review </w:t>
      </w:r>
      <w:r w:rsidR="003706E3">
        <w:rPr>
          <w:rFonts w:ascii="Calibri" w:hAnsi="Calibri" w:cs="Calibri"/>
          <w:szCs w:val="22"/>
          <w:lang w:val="en-US"/>
        </w:rPr>
        <w:t xml:space="preserve">occurs </w:t>
      </w:r>
      <w:r w:rsidR="00C60BF6">
        <w:rPr>
          <w:rFonts w:ascii="Calibri" w:hAnsi="Calibri" w:cs="Calibri"/>
          <w:szCs w:val="22"/>
          <w:lang w:val="en-US"/>
        </w:rPr>
        <w:t xml:space="preserve">as documentation is completed </w:t>
      </w:r>
      <w:r>
        <w:rPr>
          <w:rFonts w:ascii="Calibri" w:hAnsi="Calibri" w:cs="Calibri"/>
          <w:szCs w:val="22"/>
          <w:lang w:val="en-US"/>
        </w:rPr>
        <w:t xml:space="preserve">with the following </w:t>
      </w:r>
      <w:r w:rsidR="006A5432">
        <w:rPr>
          <w:rFonts w:ascii="Calibri" w:hAnsi="Calibri" w:cs="Calibri"/>
          <w:szCs w:val="22"/>
          <w:lang w:val="en-US"/>
        </w:rPr>
        <w:t xml:space="preserve">approval team members: </w:t>
      </w:r>
      <w:r w:rsidR="00801B8E">
        <w:rPr>
          <w:rFonts w:ascii="Calibri" w:hAnsi="Calibri" w:cs="Calibri"/>
          <w:szCs w:val="22"/>
          <w:lang w:val="en-US"/>
        </w:rPr>
        <w:t xml:space="preserve">   Director of Support Services, Director of Operations, Manage</w:t>
      </w:r>
      <w:r w:rsidR="00411740">
        <w:rPr>
          <w:rFonts w:ascii="Calibri" w:hAnsi="Calibri" w:cs="Calibri"/>
          <w:szCs w:val="22"/>
          <w:lang w:val="en-US"/>
        </w:rPr>
        <w:t>r of Systems Support, Manager of</w:t>
      </w:r>
      <w:r w:rsidR="00801B8E">
        <w:rPr>
          <w:rFonts w:ascii="Calibri" w:hAnsi="Calibri" w:cs="Calibri"/>
          <w:szCs w:val="22"/>
          <w:lang w:val="en-US"/>
        </w:rPr>
        <w:t xml:space="preserve"> Application Development, </w:t>
      </w:r>
      <w:r w:rsidR="00411740">
        <w:rPr>
          <w:rFonts w:ascii="Calibri" w:hAnsi="Calibri" w:cs="Calibri"/>
          <w:szCs w:val="22"/>
          <w:lang w:val="en-US"/>
        </w:rPr>
        <w:t xml:space="preserve">and </w:t>
      </w:r>
      <w:r w:rsidR="00801B8E">
        <w:rPr>
          <w:rFonts w:ascii="Calibri" w:hAnsi="Calibri" w:cs="Calibri"/>
          <w:szCs w:val="22"/>
          <w:lang w:val="en-US"/>
        </w:rPr>
        <w:t>Information Security Officer</w:t>
      </w:r>
      <w:r w:rsidR="00CB63A5">
        <w:rPr>
          <w:rFonts w:ascii="Calibri" w:hAnsi="Calibri" w:cs="Calibri"/>
          <w:szCs w:val="22"/>
          <w:lang w:val="en-US"/>
        </w:rPr>
        <w:t>, Operations BU Manager</w:t>
      </w:r>
      <w:r w:rsidR="003706E3">
        <w:rPr>
          <w:rFonts w:ascii="Calibri" w:hAnsi="Calibri" w:cs="Calibri"/>
          <w:szCs w:val="22"/>
          <w:lang w:val="en-US"/>
        </w:rPr>
        <w:t>, and Systems Development Representative</w:t>
      </w:r>
      <w:r w:rsidR="00801B8E">
        <w:rPr>
          <w:rFonts w:ascii="Calibri" w:hAnsi="Calibri" w:cs="Calibri"/>
          <w:szCs w:val="22"/>
          <w:lang w:val="en-US"/>
        </w:rPr>
        <w:t xml:space="preserve">.   </w:t>
      </w:r>
      <w:r w:rsidR="003706E3">
        <w:rPr>
          <w:rFonts w:ascii="Calibri" w:hAnsi="Calibri" w:cs="Calibri"/>
          <w:szCs w:val="22"/>
          <w:lang w:val="en-US"/>
        </w:rPr>
        <w:t xml:space="preserve">These individuals will decide whether the </w:t>
      </w:r>
      <w:r w:rsidR="00C42C86">
        <w:rPr>
          <w:rFonts w:ascii="Calibri" w:hAnsi="Calibri" w:cs="Calibri"/>
          <w:szCs w:val="22"/>
          <w:lang w:val="en-US"/>
        </w:rPr>
        <w:t>r</w:t>
      </w:r>
      <w:r w:rsidR="00687CAC" w:rsidRPr="00FC2904">
        <w:rPr>
          <w:rFonts w:ascii="Calibri" w:hAnsi="Calibri" w:cs="Calibri"/>
          <w:szCs w:val="22"/>
          <w:lang w:val="en-US"/>
        </w:rPr>
        <w:t>equirements</w:t>
      </w:r>
      <w:r w:rsidR="003706E3">
        <w:rPr>
          <w:rFonts w:ascii="Calibri" w:hAnsi="Calibri" w:cs="Calibri"/>
          <w:szCs w:val="22"/>
          <w:lang w:val="en-US"/>
        </w:rPr>
        <w:t>/design</w:t>
      </w:r>
      <w:r w:rsidR="00687CAC" w:rsidRPr="00FC2904">
        <w:rPr>
          <w:rFonts w:ascii="Calibri" w:hAnsi="Calibri" w:cs="Calibri"/>
          <w:szCs w:val="22"/>
          <w:lang w:val="en-US"/>
        </w:rPr>
        <w:t xml:space="preserve"> </w:t>
      </w:r>
      <w:r w:rsidR="00C42C86">
        <w:rPr>
          <w:rFonts w:ascii="Calibri" w:hAnsi="Calibri" w:cs="Calibri"/>
          <w:szCs w:val="22"/>
          <w:lang w:val="en-US"/>
        </w:rPr>
        <w:t>p</w:t>
      </w:r>
      <w:r w:rsidR="00687CAC" w:rsidRPr="00FC2904">
        <w:rPr>
          <w:rFonts w:ascii="Calibri" w:hAnsi="Calibri" w:cs="Calibri"/>
          <w:szCs w:val="22"/>
          <w:lang w:val="en-US"/>
        </w:rPr>
        <w:t>hase</w:t>
      </w:r>
      <w:r w:rsidR="00440F32" w:rsidRPr="00FC2904">
        <w:rPr>
          <w:rFonts w:ascii="Calibri" w:hAnsi="Calibri" w:cs="Calibri"/>
          <w:szCs w:val="22"/>
          <w:lang w:val="en-US"/>
        </w:rPr>
        <w:t xml:space="preserve"> i</w:t>
      </w:r>
      <w:r w:rsidR="00335733" w:rsidRPr="00FC2904">
        <w:rPr>
          <w:rFonts w:ascii="Calibri" w:hAnsi="Calibri" w:cs="Calibri"/>
          <w:szCs w:val="22"/>
          <w:lang w:val="en-US"/>
        </w:rPr>
        <w:t xml:space="preserve">s complete and the </w:t>
      </w:r>
      <w:r w:rsidR="00C60BF6">
        <w:rPr>
          <w:rFonts w:ascii="Calibri" w:hAnsi="Calibri" w:cs="Calibri"/>
          <w:szCs w:val="22"/>
          <w:lang w:val="en-US"/>
        </w:rPr>
        <w:t>development</w:t>
      </w:r>
      <w:r w:rsidR="003706E3">
        <w:rPr>
          <w:rFonts w:ascii="Calibri" w:hAnsi="Calibri" w:cs="Calibri"/>
          <w:szCs w:val="22"/>
          <w:lang w:val="en-US"/>
        </w:rPr>
        <w:t xml:space="preserve"> </w:t>
      </w:r>
      <w:r w:rsidR="00440F32" w:rsidRPr="00FC2904">
        <w:rPr>
          <w:rFonts w:ascii="Calibri" w:hAnsi="Calibri" w:cs="Calibri"/>
          <w:szCs w:val="22"/>
          <w:lang w:val="en-US"/>
        </w:rPr>
        <w:t xml:space="preserve"> </w:t>
      </w:r>
      <w:r w:rsidR="00C42C86">
        <w:rPr>
          <w:rFonts w:ascii="Calibri" w:hAnsi="Calibri" w:cs="Calibri"/>
          <w:szCs w:val="22"/>
          <w:lang w:val="en-US"/>
        </w:rPr>
        <w:t>p</w:t>
      </w:r>
      <w:r w:rsidR="00440F32" w:rsidRPr="00FC2904">
        <w:rPr>
          <w:rFonts w:ascii="Calibri" w:hAnsi="Calibri" w:cs="Calibri"/>
          <w:szCs w:val="22"/>
          <w:lang w:val="en-US"/>
        </w:rPr>
        <w:t>hase can begin</w:t>
      </w:r>
      <w:r w:rsidR="006978E4" w:rsidRPr="00FC2904">
        <w:rPr>
          <w:rFonts w:ascii="Calibri" w:hAnsi="Calibri" w:cs="Calibri"/>
          <w:szCs w:val="22"/>
          <w:lang w:val="en-US"/>
        </w:rPr>
        <w:t xml:space="preserve">.  </w:t>
      </w:r>
      <w:r w:rsidR="00C42C86">
        <w:rPr>
          <w:rFonts w:ascii="Calibri" w:hAnsi="Calibri" w:cs="Calibri"/>
          <w:lang w:val="en-US"/>
        </w:rPr>
        <w:t xml:space="preserve"> </w:t>
      </w:r>
      <w:r w:rsidR="006978E4" w:rsidRPr="00FC2904">
        <w:rPr>
          <w:rFonts w:ascii="Calibri" w:hAnsi="Calibri" w:cs="Calibri"/>
          <w:lang w:val="en-US"/>
        </w:rPr>
        <w:t>Th</w:t>
      </w:r>
      <w:r w:rsidR="003E3C0B" w:rsidRPr="00FC2904">
        <w:rPr>
          <w:rFonts w:ascii="Calibri" w:hAnsi="Calibri" w:cs="Calibri"/>
          <w:lang w:val="en-US"/>
        </w:rPr>
        <w:t>e following activities</w:t>
      </w:r>
      <w:r w:rsidR="004C2F96" w:rsidRPr="00FC2904">
        <w:rPr>
          <w:rFonts w:ascii="Calibri" w:hAnsi="Calibri" w:cs="Calibri"/>
          <w:lang w:val="en-US"/>
        </w:rPr>
        <w:t xml:space="preserve"> </w:t>
      </w:r>
      <w:r w:rsidR="00981BDF" w:rsidRPr="00FC2904">
        <w:rPr>
          <w:rFonts w:ascii="Calibri" w:hAnsi="Calibri" w:cs="Calibri"/>
          <w:lang w:val="en-US"/>
        </w:rPr>
        <w:t xml:space="preserve">are completed </w:t>
      </w:r>
      <w:r w:rsidR="007A370D">
        <w:rPr>
          <w:rFonts w:ascii="Calibri" w:hAnsi="Calibri" w:cs="Calibri"/>
          <w:lang w:val="en-US"/>
        </w:rPr>
        <w:t>as part of</w:t>
      </w:r>
      <w:r w:rsidR="007A370D" w:rsidRPr="00FC2904">
        <w:rPr>
          <w:rFonts w:ascii="Calibri" w:hAnsi="Calibri" w:cs="Calibri"/>
          <w:lang w:val="en-US"/>
        </w:rPr>
        <w:t xml:space="preserve"> </w:t>
      </w:r>
      <w:r w:rsidR="004C2F96" w:rsidRPr="00FC2904">
        <w:rPr>
          <w:rFonts w:ascii="Calibri" w:hAnsi="Calibri" w:cs="Calibri"/>
          <w:lang w:val="en-US"/>
        </w:rPr>
        <w:t xml:space="preserve">the </w:t>
      </w:r>
      <w:r w:rsidR="00C42C86">
        <w:rPr>
          <w:rFonts w:ascii="Calibri" w:hAnsi="Calibri" w:cs="Calibri"/>
          <w:lang w:val="en-US"/>
        </w:rPr>
        <w:t>s</w:t>
      </w:r>
      <w:r w:rsidR="001649E4">
        <w:rPr>
          <w:rFonts w:ascii="Calibri" w:hAnsi="Calibri" w:cs="Calibri"/>
          <w:lang w:val="en-US"/>
        </w:rPr>
        <w:t>tage</w:t>
      </w:r>
      <w:r w:rsidR="00A5287D">
        <w:rPr>
          <w:rFonts w:ascii="Calibri" w:hAnsi="Calibri" w:cs="Calibri"/>
          <w:lang w:val="en-US"/>
        </w:rPr>
        <w:t xml:space="preserve"> gate review</w:t>
      </w:r>
      <w:r w:rsidR="004C2F96" w:rsidRPr="00FC2904">
        <w:rPr>
          <w:rFonts w:ascii="Calibri" w:hAnsi="Calibri" w:cs="Calibri"/>
          <w:lang w:val="en-US"/>
        </w:rPr>
        <w:t xml:space="preserve"> </w:t>
      </w:r>
      <w:r w:rsidR="001D4CF1">
        <w:rPr>
          <w:rFonts w:ascii="Calibri" w:hAnsi="Calibri" w:cs="Calibri"/>
          <w:lang w:val="en-US"/>
        </w:rPr>
        <w:t>process</w:t>
      </w:r>
      <w:r w:rsidR="00DE7F24" w:rsidRPr="00FC2904">
        <w:rPr>
          <w:rFonts w:ascii="Calibri" w:hAnsi="Calibri" w:cs="Calibri"/>
          <w:lang w:val="en-US"/>
        </w:rPr>
        <w:t>.</w:t>
      </w:r>
    </w:p>
    <w:p w:rsidR="004C2F96" w:rsidRPr="00FC2904" w:rsidRDefault="004C2F96" w:rsidP="00BD2BE7">
      <w:pPr>
        <w:rPr>
          <w:rFonts w:ascii="Calibri" w:hAnsi="Calibri" w:cs="Calibri"/>
          <w:lang w:val="en-US"/>
        </w:rPr>
      </w:pPr>
    </w:p>
    <w:p w:rsidR="005F013F" w:rsidRDefault="005F013F" w:rsidP="00A24C60">
      <w:pPr>
        <w:numPr>
          <w:ilvl w:val="0"/>
          <w:numId w:val="3"/>
        </w:numPr>
        <w:rPr>
          <w:rFonts w:ascii="Calibri" w:hAnsi="Calibri" w:cs="Calibri"/>
        </w:rPr>
      </w:pPr>
      <w:r w:rsidRPr="00FC2904">
        <w:rPr>
          <w:rFonts w:ascii="Calibri" w:hAnsi="Calibri" w:cs="Calibri"/>
        </w:rPr>
        <w:t xml:space="preserve">The </w:t>
      </w:r>
      <w:r w:rsidR="00C42C86">
        <w:rPr>
          <w:rFonts w:ascii="Calibri" w:hAnsi="Calibri" w:cs="Calibri"/>
        </w:rPr>
        <w:t>p</w:t>
      </w:r>
      <w:r w:rsidRPr="00FC2904">
        <w:rPr>
          <w:rFonts w:ascii="Calibri" w:hAnsi="Calibri" w:cs="Calibri"/>
        </w:rPr>
        <w:t xml:space="preserve">roject manager </w:t>
      </w:r>
      <w:r w:rsidR="00BD18AF">
        <w:rPr>
          <w:rFonts w:ascii="Calibri" w:hAnsi="Calibri" w:cs="Calibri"/>
        </w:rPr>
        <w:t>affirm</w:t>
      </w:r>
      <w:r w:rsidR="00BD18AF" w:rsidRPr="00FC2904">
        <w:rPr>
          <w:rFonts w:ascii="Calibri" w:hAnsi="Calibri" w:cs="Calibri"/>
        </w:rPr>
        <w:t xml:space="preserve">s </w:t>
      </w:r>
      <w:r w:rsidRPr="00FC2904">
        <w:rPr>
          <w:rFonts w:ascii="Calibri" w:hAnsi="Calibri" w:cs="Calibri"/>
        </w:rPr>
        <w:t xml:space="preserve">that all tasks for the phase have been completed according to the </w:t>
      </w:r>
      <w:r w:rsidR="00C42C86">
        <w:rPr>
          <w:rFonts w:ascii="Calibri" w:hAnsi="Calibri" w:cs="Calibri"/>
        </w:rPr>
        <w:t>p</w:t>
      </w:r>
      <w:r w:rsidRPr="00FC2904">
        <w:rPr>
          <w:rFonts w:ascii="Calibri" w:hAnsi="Calibri" w:cs="Calibri"/>
        </w:rPr>
        <w:t xml:space="preserve">roject </w:t>
      </w:r>
      <w:r w:rsidR="00C42C86">
        <w:rPr>
          <w:rFonts w:ascii="Calibri" w:hAnsi="Calibri" w:cs="Calibri"/>
        </w:rPr>
        <w:t>p</w:t>
      </w:r>
      <w:r w:rsidRPr="00FC2904">
        <w:rPr>
          <w:rFonts w:ascii="Calibri" w:hAnsi="Calibri" w:cs="Calibri"/>
        </w:rPr>
        <w:t>lan.</w:t>
      </w:r>
    </w:p>
    <w:p w:rsidR="00540F57" w:rsidRDefault="00540F57" w:rsidP="00A24C60">
      <w:pPr>
        <w:numPr>
          <w:ilvl w:val="0"/>
          <w:numId w:val="3"/>
        </w:numPr>
        <w:rPr>
          <w:rFonts w:ascii="Calibri" w:hAnsi="Calibri" w:cs="Calibri"/>
        </w:rPr>
      </w:pPr>
      <w:r>
        <w:rPr>
          <w:rFonts w:ascii="Calibri" w:hAnsi="Calibri" w:cs="Calibri"/>
        </w:rPr>
        <w:t>The Requirements</w:t>
      </w:r>
      <w:r w:rsidR="000D4064">
        <w:rPr>
          <w:rFonts w:ascii="Calibri" w:hAnsi="Calibri" w:cs="Calibri"/>
        </w:rPr>
        <w:t>/Design</w:t>
      </w:r>
      <w:r>
        <w:rPr>
          <w:rFonts w:ascii="Calibri" w:hAnsi="Calibri" w:cs="Calibri"/>
        </w:rPr>
        <w:t xml:space="preserve"> </w:t>
      </w:r>
      <w:r w:rsidR="00F37E64">
        <w:rPr>
          <w:rFonts w:ascii="Calibri" w:hAnsi="Calibri" w:cs="Calibri"/>
        </w:rPr>
        <w:t>r</w:t>
      </w:r>
      <w:r w:rsidR="001F6AE1">
        <w:rPr>
          <w:rFonts w:ascii="Calibri" w:hAnsi="Calibri" w:cs="Calibri"/>
        </w:rPr>
        <w:t>epresentative</w:t>
      </w:r>
      <w:r>
        <w:rPr>
          <w:rFonts w:ascii="Calibri" w:hAnsi="Calibri" w:cs="Calibri"/>
        </w:rPr>
        <w:t xml:space="preserve"> attests that the requirements</w:t>
      </w:r>
      <w:r w:rsidR="000D4064">
        <w:rPr>
          <w:rFonts w:ascii="Calibri" w:hAnsi="Calibri" w:cs="Calibri"/>
        </w:rPr>
        <w:t>/design</w:t>
      </w:r>
      <w:r>
        <w:rPr>
          <w:rFonts w:ascii="Calibri" w:hAnsi="Calibri" w:cs="Calibri"/>
        </w:rPr>
        <w:t xml:space="preserve"> products are complete.</w:t>
      </w:r>
    </w:p>
    <w:p w:rsidR="00350FD6" w:rsidRPr="00350FD6" w:rsidRDefault="00350FD6" w:rsidP="00350FD6">
      <w:pPr>
        <w:numPr>
          <w:ilvl w:val="0"/>
          <w:numId w:val="3"/>
        </w:numPr>
        <w:rPr>
          <w:rFonts w:ascii="Calibri" w:hAnsi="Calibri" w:cs="Calibri"/>
        </w:rPr>
      </w:pPr>
      <w:r>
        <w:rPr>
          <w:rFonts w:ascii="Calibri" w:hAnsi="Calibri" w:cs="Calibri"/>
        </w:rPr>
        <w:t xml:space="preserve">The Requirements/Design representative explains </w:t>
      </w:r>
      <w:r w:rsidRPr="00F73703">
        <w:rPr>
          <w:rFonts w:ascii="Calibri" w:hAnsi="Calibri" w:cs="Calibri"/>
        </w:rPr>
        <w:t xml:space="preserve">any risks </w:t>
      </w:r>
      <w:r>
        <w:rPr>
          <w:rFonts w:ascii="Calibri" w:hAnsi="Calibri" w:cs="Calibri"/>
        </w:rPr>
        <w:t xml:space="preserve">included in the design </w:t>
      </w:r>
      <w:r>
        <w:rPr>
          <w:rFonts w:ascii="Calibri" w:hAnsi="Calibri" w:cs="Calibri"/>
        </w:rPr>
        <w:lastRenderedPageBreak/>
        <w:t xml:space="preserve">approach </w:t>
      </w:r>
      <w:r w:rsidRPr="00F73703">
        <w:rPr>
          <w:rFonts w:ascii="Calibri" w:hAnsi="Calibri" w:cs="Calibri"/>
        </w:rPr>
        <w:t xml:space="preserve">and the strategies that will be adopted to mitigate </w:t>
      </w:r>
      <w:r>
        <w:rPr>
          <w:rFonts w:ascii="Calibri" w:hAnsi="Calibri" w:cs="Calibri"/>
        </w:rPr>
        <w:t>these risks.</w:t>
      </w:r>
    </w:p>
    <w:p w:rsidR="005F013F" w:rsidRDefault="005F013F" w:rsidP="00A24C60">
      <w:pPr>
        <w:numPr>
          <w:ilvl w:val="0"/>
          <w:numId w:val="3"/>
        </w:numPr>
        <w:rPr>
          <w:rFonts w:ascii="Calibri" w:hAnsi="Calibri" w:cs="Calibri"/>
        </w:rPr>
      </w:pPr>
      <w:r w:rsidRPr="00FC2904">
        <w:rPr>
          <w:rFonts w:ascii="Calibri" w:hAnsi="Calibri" w:cs="Calibri"/>
        </w:rPr>
        <w:t xml:space="preserve">The </w:t>
      </w:r>
      <w:r w:rsidR="00540F57">
        <w:rPr>
          <w:rFonts w:ascii="Calibri" w:hAnsi="Calibri" w:cs="Calibri"/>
        </w:rPr>
        <w:t xml:space="preserve">Quality Assurance </w:t>
      </w:r>
      <w:r w:rsidR="00F37E64">
        <w:rPr>
          <w:rFonts w:ascii="Calibri" w:hAnsi="Calibri" w:cs="Calibri"/>
        </w:rPr>
        <w:t>r</w:t>
      </w:r>
      <w:r w:rsidR="001F6AE1">
        <w:rPr>
          <w:rFonts w:ascii="Calibri" w:hAnsi="Calibri" w:cs="Calibri"/>
        </w:rPr>
        <w:t>epresentative</w:t>
      </w:r>
      <w:r w:rsidRPr="00FC2904">
        <w:rPr>
          <w:rFonts w:ascii="Calibri" w:hAnsi="Calibri" w:cs="Calibri"/>
        </w:rPr>
        <w:t xml:space="preserve"> reviews the </w:t>
      </w:r>
      <w:r w:rsidR="00540F57">
        <w:rPr>
          <w:rFonts w:ascii="Calibri" w:hAnsi="Calibri" w:cs="Calibri"/>
        </w:rPr>
        <w:t>requirements</w:t>
      </w:r>
      <w:r w:rsidR="00350FD6">
        <w:rPr>
          <w:rFonts w:ascii="Calibri" w:hAnsi="Calibri" w:cs="Calibri"/>
        </w:rPr>
        <w:t>/design</w:t>
      </w:r>
      <w:r w:rsidR="00540F57">
        <w:rPr>
          <w:rFonts w:ascii="Calibri" w:hAnsi="Calibri" w:cs="Calibri"/>
        </w:rPr>
        <w:t xml:space="preserve"> </w:t>
      </w:r>
      <w:r w:rsidRPr="00FC2904">
        <w:rPr>
          <w:rFonts w:ascii="Calibri" w:hAnsi="Calibri" w:cs="Calibri"/>
        </w:rPr>
        <w:t>products to ensure completeness</w:t>
      </w:r>
      <w:r w:rsidR="00981BDF" w:rsidRPr="00FC2904">
        <w:rPr>
          <w:rFonts w:ascii="Calibri" w:hAnsi="Calibri" w:cs="Calibri"/>
        </w:rPr>
        <w:t>,</w:t>
      </w:r>
      <w:r w:rsidRPr="00FC2904">
        <w:rPr>
          <w:rFonts w:ascii="Calibri" w:hAnsi="Calibri" w:cs="Calibri"/>
        </w:rPr>
        <w:t xml:space="preserve"> accuracy and consistency.  </w:t>
      </w:r>
    </w:p>
    <w:p w:rsidR="00350FD6" w:rsidRPr="00350FD6" w:rsidRDefault="00350FD6" w:rsidP="00350FD6">
      <w:pPr>
        <w:numPr>
          <w:ilvl w:val="0"/>
          <w:numId w:val="3"/>
        </w:numPr>
        <w:rPr>
          <w:rFonts w:ascii="Calibri" w:hAnsi="Calibri" w:cs="Calibri"/>
        </w:rPr>
      </w:pPr>
      <w:r>
        <w:rPr>
          <w:rFonts w:ascii="Calibri" w:hAnsi="Calibri" w:cs="Calibri"/>
        </w:rPr>
        <w:t>The System Development representative confirms that the design is feasible and can be achieved with the development tools at hand.</w:t>
      </w:r>
    </w:p>
    <w:p w:rsidR="00100015" w:rsidRDefault="003B776A" w:rsidP="00A24C60">
      <w:pPr>
        <w:numPr>
          <w:ilvl w:val="0"/>
          <w:numId w:val="3"/>
        </w:numPr>
        <w:rPr>
          <w:rFonts w:ascii="Calibri" w:hAnsi="Calibri" w:cs="Calibri"/>
        </w:rPr>
      </w:pPr>
      <w:r w:rsidRPr="003B776A">
        <w:rPr>
          <w:rFonts w:ascii="Calibri" w:hAnsi="Calibri" w:cs="Calibri"/>
        </w:rPr>
        <w:t xml:space="preserve">The Testing </w:t>
      </w:r>
      <w:r w:rsidR="00F37E64">
        <w:rPr>
          <w:rFonts w:ascii="Calibri" w:hAnsi="Calibri" w:cs="Calibri"/>
        </w:rPr>
        <w:t>r</w:t>
      </w:r>
      <w:r w:rsidR="001F6AE1">
        <w:rPr>
          <w:rFonts w:ascii="Calibri" w:hAnsi="Calibri" w:cs="Calibri"/>
        </w:rPr>
        <w:t>epresentative</w:t>
      </w:r>
      <w:r w:rsidRPr="003B776A">
        <w:rPr>
          <w:rFonts w:ascii="Calibri" w:hAnsi="Calibri" w:cs="Calibri"/>
        </w:rPr>
        <w:t xml:space="preserve"> verifies that the requirements </w:t>
      </w:r>
      <w:r>
        <w:rPr>
          <w:rFonts w:ascii="Calibri" w:hAnsi="Calibri" w:cs="Calibri"/>
        </w:rPr>
        <w:t xml:space="preserve">products </w:t>
      </w:r>
      <w:r w:rsidR="00BD18AF">
        <w:rPr>
          <w:rFonts w:ascii="Calibri" w:hAnsi="Calibri" w:cs="Calibri"/>
        </w:rPr>
        <w:t>we</w:t>
      </w:r>
      <w:r w:rsidRPr="003B776A">
        <w:rPr>
          <w:rFonts w:ascii="Calibri" w:hAnsi="Calibri" w:cs="Calibri"/>
        </w:rPr>
        <w:t xml:space="preserve">re thorough enough to begin writing </w:t>
      </w:r>
      <w:r>
        <w:rPr>
          <w:rFonts w:ascii="Calibri" w:hAnsi="Calibri" w:cs="Calibri"/>
        </w:rPr>
        <w:t>Test Cases</w:t>
      </w:r>
      <w:r w:rsidR="007A370D">
        <w:rPr>
          <w:rFonts w:ascii="Calibri" w:hAnsi="Calibri" w:cs="Calibri"/>
        </w:rPr>
        <w:t>.</w:t>
      </w:r>
      <w:r w:rsidRPr="003B776A">
        <w:rPr>
          <w:rFonts w:ascii="Calibri" w:hAnsi="Calibri" w:cs="Calibri"/>
        </w:rPr>
        <w:t xml:space="preserve"> </w:t>
      </w:r>
    </w:p>
    <w:p w:rsidR="00350FD6" w:rsidRPr="00350FD6" w:rsidRDefault="00350FD6" w:rsidP="00350FD6">
      <w:pPr>
        <w:numPr>
          <w:ilvl w:val="0"/>
          <w:numId w:val="3"/>
        </w:numPr>
        <w:rPr>
          <w:rFonts w:ascii="Calibri" w:hAnsi="Calibri" w:cs="Calibri"/>
        </w:rPr>
      </w:pPr>
      <w:r>
        <w:rPr>
          <w:rFonts w:ascii="Calibri" w:hAnsi="Calibri" w:cs="Calibri"/>
        </w:rPr>
        <w:t>The Change Control representative confirms that the design is feasible and can be integrated into the existing system environment and architecture.</w:t>
      </w:r>
    </w:p>
    <w:p w:rsidR="003B776A" w:rsidRPr="007A370D" w:rsidRDefault="003B776A" w:rsidP="00A24C60">
      <w:pPr>
        <w:numPr>
          <w:ilvl w:val="0"/>
          <w:numId w:val="3"/>
        </w:numPr>
        <w:rPr>
          <w:rFonts w:ascii="Calibri" w:hAnsi="Calibri" w:cs="Calibri"/>
        </w:rPr>
      </w:pPr>
      <w:r w:rsidRPr="007A370D">
        <w:rPr>
          <w:rFonts w:ascii="Calibri" w:hAnsi="Calibri" w:cs="Calibri"/>
        </w:rPr>
        <w:t xml:space="preserve">The </w:t>
      </w:r>
      <w:r w:rsidR="00C42C86">
        <w:rPr>
          <w:rFonts w:ascii="Calibri" w:hAnsi="Calibri" w:cs="Calibri"/>
        </w:rPr>
        <w:t>s</w:t>
      </w:r>
      <w:r w:rsidR="00DE1107">
        <w:rPr>
          <w:rFonts w:ascii="Calibri" w:hAnsi="Calibri" w:cs="Calibri"/>
        </w:rPr>
        <w:t>ystem users</w:t>
      </w:r>
      <w:r w:rsidR="00E474A1" w:rsidRPr="007A370D">
        <w:rPr>
          <w:rFonts w:ascii="Calibri" w:hAnsi="Calibri" w:cs="Calibri"/>
        </w:rPr>
        <w:t xml:space="preserve"> attest</w:t>
      </w:r>
      <w:r w:rsidRPr="007A370D">
        <w:rPr>
          <w:rFonts w:ascii="Calibri" w:hAnsi="Calibri" w:cs="Calibri"/>
        </w:rPr>
        <w:t xml:space="preserve"> that the requirements products reflect the operating needs of the business.</w:t>
      </w:r>
    </w:p>
    <w:p w:rsidR="003B776A" w:rsidRDefault="003B776A" w:rsidP="00A24C60">
      <w:pPr>
        <w:numPr>
          <w:ilvl w:val="0"/>
          <w:numId w:val="3"/>
        </w:numPr>
        <w:rPr>
          <w:rFonts w:ascii="Calibri" w:hAnsi="Calibri" w:cs="Calibri"/>
        </w:rPr>
      </w:pPr>
      <w:r w:rsidRPr="007A370D">
        <w:rPr>
          <w:rFonts w:ascii="Calibri" w:hAnsi="Calibri" w:cs="Calibri"/>
        </w:rPr>
        <w:t xml:space="preserve">The </w:t>
      </w:r>
      <w:r w:rsidR="00E474A1" w:rsidRPr="007A370D">
        <w:rPr>
          <w:rFonts w:ascii="Calibri" w:hAnsi="Calibri" w:cs="Calibri"/>
        </w:rPr>
        <w:t>Documentation</w:t>
      </w:r>
      <w:r w:rsidRPr="007A370D">
        <w:rPr>
          <w:rFonts w:ascii="Calibri" w:hAnsi="Calibri" w:cs="Calibri"/>
        </w:rPr>
        <w:t xml:space="preserve"> </w:t>
      </w:r>
      <w:r w:rsidR="00F37E64">
        <w:rPr>
          <w:rFonts w:ascii="Calibri" w:hAnsi="Calibri" w:cs="Calibri"/>
        </w:rPr>
        <w:t>r</w:t>
      </w:r>
      <w:r w:rsidR="001F6AE1" w:rsidRPr="007A370D">
        <w:rPr>
          <w:rFonts w:ascii="Calibri" w:hAnsi="Calibri" w:cs="Calibri"/>
        </w:rPr>
        <w:t>epresentative</w:t>
      </w:r>
      <w:r w:rsidRPr="007A370D">
        <w:rPr>
          <w:rFonts w:ascii="Calibri" w:hAnsi="Calibri" w:cs="Calibri"/>
        </w:rPr>
        <w:t xml:space="preserve"> attests that the requirements products </w:t>
      </w:r>
      <w:r w:rsidR="00BD18AF" w:rsidRPr="007A370D">
        <w:rPr>
          <w:rFonts w:ascii="Calibri" w:hAnsi="Calibri" w:cs="Calibri"/>
        </w:rPr>
        <w:t>we</w:t>
      </w:r>
      <w:r w:rsidRPr="007A370D">
        <w:rPr>
          <w:rFonts w:ascii="Calibri" w:hAnsi="Calibri" w:cs="Calibri"/>
        </w:rPr>
        <w:t>re thorough enough to begin drafting</w:t>
      </w:r>
      <w:r w:rsidR="00860CF8" w:rsidRPr="007A370D">
        <w:rPr>
          <w:rFonts w:ascii="Calibri" w:hAnsi="Calibri" w:cs="Calibri"/>
        </w:rPr>
        <w:t xml:space="preserve"> </w:t>
      </w:r>
      <w:r w:rsidR="00921C99" w:rsidRPr="007A370D">
        <w:rPr>
          <w:rFonts w:ascii="Calibri" w:hAnsi="Calibri" w:cs="Calibri"/>
        </w:rPr>
        <w:t>the training materials</w:t>
      </w:r>
      <w:r w:rsidR="00D16BAC" w:rsidRPr="007A370D">
        <w:rPr>
          <w:rFonts w:ascii="Calibri" w:hAnsi="Calibri" w:cs="Calibri"/>
        </w:rPr>
        <w:t xml:space="preserve"> and procedu</w:t>
      </w:r>
      <w:r w:rsidR="00D16BAC">
        <w:rPr>
          <w:rFonts w:ascii="Calibri" w:hAnsi="Calibri" w:cs="Calibri"/>
        </w:rPr>
        <w:t>res</w:t>
      </w:r>
      <w:r>
        <w:rPr>
          <w:rFonts w:ascii="Calibri" w:hAnsi="Calibri" w:cs="Calibri"/>
        </w:rPr>
        <w:t>.</w:t>
      </w:r>
    </w:p>
    <w:p w:rsidR="00BD2BE7" w:rsidRDefault="005F013F" w:rsidP="00A24C60">
      <w:pPr>
        <w:numPr>
          <w:ilvl w:val="0"/>
          <w:numId w:val="3"/>
        </w:numPr>
        <w:rPr>
          <w:rFonts w:ascii="Calibri" w:hAnsi="Calibri" w:cs="Calibri"/>
        </w:rPr>
      </w:pPr>
      <w:r w:rsidRPr="00FC2904">
        <w:rPr>
          <w:rFonts w:ascii="Calibri" w:hAnsi="Calibri" w:cs="Calibri"/>
        </w:rPr>
        <w:t xml:space="preserve">The </w:t>
      </w:r>
      <w:r w:rsidR="00E57606">
        <w:rPr>
          <w:rFonts w:ascii="Calibri" w:hAnsi="Calibri" w:cs="Calibri"/>
        </w:rPr>
        <w:t xml:space="preserve">Information Security </w:t>
      </w:r>
      <w:r w:rsidR="00F37E64">
        <w:rPr>
          <w:rFonts w:ascii="Calibri" w:hAnsi="Calibri" w:cs="Calibri"/>
        </w:rPr>
        <w:t>r</w:t>
      </w:r>
      <w:r w:rsidR="00E57606">
        <w:rPr>
          <w:rFonts w:ascii="Calibri" w:hAnsi="Calibri" w:cs="Calibri"/>
        </w:rPr>
        <w:t>epresentative</w:t>
      </w:r>
      <w:r w:rsidRPr="00FC2904">
        <w:rPr>
          <w:rFonts w:ascii="Calibri" w:hAnsi="Calibri" w:cs="Calibri"/>
        </w:rPr>
        <w:t xml:space="preserve"> </w:t>
      </w:r>
      <w:r w:rsidR="00F73703">
        <w:rPr>
          <w:rFonts w:ascii="Calibri" w:hAnsi="Calibri" w:cs="Calibri"/>
        </w:rPr>
        <w:t xml:space="preserve">attests </w:t>
      </w:r>
      <w:r w:rsidR="003B776A">
        <w:rPr>
          <w:rFonts w:ascii="Calibri" w:hAnsi="Calibri" w:cs="Calibri"/>
        </w:rPr>
        <w:t xml:space="preserve">that the requirements products </w:t>
      </w:r>
      <w:r w:rsidRPr="00FC2904">
        <w:rPr>
          <w:rFonts w:ascii="Calibri" w:hAnsi="Calibri" w:cs="Calibri"/>
        </w:rPr>
        <w:t>reflect</w:t>
      </w:r>
      <w:r w:rsidR="003B776A">
        <w:rPr>
          <w:rFonts w:ascii="Calibri" w:hAnsi="Calibri" w:cs="Calibri"/>
        </w:rPr>
        <w:t xml:space="preserve"> the necessary </w:t>
      </w:r>
      <w:r w:rsidR="00981BDF" w:rsidRPr="00FC2904">
        <w:rPr>
          <w:rFonts w:ascii="Calibri" w:hAnsi="Calibri" w:cs="Calibri"/>
        </w:rPr>
        <w:t xml:space="preserve">information </w:t>
      </w:r>
      <w:r w:rsidR="003B776A">
        <w:rPr>
          <w:rFonts w:ascii="Calibri" w:hAnsi="Calibri" w:cs="Calibri"/>
        </w:rPr>
        <w:t xml:space="preserve">system </w:t>
      </w:r>
      <w:r w:rsidRPr="00FC2904">
        <w:rPr>
          <w:rFonts w:ascii="Calibri" w:hAnsi="Calibri" w:cs="Calibri"/>
        </w:rPr>
        <w:t>security requirements</w:t>
      </w:r>
      <w:r w:rsidR="00335733" w:rsidRPr="00FC2904">
        <w:rPr>
          <w:rFonts w:ascii="Calibri" w:hAnsi="Calibri" w:cs="Calibri"/>
        </w:rPr>
        <w:t>.</w:t>
      </w:r>
    </w:p>
    <w:p w:rsidR="003B776A" w:rsidRDefault="00350FD6" w:rsidP="00A24C60">
      <w:pPr>
        <w:numPr>
          <w:ilvl w:val="0"/>
          <w:numId w:val="3"/>
        </w:numPr>
        <w:rPr>
          <w:rFonts w:ascii="Calibri" w:hAnsi="Calibri" w:cs="Calibri"/>
        </w:rPr>
      </w:pPr>
      <w:r>
        <w:rPr>
          <w:rFonts w:ascii="Calibri" w:hAnsi="Calibri" w:cs="Calibri"/>
        </w:rPr>
        <w:t>The Information Security representative will evaluate the planned system design and potential integration with other systems as well as incorporation of shared services and common security controls.</w:t>
      </w:r>
      <w:r w:rsidR="003B776A" w:rsidRPr="003B776A">
        <w:rPr>
          <w:rFonts w:ascii="Calibri" w:hAnsi="Calibri" w:cs="Calibri"/>
        </w:rPr>
        <w:t xml:space="preserve">All project team members are given the opportunity to review the requirements </w:t>
      </w:r>
      <w:r w:rsidR="00BE5595">
        <w:rPr>
          <w:rFonts w:ascii="Calibri" w:hAnsi="Calibri" w:cs="Calibri"/>
        </w:rPr>
        <w:t>products and any known issues or concerns</w:t>
      </w:r>
      <w:r w:rsidR="003B776A">
        <w:rPr>
          <w:rFonts w:ascii="Calibri" w:hAnsi="Calibri" w:cs="Calibri"/>
        </w:rPr>
        <w:t xml:space="preserve"> </w:t>
      </w:r>
      <w:r w:rsidR="003B776A" w:rsidRPr="003B776A">
        <w:rPr>
          <w:rFonts w:ascii="Calibri" w:hAnsi="Calibri" w:cs="Calibri"/>
        </w:rPr>
        <w:t>ahead of the meeting</w:t>
      </w:r>
      <w:r w:rsidR="00B71779">
        <w:rPr>
          <w:rFonts w:ascii="Calibri" w:hAnsi="Calibri" w:cs="Calibri"/>
        </w:rPr>
        <w:t xml:space="preserve"> to verify that the concept is </w:t>
      </w:r>
      <w:r>
        <w:rPr>
          <w:rFonts w:ascii="Calibri" w:hAnsi="Calibri" w:cs="Calibri"/>
        </w:rPr>
        <w:t xml:space="preserve">still </w:t>
      </w:r>
      <w:r w:rsidR="00B71779">
        <w:rPr>
          <w:rFonts w:ascii="Calibri" w:hAnsi="Calibri" w:cs="Calibri"/>
        </w:rPr>
        <w:t>viable, complete, achievable, and in line with organization mission objectives and budgetary constraints</w:t>
      </w:r>
      <w:r w:rsidR="003B776A" w:rsidRPr="003B776A">
        <w:rPr>
          <w:rFonts w:ascii="Calibri" w:hAnsi="Calibri" w:cs="Calibri"/>
        </w:rPr>
        <w:t>.</w:t>
      </w:r>
    </w:p>
    <w:p w:rsidR="00107D97" w:rsidRDefault="00B71779" w:rsidP="00A24C60">
      <w:pPr>
        <w:numPr>
          <w:ilvl w:val="0"/>
          <w:numId w:val="3"/>
        </w:numPr>
        <w:rPr>
          <w:rFonts w:ascii="Calibri" w:hAnsi="Calibri" w:cs="Calibri"/>
        </w:rPr>
      </w:pPr>
      <w:r>
        <w:rPr>
          <w:rFonts w:ascii="Calibri" w:hAnsi="Calibri" w:cs="Calibri"/>
        </w:rPr>
        <w:t xml:space="preserve">The Requirements Team </w:t>
      </w:r>
      <w:r w:rsidR="00100015">
        <w:rPr>
          <w:rFonts w:ascii="Calibri" w:hAnsi="Calibri" w:cs="Calibri"/>
        </w:rPr>
        <w:t xml:space="preserve">recommend </w:t>
      </w:r>
      <w:r>
        <w:rPr>
          <w:rFonts w:ascii="Calibri" w:hAnsi="Calibri" w:cs="Calibri"/>
        </w:rPr>
        <w:t xml:space="preserve">the </w:t>
      </w:r>
      <w:r w:rsidR="00107D97">
        <w:rPr>
          <w:rFonts w:ascii="Calibri" w:hAnsi="Calibri" w:cs="Calibri"/>
        </w:rPr>
        <w:t>Acquisition Strategy</w:t>
      </w:r>
      <w:r w:rsidR="00873E75">
        <w:rPr>
          <w:rFonts w:ascii="Calibri" w:hAnsi="Calibri" w:cs="Calibri"/>
        </w:rPr>
        <w:t xml:space="preserve"> (if applicable)</w:t>
      </w:r>
      <w:r w:rsidR="00977BBF">
        <w:rPr>
          <w:rFonts w:ascii="Calibri" w:hAnsi="Calibri" w:cs="Calibri"/>
        </w:rPr>
        <w:t xml:space="preserve"> </w:t>
      </w:r>
      <w:r>
        <w:rPr>
          <w:rFonts w:ascii="Calibri" w:hAnsi="Calibri" w:cs="Calibri"/>
        </w:rPr>
        <w:t>to be used throughout the remainder of the development process.</w:t>
      </w:r>
    </w:p>
    <w:p w:rsidR="00107D97" w:rsidRDefault="00B71779" w:rsidP="00A24C60">
      <w:pPr>
        <w:numPr>
          <w:ilvl w:val="0"/>
          <w:numId w:val="3"/>
        </w:numPr>
        <w:rPr>
          <w:rFonts w:ascii="Calibri" w:hAnsi="Calibri" w:cs="Calibri"/>
        </w:rPr>
      </w:pPr>
      <w:r>
        <w:rPr>
          <w:rFonts w:ascii="Calibri" w:hAnsi="Calibri" w:cs="Calibri"/>
        </w:rPr>
        <w:t xml:space="preserve">The </w:t>
      </w:r>
      <w:r w:rsidR="001D38BF">
        <w:rPr>
          <w:rFonts w:ascii="Calibri" w:hAnsi="Calibri" w:cs="Calibri"/>
        </w:rPr>
        <w:t>IT team</w:t>
      </w:r>
      <w:r>
        <w:rPr>
          <w:rFonts w:ascii="Calibri" w:hAnsi="Calibri" w:cs="Calibri"/>
        </w:rPr>
        <w:t xml:space="preserve"> reviews the requirements to ensure that the project harmonizes with IT vision, standards, and business requirements, as well as security alignment with current and imminent security services.</w:t>
      </w:r>
      <w:r w:rsidR="008C3B32">
        <w:rPr>
          <w:rFonts w:ascii="Calibri" w:hAnsi="Calibri" w:cs="Calibri"/>
        </w:rPr>
        <w:t xml:space="preserve"> </w:t>
      </w:r>
    </w:p>
    <w:p w:rsidR="00107D97" w:rsidRDefault="00B71779" w:rsidP="00A24C60">
      <w:pPr>
        <w:numPr>
          <w:ilvl w:val="0"/>
          <w:numId w:val="3"/>
        </w:numPr>
        <w:rPr>
          <w:rFonts w:ascii="Calibri" w:hAnsi="Calibri" w:cs="Calibri"/>
        </w:rPr>
      </w:pPr>
      <w:r>
        <w:rPr>
          <w:rFonts w:ascii="Calibri" w:hAnsi="Calibri" w:cs="Calibri"/>
        </w:rPr>
        <w:t xml:space="preserve">The Development Steering Committee performs a </w:t>
      </w:r>
      <w:r w:rsidR="00107D97">
        <w:rPr>
          <w:rFonts w:ascii="Calibri" w:hAnsi="Calibri" w:cs="Calibri"/>
        </w:rPr>
        <w:t xml:space="preserve">Financial Review </w:t>
      </w:r>
      <w:r>
        <w:rPr>
          <w:rFonts w:ascii="Calibri" w:hAnsi="Calibri" w:cs="Calibri"/>
        </w:rPr>
        <w:t>to verify that the system will be aligned with Capital Planning and Investment Control artifacts and guidance while balancing the cost implications associated with risk management.</w:t>
      </w:r>
    </w:p>
    <w:p w:rsidR="00107D97" w:rsidRPr="003B776A" w:rsidRDefault="00B71779" w:rsidP="00A24C60">
      <w:pPr>
        <w:numPr>
          <w:ilvl w:val="0"/>
          <w:numId w:val="3"/>
        </w:numPr>
        <w:rPr>
          <w:rFonts w:ascii="Calibri" w:hAnsi="Calibri" w:cs="Calibri"/>
        </w:rPr>
      </w:pPr>
      <w:r>
        <w:rPr>
          <w:rFonts w:ascii="Calibri" w:hAnsi="Calibri" w:cs="Calibri"/>
        </w:rPr>
        <w:t>The Information Security representative perform</w:t>
      </w:r>
      <w:r w:rsidR="00977BBF">
        <w:rPr>
          <w:rFonts w:ascii="Calibri" w:hAnsi="Calibri" w:cs="Calibri"/>
        </w:rPr>
        <w:t>s</w:t>
      </w:r>
      <w:r>
        <w:rPr>
          <w:rFonts w:ascii="Calibri" w:hAnsi="Calibri" w:cs="Calibri"/>
        </w:rPr>
        <w:t xml:space="preserve"> a </w:t>
      </w:r>
      <w:r w:rsidR="00107D97">
        <w:rPr>
          <w:rFonts w:ascii="Calibri" w:hAnsi="Calibri" w:cs="Calibri"/>
        </w:rPr>
        <w:t>Risk Management Review</w:t>
      </w:r>
      <w:r w:rsidR="009B3760">
        <w:rPr>
          <w:rFonts w:ascii="Calibri" w:hAnsi="Calibri" w:cs="Calibri"/>
        </w:rPr>
        <w:t xml:space="preserve"> to reduce ambiguity in managing system risk.</w:t>
      </w:r>
    </w:p>
    <w:p w:rsidR="004C2F96" w:rsidRPr="00FC2904" w:rsidRDefault="004C2F96" w:rsidP="004C2F96">
      <w:pPr>
        <w:rPr>
          <w:rFonts w:ascii="Calibri" w:hAnsi="Calibri" w:cs="Calibri"/>
          <w:lang w:val="en-US"/>
        </w:rPr>
      </w:pPr>
    </w:p>
    <w:p w:rsidR="004C2F96" w:rsidRPr="00FC2904" w:rsidRDefault="00BD18AF" w:rsidP="004C2F96">
      <w:pPr>
        <w:rPr>
          <w:rFonts w:ascii="Calibri" w:hAnsi="Calibri" w:cs="Calibri"/>
          <w:lang w:val="en-US"/>
        </w:rPr>
      </w:pPr>
      <w:r>
        <w:rPr>
          <w:rFonts w:ascii="Calibri" w:hAnsi="Calibri" w:cs="Calibri"/>
          <w:lang w:val="en-US"/>
        </w:rPr>
        <w:t xml:space="preserve">During </w:t>
      </w:r>
      <w:r w:rsidR="005D3090">
        <w:rPr>
          <w:rFonts w:ascii="Calibri" w:hAnsi="Calibri" w:cs="Calibri"/>
          <w:lang w:val="en-US"/>
        </w:rPr>
        <w:t xml:space="preserve">the </w:t>
      </w:r>
      <w:r w:rsidR="00C42C86">
        <w:rPr>
          <w:rFonts w:ascii="Calibri" w:hAnsi="Calibri" w:cs="Calibri"/>
          <w:lang w:val="en-US"/>
        </w:rPr>
        <w:t>s</w:t>
      </w:r>
      <w:r w:rsidR="001649E4">
        <w:rPr>
          <w:rFonts w:ascii="Calibri" w:hAnsi="Calibri" w:cs="Calibri"/>
          <w:lang w:val="en-US"/>
        </w:rPr>
        <w:t>tage</w:t>
      </w:r>
      <w:r w:rsidR="00A5287D">
        <w:rPr>
          <w:rFonts w:ascii="Calibri" w:hAnsi="Calibri" w:cs="Calibri"/>
          <w:lang w:val="en-US"/>
        </w:rPr>
        <w:t xml:space="preserve"> gate review</w:t>
      </w:r>
      <w:r w:rsidR="004C2F96" w:rsidRPr="00FC2904">
        <w:rPr>
          <w:rFonts w:ascii="Calibri" w:hAnsi="Calibri" w:cs="Calibri"/>
          <w:lang w:val="en-US"/>
        </w:rPr>
        <w:t xml:space="preserve"> meeting</w:t>
      </w:r>
      <w:r w:rsidR="00C42C86">
        <w:rPr>
          <w:rFonts w:ascii="Calibri" w:hAnsi="Calibri" w:cs="Calibri"/>
          <w:lang w:val="en-US"/>
        </w:rPr>
        <w:t>,</w:t>
      </w:r>
      <w:r w:rsidR="00D16BAC">
        <w:rPr>
          <w:rFonts w:ascii="Calibri" w:hAnsi="Calibri" w:cs="Calibri"/>
          <w:lang w:val="en-US"/>
        </w:rPr>
        <w:t xml:space="preserve"> </w:t>
      </w:r>
      <w:r w:rsidR="005D3090">
        <w:rPr>
          <w:rFonts w:ascii="Calibri" w:hAnsi="Calibri" w:cs="Calibri"/>
          <w:lang w:val="en-US"/>
        </w:rPr>
        <w:t>a formal decision is made on whether or not to proceed to the</w:t>
      </w:r>
      <w:r w:rsidR="00350FD6">
        <w:rPr>
          <w:rFonts w:ascii="Calibri" w:hAnsi="Calibri" w:cs="Calibri"/>
          <w:lang w:val="en-US"/>
        </w:rPr>
        <w:t xml:space="preserve"> development/acquisition</w:t>
      </w:r>
      <w:r w:rsidR="005D3090">
        <w:rPr>
          <w:rFonts w:ascii="Calibri" w:hAnsi="Calibri" w:cs="Calibri"/>
          <w:lang w:val="en-US"/>
        </w:rPr>
        <w:t xml:space="preserve"> phase</w:t>
      </w:r>
      <w:r w:rsidR="00D16BAC">
        <w:rPr>
          <w:rFonts w:ascii="Calibri" w:hAnsi="Calibri" w:cs="Calibri"/>
          <w:lang w:val="en-US"/>
        </w:rPr>
        <w:t>.</w:t>
      </w:r>
    </w:p>
    <w:p w:rsidR="00293852" w:rsidRPr="00FC2904" w:rsidRDefault="002C28CB" w:rsidP="00293852">
      <w:pPr>
        <w:pStyle w:val="Heading1"/>
        <w:rPr>
          <w:rFonts w:ascii="Calibri" w:hAnsi="Calibri" w:cs="Calibri"/>
          <w:lang w:val="en-US"/>
        </w:rPr>
      </w:pPr>
      <w:bookmarkStart w:id="52" w:name="_Toc299785367"/>
      <w:bookmarkEnd w:id="49"/>
      <w:r w:rsidRPr="00FC2904">
        <w:rPr>
          <w:rFonts w:ascii="Calibri" w:hAnsi="Calibri" w:cs="Calibri"/>
          <w:lang w:val="en-US"/>
        </w:rPr>
        <w:t>Development</w:t>
      </w:r>
      <w:r w:rsidR="0037305B">
        <w:rPr>
          <w:rFonts w:ascii="Calibri" w:hAnsi="Calibri" w:cs="Calibri"/>
          <w:lang w:val="en-US"/>
        </w:rPr>
        <w:t>/Acquisition</w:t>
      </w:r>
      <w:r w:rsidR="00C6750A" w:rsidRPr="00FC2904">
        <w:rPr>
          <w:rFonts w:ascii="Calibri" w:hAnsi="Calibri" w:cs="Calibri"/>
          <w:lang w:val="en-US"/>
        </w:rPr>
        <w:t xml:space="preserve"> Phase</w:t>
      </w:r>
      <w:bookmarkEnd w:id="52"/>
    </w:p>
    <w:p w:rsidR="00C6750A" w:rsidRPr="00FC2904" w:rsidRDefault="00C6750A" w:rsidP="00C6750A">
      <w:pPr>
        <w:pStyle w:val="Heading2"/>
        <w:rPr>
          <w:rFonts w:ascii="Calibri" w:hAnsi="Calibri" w:cs="Calibri"/>
          <w:i w:val="0"/>
          <w:lang w:val="en-US"/>
        </w:rPr>
      </w:pPr>
      <w:bookmarkStart w:id="53" w:name="_Toc299785368"/>
      <w:r w:rsidRPr="00FC2904">
        <w:rPr>
          <w:rFonts w:ascii="Calibri" w:hAnsi="Calibri" w:cs="Calibri"/>
          <w:i w:val="0"/>
          <w:lang w:val="en-US"/>
        </w:rPr>
        <w:t>Development</w:t>
      </w:r>
      <w:r w:rsidR="00FA6192">
        <w:rPr>
          <w:rFonts w:ascii="Calibri" w:hAnsi="Calibri" w:cs="Calibri"/>
          <w:i w:val="0"/>
          <w:lang w:val="en-US"/>
        </w:rPr>
        <w:t xml:space="preserve">/Acquisition </w:t>
      </w:r>
      <w:r w:rsidRPr="00FC2904">
        <w:rPr>
          <w:rFonts w:ascii="Calibri" w:hAnsi="Calibri" w:cs="Calibri"/>
          <w:i w:val="0"/>
          <w:lang w:val="en-US"/>
        </w:rPr>
        <w:t xml:space="preserve">Phase </w:t>
      </w:r>
      <w:r w:rsidR="00BA229F" w:rsidRPr="00FC2904">
        <w:rPr>
          <w:rFonts w:ascii="Calibri" w:hAnsi="Calibri" w:cs="Calibri"/>
          <w:i w:val="0"/>
          <w:lang w:val="en-US"/>
        </w:rPr>
        <w:t xml:space="preserve">Overview and </w:t>
      </w:r>
      <w:r w:rsidRPr="00FC2904">
        <w:rPr>
          <w:rFonts w:ascii="Calibri" w:hAnsi="Calibri" w:cs="Calibri"/>
          <w:i w:val="0"/>
          <w:lang w:val="en-US"/>
        </w:rPr>
        <w:t>Purpose</w:t>
      </w:r>
      <w:bookmarkEnd w:id="53"/>
    </w:p>
    <w:p w:rsidR="005662E1" w:rsidRPr="00FC2904" w:rsidRDefault="00682B47" w:rsidP="005662E1">
      <w:pPr>
        <w:rPr>
          <w:rFonts w:ascii="Calibri" w:hAnsi="Calibri" w:cs="Calibri"/>
          <w:lang w:val="en-US"/>
        </w:rPr>
      </w:pPr>
      <w:r w:rsidRPr="00FC2904">
        <w:rPr>
          <w:rFonts w:ascii="Calibri" w:hAnsi="Calibri" w:cs="Calibri"/>
          <w:lang w:val="en-US"/>
        </w:rPr>
        <w:t xml:space="preserve">The purpose of the </w:t>
      </w:r>
      <w:r w:rsidR="00C42C86">
        <w:rPr>
          <w:rFonts w:ascii="Calibri" w:hAnsi="Calibri" w:cs="Calibri"/>
          <w:lang w:val="en-US"/>
        </w:rPr>
        <w:t>d</w:t>
      </w:r>
      <w:r w:rsidRPr="00FC2904">
        <w:rPr>
          <w:rFonts w:ascii="Calibri" w:hAnsi="Calibri" w:cs="Calibri"/>
          <w:lang w:val="en-US"/>
        </w:rPr>
        <w:t>evelopment</w:t>
      </w:r>
      <w:r w:rsidR="00CB1AD3">
        <w:rPr>
          <w:rFonts w:ascii="Calibri" w:hAnsi="Calibri" w:cs="Calibri"/>
          <w:lang w:val="en-US"/>
        </w:rPr>
        <w:t>/acquisition</w:t>
      </w:r>
      <w:r w:rsidRPr="00FC2904">
        <w:rPr>
          <w:rFonts w:ascii="Calibri" w:hAnsi="Calibri" w:cs="Calibri"/>
          <w:lang w:val="en-US"/>
        </w:rPr>
        <w:t xml:space="preserve"> </w:t>
      </w:r>
      <w:r w:rsidR="00C42C86">
        <w:rPr>
          <w:rFonts w:ascii="Calibri" w:hAnsi="Calibri" w:cs="Calibri"/>
          <w:lang w:val="en-US"/>
        </w:rPr>
        <w:t>p</w:t>
      </w:r>
      <w:r w:rsidRPr="00FC2904">
        <w:rPr>
          <w:rFonts w:ascii="Calibri" w:hAnsi="Calibri" w:cs="Calibri"/>
          <w:lang w:val="en-US"/>
        </w:rPr>
        <w:t>hase is to</w:t>
      </w:r>
      <w:r w:rsidR="0036627D" w:rsidRPr="00FC2904">
        <w:rPr>
          <w:rFonts w:ascii="Calibri" w:hAnsi="Calibri" w:cs="Calibri"/>
          <w:lang w:val="en-US"/>
        </w:rPr>
        <w:t xml:space="preserve"> co</w:t>
      </w:r>
      <w:r w:rsidR="00E32522">
        <w:rPr>
          <w:rFonts w:ascii="Calibri" w:hAnsi="Calibri" w:cs="Calibri"/>
          <w:lang w:val="en-US"/>
        </w:rPr>
        <w:t>n</w:t>
      </w:r>
      <w:r w:rsidR="0036627D" w:rsidRPr="00FC2904">
        <w:rPr>
          <w:rFonts w:ascii="Calibri" w:hAnsi="Calibri" w:cs="Calibri"/>
          <w:lang w:val="en-US"/>
        </w:rPr>
        <w:t xml:space="preserve">vert the design </w:t>
      </w:r>
      <w:r w:rsidR="00BE7886" w:rsidRPr="00FC2904">
        <w:rPr>
          <w:rFonts w:ascii="Calibri" w:hAnsi="Calibri" w:cs="Calibri"/>
          <w:lang w:val="en-US"/>
        </w:rPr>
        <w:t xml:space="preserve">proposed </w:t>
      </w:r>
      <w:r w:rsidR="0036627D" w:rsidRPr="00FC2904">
        <w:rPr>
          <w:rFonts w:ascii="Calibri" w:hAnsi="Calibri" w:cs="Calibri"/>
          <w:lang w:val="en-US"/>
        </w:rPr>
        <w:t xml:space="preserve">in the previous phase into </w:t>
      </w:r>
      <w:r w:rsidR="00322626" w:rsidRPr="00FC2904">
        <w:rPr>
          <w:rFonts w:ascii="Calibri" w:hAnsi="Calibri" w:cs="Calibri"/>
          <w:lang w:val="en-US"/>
        </w:rPr>
        <w:t xml:space="preserve">system components.  </w:t>
      </w:r>
      <w:r w:rsidR="00B53F92" w:rsidRPr="00FC2904">
        <w:rPr>
          <w:rFonts w:ascii="Calibri" w:hAnsi="Calibri" w:cs="Calibri"/>
          <w:lang w:val="en-US"/>
        </w:rPr>
        <w:t xml:space="preserve">The </w:t>
      </w:r>
      <w:r w:rsidR="00892FEF">
        <w:rPr>
          <w:rFonts w:ascii="Calibri" w:hAnsi="Calibri" w:cs="Calibri"/>
          <w:lang w:val="en-US"/>
        </w:rPr>
        <w:t>d</w:t>
      </w:r>
      <w:r w:rsidR="00B53F92" w:rsidRPr="00FC2904">
        <w:rPr>
          <w:rFonts w:ascii="Calibri" w:hAnsi="Calibri" w:cs="Calibri"/>
          <w:lang w:val="en-US"/>
        </w:rPr>
        <w:t>evelopment</w:t>
      </w:r>
      <w:r w:rsidR="00CB1AD3">
        <w:rPr>
          <w:rFonts w:ascii="Calibri" w:hAnsi="Calibri" w:cs="Calibri"/>
          <w:lang w:val="en-US"/>
        </w:rPr>
        <w:t>/acquisition</w:t>
      </w:r>
      <w:r w:rsidR="00B53F92" w:rsidRPr="00FC2904">
        <w:rPr>
          <w:rFonts w:ascii="Calibri" w:hAnsi="Calibri" w:cs="Calibri"/>
          <w:lang w:val="en-US"/>
        </w:rPr>
        <w:t xml:space="preserve"> </w:t>
      </w:r>
      <w:r w:rsidR="00892FEF">
        <w:rPr>
          <w:rFonts w:ascii="Calibri" w:hAnsi="Calibri" w:cs="Calibri"/>
          <w:lang w:val="en-US"/>
        </w:rPr>
        <w:t>p</w:t>
      </w:r>
      <w:r w:rsidR="00322626" w:rsidRPr="00FC2904">
        <w:rPr>
          <w:rFonts w:ascii="Calibri" w:hAnsi="Calibri" w:cs="Calibri"/>
          <w:lang w:val="en-US"/>
        </w:rPr>
        <w:t xml:space="preserve">hase is where new or modified system </w:t>
      </w:r>
      <w:r w:rsidR="00A04970">
        <w:rPr>
          <w:rFonts w:ascii="Calibri" w:hAnsi="Calibri" w:cs="Calibri"/>
          <w:lang w:val="en-US"/>
        </w:rPr>
        <w:t>modules</w:t>
      </w:r>
      <w:r w:rsidR="00322626" w:rsidRPr="00FC2904">
        <w:rPr>
          <w:rFonts w:ascii="Calibri" w:hAnsi="Calibri" w:cs="Calibri"/>
          <w:lang w:val="en-US"/>
        </w:rPr>
        <w:t xml:space="preserve"> are </w:t>
      </w:r>
      <w:r w:rsidR="009226AA" w:rsidRPr="00FC2904">
        <w:rPr>
          <w:rFonts w:ascii="Calibri" w:hAnsi="Calibri" w:cs="Calibri"/>
          <w:lang w:val="en-US"/>
        </w:rPr>
        <w:t>developed</w:t>
      </w:r>
      <w:r w:rsidR="00CB1AD3">
        <w:rPr>
          <w:rFonts w:ascii="Calibri" w:hAnsi="Calibri" w:cs="Calibri"/>
          <w:lang w:val="en-US"/>
        </w:rPr>
        <w:t xml:space="preserve"> or acquired</w:t>
      </w:r>
      <w:r w:rsidR="009226AA" w:rsidRPr="00FC2904">
        <w:rPr>
          <w:rFonts w:ascii="Calibri" w:hAnsi="Calibri" w:cs="Calibri"/>
          <w:lang w:val="en-US"/>
        </w:rPr>
        <w:t xml:space="preserve"> and then </w:t>
      </w:r>
      <w:r w:rsidR="00322626" w:rsidRPr="00FC2904">
        <w:rPr>
          <w:rFonts w:ascii="Calibri" w:hAnsi="Calibri" w:cs="Calibri"/>
          <w:lang w:val="en-US"/>
        </w:rPr>
        <w:t xml:space="preserve">unit tested to ensure they work according to the requirements developed in the </w:t>
      </w:r>
      <w:r w:rsidR="003C0D5F">
        <w:rPr>
          <w:rFonts w:ascii="Calibri" w:hAnsi="Calibri" w:cs="Calibri"/>
          <w:lang w:val="en-US"/>
        </w:rPr>
        <w:t>r</w:t>
      </w:r>
      <w:r w:rsidR="00687CAC" w:rsidRPr="00FC2904">
        <w:rPr>
          <w:rFonts w:ascii="Calibri" w:hAnsi="Calibri" w:cs="Calibri"/>
          <w:lang w:val="en-US"/>
        </w:rPr>
        <w:t xml:space="preserve">equirements </w:t>
      </w:r>
      <w:r w:rsidR="003C0D5F">
        <w:rPr>
          <w:rFonts w:ascii="Calibri" w:hAnsi="Calibri" w:cs="Calibri"/>
          <w:lang w:val="en-US"/>
        </w:rPr>
        <w:t>p</w:t>
      </w:r>
      <w:r w:rsidR="00687CAC" w:rsidRPr="00FC2904">
        <w:rPr>
          <w:rFonts w:ascii="Calibri" w:hAnsi="Calibri" w:cs="Calibri"/>
          <w:lang w:val="en-US"/>
        </w:rPr>
        <w:t>hase</w:t>
      </w:r>
      <w:r w:rsidR="009226AA" w:rsidRPr="00FC2904">
        <w:rPr>
          <w:rFonts w:ascii="Calibri" w:hAnsi="Calibri" w:cs="Calibri"/>
          <w:lang w:val="en-US"/>
        </w:rPr>
        <w:t xml:space="preserve"> and conform to the </w:t>
      </w:r>
      <w:r w:rsidR="00A04970">
        <w:rPr>
          <w:rFonts w:ascii="Calibri" w:hAnsi="Calibri" w:cs="Calibri"/>
          <w:lang w:val="en-US"/>
        </w:rPr>
        <w:t xml:space="preserve">design developed in the </w:t>
      </w:r>
      <w:r w:rsidR="003C0D5F">
        <w:rPr>
          <w:rFonts w:ascii="Calibri" w:hAnsi="Calibri" w:cs="Calibri"/>
          <w:lang w:val="en-US"/>
        </w:rPr>
        <w:t>d</w:t>
      </w:r>
      <w:r w:rsidR="00A04970">
        <w:rPr>
          <w:rFonts w:ascii="Calibri" w:hAnsi="Calibri" w:cs="Calibri"/>
          <w:lang w:val="en-US"/>
        </w:rPr>
        <w:t xml:space="preserve">esign </w:t>
      </w:r>
      <w:r w:rsidR="003C0D5F">
        <w:rPr>
          <w:rFonts w:ascii="Calibri" w:hAnsi="Calibri" w:cs="Calibri"/>
          <w:lang w:val="en-US"/>
        </w:rPr>
        <w:t>p</w:t>
      </w:r>
      <w:r w:rsidR="00A04970">
        <w:rPr>
          <w:rFonts w:ascii="Calibri" w:hAnsi="Calibri" w:cs="Calibri"/>
          <w:lang w:val="en-US"/>
        </w:rPr>
        <w:t>hase</w:t>
      </w:r>
      <w:r w:rsidR="00322626" w:rsidRPr="00FC2904">
        <w:rPr>
          <w:rFonts w:ascii="Calibri" w:hAnsi="Calibri" w:cs="Calibri"/>
          <w:lang w:val="en-US"/>
        </w:rPr>
        <w:t>.</w:t>
      </w:r>
      <w:r w:rsidR="00A43AD6" w:rsidRPr="00FC2904">
        <w:rPr>
          <w:rFonts w:ascii="Calibri" w:hAnsi="Calibri" w:cs="Calibri"/>
          <w:lang w:val="en-US"/>
        </w:rPr>
        <w:t xml:space="preserve">  </w:t>
      </w:r>
      <w:r w:rsidR="005662E1" w:rsidRPr="00FC2904">
        <w:rPr>
          <w:rFonts w:ascii="Calibri" w:hAnsi="Calibri" w:cs="Calibri"/>
          <w:lang w:val="en-US"/>
        </w:rPr>
        <w:t xml:space="preserve">Developers will build the </w:t>
      </w:r>
      <w:r w:rsidR="00B53F92" w:rsidRPr="00FC2904">
        <w:rPr>
          <w:rFonts w:ascii="Calibri" w:hAnsi="Calibri" w:cs="Calibri"/>
          <w:lang w:val="en-US"/>
        </w:rPr>
        <w:t xml:space="preserve">new </w:t>
      </w:r>
      <w:r w:rsidR="00CB1AD3">
        <w:rPr>
          <w:rFonts w:ascii="Calibri" w:hAnsi="Calibri" w:cs="Calibri"/>
          <w:lang w:val="en-US"/>
        </w:rPr>
        <w:t xml:space="preserve">software </w:t>
      </w:r>
      <w:r w:rsidR="005662E1" w:rsidRPr="00FC2904">
        <w:rPr>
          <w:rFonts w:ascii="Calibri" w:hAnsi="Calibri" w:cs="Calibri"/>
          <w:lang w:val="en-US"/>
        </w:rPr>
        <w:t>components from scratch or by modifying existing components</w:t>
      </w:r>
      <w:r w:rsidR="00E32522">
        <w:rPr>
          <w:rFonts w:ascii="Calibri" w:hAnsi="Calibri" w:cs="Calibri"/>
          <w:lang w:val="en-US"/>
        </w:rPr>
        <w:t>,</w:t>
      </w:r>
      <w:r w:rsidR="00CB1AD3">
        <w:rPr>
          <w:rFonts w:ascii="Calibri" w:hAnsi="Calibri" w:cs="Calibri"/>
          <w:lang w:val="en-US"/>
        </w:rPr>
        <w:t xml:space="preserve"> or components will be acquired</w:t>
      </w:r>
      <w:r w:rsidR="005662E1" w:rsidRPr="00FC2904">
        <w:rPr>
          <w:rFonts w:ascii="Calibri" w:hAnsi="Calibri" w:cs="Calibri"/>
          <w:lang w:val="en-US"/>
        </w:rPr>
        <w:t xml:space="preserve">.  At the end of the </w:t>
      </w:r>
      <w:r w:rsidR="003C0D5F">
        <w:rPr>
          <w:rFonts w:ascii="Calibri" w:hAnsi="Calibri" w:cs="Calibri"/>
          <w:lang w:val="en-US"/>
        </w:rPr>
        <w:t>d</w:t>
      </w:r>
      <w:r w:rsidR="005662E1" w:rsidRPr="00FC2904">
        <w:rPr>
          <w:rFonts w:ascii="Calibri" w:hAnsi="Calibri" w:cs="Calibri"/>
          <w:lang w:val="en-US"/>
        </w:rPr>
        <w:t>evelopment</w:t>
      </w:r>
      <w:r w:rsidR="00CB1AD3">
        <w:rPr>
          <w:rFonts w:ascii="Calibri" w:hAnsi="Calibri" w:cs="Calibri"/>
          <w:lang w:val="en-US"/>
        </w:rPr>
        <w:t>/acquisition</w:t>
      </w:r>
      <w:r w:rsidR="005662E1" w:rsidRPr="00FC2904">
        <w:rPr>
          <w:rFonts w:ascii="Calibri" w:hAnsi="Calibri" w:cs="Calibri"/>
          <w:lang w:val="en-US"/>
        </w:rPr>
        <w:t xml:space="preserve"> </w:t>
      </w:r>
      <w:r w:rsidR="003C0D5F">
        <w:rPr>
          <w:rFonts w:ascii="Calibri" w:hAnsi="Calibri" w:cs="Calibri"/>
          <w:lang w:val="en-US"/>
        </w:rPr>
        <w:t>p</w:t>
      </w:r>
      <w:r w:rsidR="005662E1" w:rsidRPr="00FC2904">
        <w:rPr>
          <w:rFonts w:ascii="Calibri" w:hAnsi="Calibri" w:cs="Calibri"/>
          <w:lang w:val="en-US"/>
        </w:rPr>
        <w:t>hase, the result</w:t>
      </w:r>
      <w:r w:rsidR="009226AA" w:rsidRPr="00FC2904">
        <w:rPr>
          <w:rFonts w:ascii="Calibri" w:hAnsi="Calibri" w:cs="Calibri"/>
          <w:lang w:val="en-US"/>
        </w:rPr>
        <w:t>s are verified by other project team members to ensure they are in compliance</w:t>
      </w:r>
      <w:r w:rsidR="00A04970">
        <w:rPr>
          <w:rFonts w:ascii="Calibri" w:hAnsi="Calibri" w:cs="Calibri"/>
          <w:lang w:val="en-US"/>
        </w:rPr>
        <w:t xml:space="preserve"> with project </w:t>
      </w:r>
      <w:r w:rsidR="003B75C6">
        <w:rPr>
          <w:rFonts w:ascii="Calibri" w:hAnsi="Calibri" w:cs="Calibri"/>
          <w:lang w:val="en-US"/>
        </w:rPr>
        <w:t>expectations</w:t>
      </w:r>
      <w:r w:rsidR="009226AA" w:rsidRPr="00FC2904">
        <w:rPr>
          <w:rFonts w:ascii="Calibri" w:hAnsi="Calibri" w:cs="Calibri"/>
          <w:lang w:val="en-US"/>
        </w:rPr>
        <w:t xml:space="preserve">.  </w:t>
      </w:r>
      <w:r w:rsidR="00B53F92" w:rsidRPr="00FC2904">
        <w:rPr>
          <w:rFonts w:ascii="Calibri" w:hAnsi="Calibri" w:cs="Calibri"/>
          <w:lang w:val="en-US"/>
        </w:rPr>
        <w:t>The</w:t>
      </w:r>
      <w:r w:rsidR="005662E1" w:rsidRPr="00FC2904">
        <w:rPr>
          <w:rFonts w:ascii="Calibri" w:hAnsi="Calibri" w:cs="Calibri"/>
          <w:lang w:val="en-US"/>
        </w:rPr>
        <w:t xml:space="preserve"> </w:t>
      </w:r>
      <w:r w:rsidR="003C0D5F">
        <w:rPr>
          <w:rFonts w:ascii="Calibri" w:hAnsi="Calibri" w:cs="Calibri"/>
          <w:lang w:val="en-US"/>
        </w:rPr>
        <w:t>d</w:t>
      </w:r>
      <w:r w:rsidR="005662E1" w:rsidRPr="00FC2904">
        <w:rPr>
          <w:rFonts w:ascii="Calibri" w:hAnsi="Calibri" w:cs="Calibri"/>
          <w:lang w:val="en-US"/>
        </w:rPr>
        <w:t>evelopment</w:t>
      </w:r>
      <w:r w:rsidR="00CB1AD3">
        <w:rPr>
          <w:rFonts w:ascii="Calibri" w:hAnsi="Calibri" w:cs="Calibri"/>
          <w:lang w:val="en-US"/>
        </w:rPr>
        <w:t>/acquisition</w:t>
      </w:r>
      <w:r w:rsidR="005662E1" w:rsidRPr="00FC2904">
        <w:rPr>
          <w:rFonts w:ascii="Calibri" w:hAnsi="Calibri" w:cs="Calibri"/>
          <w:lang w:val="en-US"/>
        </w:rPr>
        <w:t xml:space="preserve"> </w:t>
      </w:r>
      <w:r w:rsidR="003C0D5F">
        <w:rPr>
          <w:rFonts w:ascii="Calibri" w:hAnsi="Calibri" w:cs="Calibri"/>
          <w:lang w:val="en-US"/>
        </w:rPr>
        <w:t>p</w:t>
      </w:r>
      <w:r w:rsidR="005662E1" w:rsidRPr="00FC2904">
        <w:rPr>
          <w:rFonts w:ascii="Calibri" w:hAnsi="Calibri" w:cs="Calibri"/>
          <w:lang w:val="en-US"/>
        </w:rPr>
        <w:t xml:space="preserve">hase is </w:t>
      </w:r>
      <w:r w:rsidR="00B53F92" w:rsidRPr="00FC2904">
        <w:rPr>
          <w:rFonts w:ascii="Calibri" w:hAnsi="Calibri" w:cs="Calibri"/>
          <w:lang w:val="en-US"/>
        </w:rPr>
        <w:t xml:space="preserve">considered </w:t>
      </w:r>
      <w:r w:rsidR="005662E1" w:rsidRPr="00FC2904">
        <w:rPr>
          <w:rFonts w:ascii="Calibri" w:hAnsi="Calibri" w:cs="Calibri"/>
          <w:lang w:val="en-US"/>
        </w:rPr>
        <w:t>complete when all of the original requirements have been met and when the results correspond to the specified design.</w:t>
      </w:r>
    </w:p>
    <w:p w:rsidR="00682B47" w:rsidRPr="00FC2904" w:rsidRDefault="00682B47" w:rsidP="00682B47">
      <w:pPr>
        <w:rPr>
          <w:rFonts w:ascii="Calibri" w:hAnsi="Calibri" w:cs="Calibri"/>
          <w:lang w:val="en-US"/>
        </w:rPr>
      </w:pPr>
    </w:p>
    <w:p w:rsidR="002C25D8" w:rsidRDefault="00F45BCF" w:rsidP="00B8706E">
      <w:pPr>
        <w:rPr>
          <w:rFonts w:ascii="Calibri" w:hAnsi="Calibri" w:cs="Calibri"/>
          <w:szCs w:val="22"/>
          <w:lang w:val="en-US"/>
        </w:rPr>
      </w:pPr>
      <w:r>
        <w:rPr>
          <w:rFonts w:ascii="Calibri" w:hAnsi="Calibri" w:cs="Calibri"/>
          <w:szCs w:val="22"/>
          <w:lang w:val="en-US"/>
        </w:rPr>
        <w:t xml:space="preserve">Other </w:t>
      </w:r>
      <w:r w:rsidR="00A04970" w:rsidRPr="00A04970">
        <w:rPr>
          <w:rFonts w:ascii="Calibri" w:hAnsi="Calibri" w:cs="Calibri"/>
          <w:szCs w:val="22"/>
          <w:lang w:val="en-US"/>
        </w:rPr>
        <w:t xml:space="preserve">project team members participate in the </w:t>
      </w:r>
      <w:r w:rsidR="003C0D5F">
        <w:rPr>
          <w:rFonts w:ascii="Calibri" w:hAnsi="Calibri" w:cs="Calibri"/>
          <w:szCs w:val="22"/>
          <w:lang w:val="en-US"/>
        </w:rPr>
        <w:t>d</w:t>
      </w:r>
      <w:r w:rsidR="00A04970">
        <w:rPr>
          <w:rFonts w:ascii="Calibri" w:hAnsi="Calibri" w:cs="Calibri"/>
          <w:szCs w:val="22"/>
          <w:lang w:val="en-US"/>
        </w:rPr>
        <w:t>evelopment</w:t>
      </w:r>
      <w:r w:rsidR="00CB1AD3">
        <w:rPr>
          <w:rFonts w:ascii="Calibri" w:hAnsi="Calibri" w:cs="Calibri"/>
          <w:szCs w:val="22"/>
          <w:lang w:val="en-US"/>
        </w:rPr>
        <w:t>/acquisition</w:t>
      </w:r>
      <w:r w:rsidR="00A04970" w:rsidRPr="00A04970">
        <w:rPr>
          <w:rFonts w:ascii="Calibri" w:hAnsi="Calibri" w:cs="Calibri"/>
          <w:szCs w:val="22"/>
          <w:lang w:val="en-US"/>
        </w:rPr>
        <w:t xml:space="preserve"> </w:t>
      </w:r>
      <w:r w:rsidR="003C0D5F">
        <w:rPr>
          <w:rFonts w:ascii="Calibri" w:hAnsi="Calibri" w:cs="Calibri"/>
          <w:szCs w:val="22"/>
          <w:lang w:val="en-US"/>
        </w:rPr>
        <w:t>p</w:t>
      </w:r>
      <w:r w:rsidR="00A04970" w:rsidRPr="00A04970">
        <w:rPr>
          <w:rFonts w:ascii="Calibri" w:hAnsi="Calibri" w:cs="Calibri"/>
          <w:szCs w:val="22"/>
          <w:lang w:val="en-US"/>
        </w:rPr>
        <w:t xml:space="preserve">hase by providing </w:t>
      </w:r>
      <w:r w:rsidR="00A04970">
        <w:rPr>
          <w:rFonts w:ascii="Calibri" w:hAnsi="Calibri" w:cs="Calibri"/>
          <w:szCs w:val="22"/>
          <w:lang w:val="en-US"/>
        </w:rPr>
        <w:t xml:space="preserve">input to the Development </w:t>
      </w:r>
      <w:r w:rsidR="00A04970" w:rsidRPr="00A04970">
        <w:rPr>
          <w:rFonts w:ascii="Calibri" w:hAnsi="Calibri" w:cs="Calibri"/>
          <w:szCs w:val="22"/>
          <w:lang w:val="en-US"/>
        </w:rPr>
        <w:t>Lead and De</w:t>
      </w:r>
      <w:r w:rsidR="00A04970">
        <w:rPr>
          <w:rFonts w:ascii="Calibri" w:hAnsi="Calibri" w:cs="Calibri"/>
          <w:szCs w:val="22"/>
          <w:lang w:val="en-US"/>
        </w:rPr>
        <w:t>velopers</w:t>
      </w:r>
      <w:r w:rsidR="00A04970" w:rsidRPr="00A04970">
        <w:rPr>
          <w:rFonts w:ascii="Calibri" w:hAnsi="Calibri" w:cs="Calibri"/>
          <w:szCs w:val="22"/>
          <w:lang w:val="en-US"/>
        </w:rPr>
        <w:t xml:space="preserve">.  The project </w:t>
      </w:r>
      <w:r w:rsidR="00EA23B4">
        <w:rPr>
          <w:rFonts w:ascii="Calibri" w:hAnsi="Calibri" w:cs="Calibri"/>
          <w:szCs w:val="22"/>
          <w:lang w:val="en-US"/>
        </w:rPr>
        <w:t xml:space="preserve">team </w:t>
      </w:r>
      <w:r w:rsidR="00A04970" w:rsidRPr="00A04970">
        <w:rPr>
          <w:rFonts w:ascii="Calibri" w:hAnsi="Calibri" w:cs="Calibri"/>
          <w:szCs w:val="22"/>
          <w:lang w:val="en-US"/>
        </w:rPr>
        <w:t>members include but are not limited to the:</w:t>
      </w:r>
    </w:p>
    <w:p w:rsidR="00A04970" w:rsidRPr="00FC2904" w:rsidRDefault="00A04970" w:rsidP="00B8706E">
      <w:pPr>
        <w:rPr>
          <w:rFonts w:ascii="Calibri" w:hAnsi="Calibri" w:cs="Calibri"/>
          <w:szCs w:val="22"/>
          <w:lang w:val="en-US"/>
        </w:rPr>
      </w:pPr>
    </w:p>
    <w:p w:rsidR="00A04970" w:rsidRDefault="00A04970" w:rsidP="00A24C60">
      <w:pPr>
        <w:numPr>
          <w:ilvl w:val="0"/>
          <w:numId w:val="3"/>
        </w:numPr>
        <w:rPr>
          <w:rFonts w:ascii="Calibri" w:hAnsi="Calibri" w:cs="Calibri"/>
        </w:rPr>
      </w:pPr>
      <w:r>
        <w:rPr>
          <w:rFonts w:ascii="Calibri" w:hAnsi="Calibri" w:cs="Calibri"/>
        </w:rPr>
        <w:t xml:space="preserve">Quality Assurance </w:t>
      </w:r>
      <w:r w:rsidR="008D75F6">
        <w:rPr>
          <w:rFonts w:ascii="Calibri" w:hAnsi="Calibri" w:cs="Calibri"/>
        </w:rPr>
        <w:t>r</w:t>
      </w:r>
      <w:r w:rsidR="001F6AE1">
        <w:rPr>
          <w:rFonts w:ascii="Calibri" w:hAnsi="Calibri" w:cs="Calibri"/>
        </w:rPr>
        <w:t>epresentative</w:t>
      </w:r>
    </w:p>
    <w:p w:rsidR="009226AA" w:rsidRPr="00FC2904" w:rsidRDefault="009226AA" w:rsidP="00A24C60">
      <w:pPr>
        <w:numPr>
          <w:ilvl w:val="0"/>
          <w:numId w:val="3"/>
        </w:numPr>
        <w:rPr>
          <w:rFonts w:ascii="Calibri" w:hAnsi="Calibri" w:cs="Calibri"/>
        </w:rPr>
      </w:pPr>
      <w:r w:rsidRPr="00FC2904">
        <w:rPr>
          <w:rFonts w:ascii="Calibri" w:hAnsi="Calibri" w:cs="Calibri"/>
        </w:rPr>
        <w:t xml:space="preserve">Requirements </w:t>
      </w:r>
      <w:r w:rsidR="008D75F6">
        <w:rPr>
          <w:rFonts w:ascii="Calibri" w:hAnsi="Calibri" w:cs="Calibri"/>
        </w:rPr>
        <w:t>r</w:t>
      </w:r>
      <w:r w:rsidR="001F6AE1">
        <w:rPr>
          <w:rFonts w:ascii="Calibri" w:hAnsi="Calibri" w:cs="Calibri"/>
        </w:rPr>
        <w:t>epresentative</w:t>
      </w:r>
    </w:p>
    <w:p w:rsidR="009226AA" w:rsidRPr="00FC2904" w:rsidRDefault="009226AA" w:rsidP="00A24C60">
      <w:pPr>
        <w:numPr>
          <w:ilvl w:val="0"/>
          <w:numId w:val="3"/>
        </w:numPr>
        <w:rPr>
          <w:rFonts w:ascii="Calibri" w:hAnsi="Calibri" w:cs="Calibri"/>
        </w:rPr>
      </w:pPr>
      <w:r w:rsidRPr="00FC2904">
        <w:rPr>
          <w:rFonts w:ascii="Calibri" w:hAnsi="Calibri" w:cs="Calibri"/>
        </w:rPr>
        <w:t xml:space="preserve">Design </w:t>
      </w:r>
      <w:r w:rsidR="008D75F6">
        <w:rPr>
          <w:rFonts w:ascii="Calibri" w:hAnsi="Calibri" w:cs="Calibri"/>
        </w:rPr>
        <w:t>r</w:t>
      </w:r>
      <w:r w:rsidR="001F6AE1">
        <w:rPr>
          <w:rFonts w:ascii="Calibri" w:hAnsi="Calibri" w:cs="Calibri"/>
        </w:rPr>
        <w:t>epresentative</w:t>
      </w:r>
    </w:p>
    <w:p w:rsidR="002C25D8" w:rsidRPr="00FC2904" w:rsidRDefault="002C25D8" w:rsidP="00A24C60">
      <w:pPr>
        <w:numPr>
          <w:ilvl w:val="0"/>
          <w:numId w:val="3"/>
        </w:numPr>
        <w:rPr>
          <w:rFonts w:ascii="Calibri" w:hAnsi="Calibri" w:cs="Calibri"/>
        </w:rPr>
      </w:pPr>
      <w:r w:rsidRPr="00FC2904">
        <w:rPr>
          <w:rFonts w:ascii="Calibri" w:hAnsi="Calibri" w:cs="Calibri"/>
        </w:rPr>
        <w:t>Test</w:t>
      </w:r>
      <w:r w:rsidR="009226AA" w:rsidRPr="00FC2904">
        <w:rPr>
          <w:rFonts w:ascii="Calibri" w:hAnsi="Calibri" w:cs="Calibri"/>
        </w:rPr>
        <w:t xml:space="preserve">ing </w:t>
      </w:r>
      <w:r w:rsidR="008D75F6">
        <w:rPr>
          <w:rFonts w:ascii="Calibri" w:hAnsi="Calibri" w:cs="Calibri"/>
        </w:rPr>
        <w:t>r</w:t>
      </w:r>
      <w:r w:rsidR="001F6AE1">
        <w:rPr>
          <w:rFonts w:ascii="Calibri" w:hAnsi="Calibri" w:cs="Calibri"/>
        </w:rPr>
        <w:t>epresentative</w:t>
      </w:r>
    </w:p>
    <w:p w:rsidR="009226AA" w:rsidRPr="00FC2904" w:rsidRDefault="00E474A1" w:rsidP="00A24C60">
      <w:pPr>
        <w:numPr>
          <w:ilvl w:val="0"/>
          <w:numId w:val="3"/>
        </w:numPr>
        <w:rPr>
          <w:rFonts w:ascii="Calibri" w:hAnsi="Calibri" w:cs="Calibri"/>
        </w:rPr>
      </w:pPr>
      <w:r>
        <w:rPr>
          <w:rFonts w:ascii="Calibri" w:hAnsi="Calibri" w:cs="Calibri"/>
        </w:rPr>
        <w:t xml:space="preserve">System </w:t>
      </w:r>
      <w:r w:rsidR="008D75F6">
        <w:rPr>
          <w:rFonts w:ascii="Calibri" w:hAnsi="Calibri" w:cs="Calibri"/>
        </w:rPr>
        <w:t>u</w:t>
      </w:r>
      <w:r>
        <w:rPr>
          <w:rFonts w:ascii="Calibri" w:hAnsi="Calibri" w:cs="Calibri"/>
        </w:rPr>
        <w:t>sers</w:t>
      </w:r>
    </w:p>
    <w:p w:rsidR="009226AA" w:rsidRPr="00A04970" w:rsidRDefault="003B75C6" w:rsidP="00A24C60">
      <w:pPr>
        <w:numPr>
          <w:ilvl w:val="0"/>
          <w:numId w:val="3"/>
        </w:numPr>
        <w:rPr>
          <w:rFonts w:ascii="Calibri" w:hAnsi="Calibri" w:cs="Calibri"/>
        </w:rPr>
      </w:pPr>
      <w:r>
        <w:rPr>
          <w:rFonts w:ascii="Calibri" w:hAnsi="Calibri" w:cs="Calibri"/>
        </w:rPr>
        <w:t>Change Control</w:t>
      </w:r>
      <w:r w:rsidR="00552FFF">
        <w:rPr>
          <w:rFonts w:ascii="Calibri" w:hAnsi="Calibri" w:cs="Calibri"/>
        </w:rPr>
        <w:t xml:space="preserve"> </w:t>
      </w:r>
      <w:r w:rsidR="008D75F6">
        <w:rPr>
          <w:rFonts w:ascii="Calibri" w:hAnsi="Calibri" w:cs="Calibri"/>
        </w:rPr>
        <w:t>r</w:t>
      </w:r>
      <w:r w:rsidR="001F6AE1">
        <w:rPr>
          <w:rFonts w:ascii="Calibri" w:hAnsi="Calibri" w:cs="Calibri"/>
        </w:rPr>
        <w:t>epresentative</w:t>
      </w:r>
    </w:p>
    <w:p w:rsidR="002C25D8" w:rsidRPr="00FC2904" w:rsidRDefault="002C25D8" w:rsidP="002C25D8">
      <w:pPr>
        <w:rPr>
          <w:rFonts w:ascii="Calibri" w:hAnsi="Calibri" w:cs="Calibri"/>
          <w:szCs w:val="22"/>
          <w:lang w:val="en-US"/>
        </w:rPr>
      </w:pPr>
    </w:p>
    <w:p w:rsidR="00B8706E" w:rsidRPr="00FC2904" w:rsidRDefault="00B8706E" w:rsidP="002C25D8">
      <w:pPr>
        <w:rPr>
          <w:rFonts w:ascii="Calibri" w:hAnsi="Calibri" w:cs="Calibri"/>
          <w:szCs w:val="22"/>
          <w:lang w:val="en-US"/>
        </w:rPr>
      </w:pPr>
      <w:r w:rsidRPr="00FC2904">
        <w:rPr>
          <w:rFonts w:ascii="Calibri" w:hAnsi="Calibri" w:cs="Calibri"/>
          <w:szCs w:val="22"/>
          <w:lang w:val="en-US"/>
        </w:rPr>
        <w:t xml:space="preserve">The </w:t>
      </w:r>
      <w:r w:rsidR="00A04970">
        <w:rPr>
          <w:rFonts w:ascii="Calibri" w:hAnsi="Calibri" w:cs="Calibri"/>
          <w:szCs w:val="22"/>
          <w:lang w:val="en-US"/>
        </w:rPr>
        <w:t xml:space="preserve">following artifacts are produced </w:t>
      </w:r>
      <w:r w:rsidR="001D4CF1">
        <w:rPr>
          <w:rFonts w:ascii="Calibri" w:hAnsi="Calibri" w:cs="Calibri"/>
          <w:szCs w:val="22"/>
          <w:lang w:val="en-US"/>
        </w:rPr>
        <w:t xml:space="preserve">as needed </w:t>
      </w:r>
      <w:r w:rsidR="00A04970">
        <w:rPr>
          <w:rFonts w:ascii="Calibri" w:hAnsi="Calibri" w:cs="Calibri"/>
          <w:szCs w:val="22"/>
          <w:lang w:val="en-US"/>
        </w:rPr>
        <w:t xml:space="preserve">in the </w:t>
      </w:r>
      <w:r w:rsidR="003C0D5F">
        <w:rPr>
          <w:rFonts w:ascii="Calibri" w:hAnsi="Calibri" w:cs="Calibri"/>
          <w:szCs w:val="22"/>
          <w:lang w:val="en-US"/>
        </w:rPr>
        <w:t>d</w:t>
      </w:r>
      <w:r w:rsidRPr="00FC2904">
        <w:rPr>
          <w:rFonts w:ascii="Calibri" w:hAnsi="Calibri" w:cs="Calibri"/>
          <w:szCs w:val="22"/>
          <w:lang w:val="en-US"/>
        </w:rPr>
        <w:t>evelopment</w:t>
      </w:r>
      <w:r w:rsidR="00E4236F">
        <w:rPr>
          <w:rFonts w:ascii="Calibri" w:hAnsi="Calibri" w:cs="Calibri"/>
          <w:szCs w:val="22"/>
          <w:lang w:val="en-US"/>
        </w:rPr>
        <w:t>/acquisition</w:t>
      </w:r>
      <w:r w:rsidRPr="00FC2904">
        <w:rPr>
          <w:rFonts w:ascii="Calibri" w:hAnsi="Calibri" w:cs="Calibri"/>
          <w:szCs w:val="22"/>
          <w:lang w:val="en-US"/>
        </w:rPr>
        <w:t xml:space="preserve"> </w:t>
      </w:r>
      <w:r w:rsidR="003C0D5F">
        <w:rPr>
          <w:rFonts w:ascii="Calibri" w:hAnsi="Calibri" w:cs="Calibri"/>
          <w:szCs w:val="22"/>
          <w:lang w:val="en-US"/>
        </w:rPr>
        <w:t>p</w:t>
      </w:r>
      <w:r w:rsidRPr="00FC2904">
        <w:rPr>
          <w:rFonts w:ascii="Calibri" w:hAnsi="Calibri" w:cs="Calibri"/>
          <w:szCs w:val="22"/>
          <w:lang w:val="en-US"/>
        </w:rPr>
        <w:t>hase</w:t>
      </w:r>
      <w:r w:rsidR="00A04970">
        <w:rPr>
          <w:rFonts w:ascii="Calibri" w:hAnsi="Calibri" w:cs="Calibri"/>
          <w:szCs w:val="22"/>
          <w:lang w:val="en-US"/>
        </w:rPr>
        <w:t xml:space="preserve"> of the </w:t>
      </w:r>
      <w:r w:rsidR="00806453">
        <w:rPr>
          <w:rFonts w:ascii="Calibri" w:hAnsi="Calibri" w:cs="Calibri"/>
          <w:szCs w:val="22"/>
          <w:lang w:val="en-US"/>
        </w:rPr>
        <w:t>UHEAA</w:t>
      </w:r>
      <w:r w:rsidR="00A04970">
        <w:rPr>
          <w:rFonts w:ascii="Calibri" w:hAnsi="Calibri" w:cs="Calibri"/>
          <w:szCs w:val="22"/>
          <w:lang w:val="en-US"/>
        </w:rPr>
        <w:t xml:space="preserve"> SDL</w:t>
      </w:r>
      <w:r w:rsidR="00EA23B4">
        <w:rPr>
          <w:rFonts w:ascii="Calibri" w:hAnsi="Calibri" w:cs="Calibri"/>
          <w:szCs w:val="22"/>
          <w:lang w:val="en-US"/>
        </w:rPr>
        <w:t>C</w:t>
      </w:r>
      <w:r w:rsidR="00A04970">
        <w:rPr>
          <w:rFonts w:ascii="Calibri" w:hAnsi="Calibri" w:cs="Calibri"/>
          <w:szCs w:val="22"/>
          <w:lang w:val="en-US"/>
        </w:rPr>
        <w:t>:</w:t>
      </w:r>
    </w:p>
    <w:p w:rsidR="00B8706E" w:rsidRPr="00FC2904" w:rsidRDefault="00B8706E" w:rsidP="00B8706E">
      <w:pPr>
        <w:rPr>
          <w:rFonts w:ascii="Calibri" w:hAnsi="Calibri" w:cs="Calibri"/>
          <w:szCs w:val="22"/>
          <w:lang w:val="en-US"/>
        </w:rPr>
      </w:pPr>
    </w:p>
    <w:p w:rsidR="002C25D8" w:rsidRPr="00FC2904" w:rsidRDefault="002C25D8" w:rsidP="00A24C60">
      <w:pPr>
        <w:numPr>
          <w:ilvl w:val="0"/>
          <w:numId w:val="3"/>
        </w:numPr>
        <w:rPr>
          <w:rFonts w:ascii="Calibri" w:hAnsi="Calibri" w:cs="Calibri"/>
        </w:rPr>
      </w:pPr>
      <w:r w:rsidRPr="00FC2904">
        <w:rPr>
          <w:rFonts w:ascii="Calibri" w:hAnsi="Calibri" w:cs="Calibri"/>
        </w:rPr>
        <w:t>Periodic Status Reports</w:t>
      </w:r>
    </w:p>
    <w:p w:rsidR="00A17EB2" w:rsidRPr="00FC2904" w:rsidRDefault="00A17EB2" w:rsidP="00A24C60">
      <w:pPr>
        <w:numPr>
          <w:ilvl w:val="0"/>
          <w:numId w:val="3"/>
        </w:numPr>
        <w:rPr>
          <w:rFonts w:ascii="Calibri" w:hAnsi="Calibri" w:cs="Calibri"/>
        </w:rPr>
      </w:pPr>
      <w:r w:rsidRPr="00FC2904">
        <w:rPr>
          <w:rFonts w:ascii="Calibri" w:hAnsi="Calibri" w:cs="Calibri"/>
        </w:rPr>
        <w:t>New Modules</w:t>
      </w:r>
    </w:p>
    <w:p w:rsidR="00A17EB2" w:rsidRPr="00FC2904" w:rsidRDefault="00A17EB2" w:rsidP="00A24C60">
      <w:pPr>
        <w:numPr>
          <w:ilvl w:val="0"/>
          <w:numId w:val="3"/>
        </w:numPr>
        <w:rPr>
          <w:rFonts w:ascii="Calibri" w:hAnsi="Calibri" w:cs="Calibri"/>
        </w:rPr>
      </w:pPr>
      <w:r w:rsidRPr="00FC2904">
        <w:rPr>
          <w:rFonts w:ascii="Calibri" w:hAnsi="Calibri" w:cs="Calibri"/>
        </w:rPr>
        <w:t>Modified Modules</w:t>
      </w:r>
    </w:p>
    <w:p w:rsidR="00B8706E" w:rsidRDefault="00A04970" w:rsidP="00A24C60">
      <w:pPr>
        <w:numPr>
          <w:ilvl w:val="0"/>
          <w:numId w:val="3"/>
        </w:numPr>
        <w:rPr>
          <w:rFonts w:ascii="Calibri" w:hAnsi="Calibri" w:cs="Calibri"/>
        </w:rPr>
      </w:pPr>
      <w:r>
        <w:rPr>
          <w:rFonts w:ascii="Calibri" w:hAnsi="Calibri" w:cs="Calibri"/>
        </w:rPr>
        <w:t>Preliminary</w:t>
      </w:r>
      <w:r w:rsidR="00B8706E" w:rsidRPr="00FC2904">
        <w:rPr>
          <w:rFonts w:ascii="Calibri" w:hAnsi="Calibri" w:cs="Calibri"/>
        </w:rPr>
        <w:t xml:space="preserve"> Unit Tests</w:t>
      </w:r>
    </w:p>
    <w:p w:rsidR="007F5D5D" w:rsidRDefault="007F5D5D" w:rsidP="00A24C60">
      <w:pPr>
        <w:numPr>
          <w:ilvl w:val="0"/>
          <w:numId w:val="3"/>
        </w:numPr>
        <w:rPr>
          <w:rFonts w:ascii="Calibri" w:hAnsi="Calibri" w:cs="Calibri"/>
        </w:rPr>
      </w:pPr>
      <w:r>
        <w:rPr>
          <w:rFonts w:ascii="Calibri" w:hAnsi="Calibri" w:cs="Calibri"/>
        </w:rPr>
        <w:t>Final Test Plan</w:t>
      </w:r>
    </w:p>
    <w:p w:rsidR="007F5D5D" w:rsidRDefault="007F5D5D" w:rsidP="00A24C60">
      <w:pPr>
        <w:numPr>
          <w:ilvl w:val="0"/>
          <w:numId w:val="3"/>
        </w:numPr>
        <w:rPr>
          <w:rFonts w:ascii="Calibri" w:hAnsi="Calibri" w:cs="Calibri"/>
        </w:rPr>
      </w:pPr>
      <w:r>
        <w:rPr>
          <w:rFonts w:ascii="Calibri" w:hAnsi="Calibri" w:cs="Calibri"/>
        </w:rPr>
        <w:t>Final Test Cases</w:t>
      </w:r>
    </w:p>
    <w:p w:rsidR="00E4236F" w:rsidRPr="00E32522" w:rsidRDefault="00063E57" w:rsidP="00A24C60">
      <w:pPr>
        <w:numPr>
          <w:ilvl w:val="0"/>
          <w:numId w:val="3"/>
        </w:numPr>
        <w:rPr>
          <w:rFonts w:ascii="Calibri" w:hAnsi="Calibri" w:cs="Calibri"/>
        </w:rPr>
      </w:pPr>
      <w:r w:rsidRPr="00E32522">
        <w:rPr>
          <w:rFonts w:ascii="Calibri" w:hAnsi="Calibri" w:cs="Calibri"/>
        </w:rPr>
        <w:t>Security Assessment Scenarios</w:t>
      </w:r>
    </w:p>
    <w:p w:rsidR="004F776C" w:rsidRPr="00E32522" w:rsidRDefault="00063E57" w:rsidP="004F776C">
      <w:pPr>
        <w:numPr>
          <w:ilvl w:val="0"/>
          <w:numId w:val="3"/>
        </w:numPr>
        <w:rPr>
          <w:rFonts w:ascii="Calibri" w:hAnsi="Calibri" w:cs="Calibri"/>
        </w:rPr>
      </w:pPr>
      <w:r w:rsidRPr="00E32522">
        <w:rPr>
          <w:rFonts w:ascii="Calibri" w:hAnsi="Calibri" w:cs="Calibri"/>
        </w:rPr>
        <w:t>Initial documents for security assessment and authorization process.</w:t>
      </w:r>
    </w:p>
    <w:p w:rsidR="004F776C" w:rsidRPr="00E32522" w:rsidRDefault="00063E57" w:rsidP="004F776C">
      <w:pPr>
        <w:numPr>
          <w:ilvl w:val="2"/>
          <w:numId w:val="3"/>
        </w:numPr>
        <w:rPr>
          <w:rFonts w:ascii="Calibri" w:hAnsi="Calibri" w:cs="Calibri"/>
        </w:rPr>
      </w:pPr>
      <w:r w:rsidRPr="00E32522">
        <w:rPr>
          <w:rFonts w:ascii="Calibri" w:hAnsi="Calibri" w:cs="Calibri"/>
        </w:rPr>
        <w:t>CM Plan</w:t>
      </w:r>
    </w:p>
    <w:p w:rsidR="004F776C" w:rsidRPr="00E32522" w:rsidRDefault="00063E57" w:rsidP="004F776C">
      <w:pPr>
        <w:numPr>
          <w:ilvl w:val="2"/>
          <w:numId w:val="3"/>
        </w:numPr>
        <w:rPr>
          <w:rFonts w:ascii="Calibri" w:hAnsi="Calibri" w:cs="Calibri"/>
        </w:rPr>
      </w:pPr>
      <w:r w:rsidRPr="00E32522">
        <w:rPr>
          <w:rFonts w:ascii="Calibri" w:hAnsi="Calibri" w:cs="Calibri"/>
        </w:rPr>
        <w:t>CP Plan</w:t>
      </w:r>
    </w:p>
    <w:p w:rsidR="004F776C" w:rsidRPr="00E32522" w:rsidRDefault="00063E57" w:rsidP="004F776C">
      <w:pPr>
        <w:numPr>
          <w:ilvl w:val="2"/>
          <w:numId w:val="3"/>
        </w:numPr>
        <w:rPr>
          <w:rFonts w:ascii="Calibri" w:hAnsi="Calibri" w:cs="Calibri"/>
        </w:rPr>
      </w:pPr>
      <w:r w:rsidRPr="00E32522">
        <w:rPr>
          <w:rFonts w:ascii="Calibri" w:hAnsi="Calibri" w:cs="Calibri"/>
        </w:rPr>
        <w:t>Continuous Monitoring Plan</w:t>
      </w:r>
    </w:p>
    <w:p w:rsidR="004F776C" w:rsidRPr="00E32522" w:rsidRDefault="00063E57" w:rsidP="004F776C">
      <w:pPr>
        <w:numPr>
          <w:ilvl w:val="2"/>
          <w:numId w:val="3"/>
        </w:numPr>
        <w:rPr>
          <w:rFonts w:ascii="Calibri" w:hAnsi="Calibri" w:cs="Calibri"/>
        </w:rPr>
      </w:pPr>
      <w:r w:rsidRPr="00E32522">
        <w:rPr>
          <w:rFonts w:ascii="Calibri" w:hAnsi="Calibri" w:cs="Calibri"/>
        </w:rPr>
        <w:t>Security awareness and training plan</w:t>
      </w:r>
    </w:p>
    <w:p w:rsidR="004F776C" w:rsidRPr="00E32522" w:rsidRDefault="00063E57" w:rsidP="004F776C">
      <w:pPr>
        <w:numPr>
          <w:ilvl w:val="2"/>
          <w:numId w:val="3"/>
        </w:numPr>
        <w:rPr>
          <w:rFonts w:ascii="Calibri" w:hAnsi="Calibri" w:cs="Calibri"/>
        </w:rPr>
      </w:pPr>
      <w:r w:rsidRPr="00E32522">
        <w:rPr>
          <w:rFonts w:ascii="Calibri" w:hAnsi="Calibri" w:cs="Calibri"/>
        </w:rPr>
        <w:t>Incident Response Plan</w:t>
      </w:r>
    </w:p>
    <w:p w:rsidR="00A04970" w:rsidRDefault="00A04970" w:rsidP="00A24C60">
      <w:pPr>
        <w:numPr>
          <w:ilvl w:val="0"/>
          <w:numId w:val="3"/>
        </w:numPr>
        <w:rPr>
          <w:rFonts w:ascii="Calibri" w:hAnsi="Calibri" w:cs="Calibri"/>
        </w:rPr>
      </w:pPr>
      <w:r>
        <w:rPr>
          <w:rFonts w:ascii="Calibri" w:hAnsi="Calibri" w:cs="Calibri"/>
        </w:rPr>
        <w:t>Final Unit Tests</w:t>
      </w:r>
    </w:p>
    <w:p w:rsidR="00E32522" w:rsidRDefault="00E32522" w:rsidP="00A24C60">
      <w:pPr>
        <w:numPr>
          <w:ilvl w:val="0"/>
          <w:numId w:val="3"/>
        </w:numPr>
        <w:rPr>
          <w:rFonts w:ascii="Calibri" w:hAnsi="Calibri" w:cs="Calibri"/>
        </w:rPr>
      </w:pPr>
      <w:r>
        <w:rPr>
          <w:rFonts w:ascii="Calibri" w:hAnsi="Calibri" w:cs="Calibri"/>
        </w:rPr>
        <w:t>Draft Release Specification</w:t>
      </w:r>
    </w:p>
    <w:p w:rsidR="00A04970" w:rsidRPr="00FC2904" w:rsidRDefault="00A04970" w:rsidP="00A24C60">
      <w:pPr>
        <w:numPr>
          <w:ilvl w:val="0"/>
          <w:numId w:val="3"/>
        </w:numPr>
        <w:rPr>
          <w:rFonts w:ascii="Calibri" w:hAnsi="Calibri" w:cs="Calibri"/>
        </w:rPr>
      </w:pPr>
      <w:r>
        <w:rPr>
          <w:rFonts w:ascii="Calibri" w:hAnsi="Calibri" w:cs="Calibri"/>
        </w:rPr>
        <w:t>If needed, updated versions of any of the artifacts developed in previous phases.</w:t>
      </w:r>
    </w:p>
    <w:p w:rsidR="00FF695E" w:rsidRPr="00FC2904" w:rsidRDefault="00FF695E" w:rsidP="00A04970">
      <w:pPr>
        <w:rPr>
          <w:rFonts w:ascii="Calibri" w:hAnsi="Calibri" w:cs="Calibri"/>
          <w:highlight w:val="yellow"/>
        </w:rPr>
      </w:pPr>
    </w:p>
    <w:p w:rsidR="00FF695E" w:rsidRPr="00FC2904" w:rsidRDefault="00FF695E" w:rsidP="00FF695E">
      <w:pPr>
        <w:rPr>
          <w:rFonts w:ascii="Calibri" w:hAnsi="Calibri" w:cs="Calibri"/>
          <w:szCs w:val="22"/>
          <w:lang w:val="en-US"/>
        </w:rPr>
      </w:pPr>
      <w:r w:rsidRPr="00FC2904">
        <w:rPr>
          <w:rFonts w:ascii="Calibri" w:hAnsi="Calibri" w:cs="Calibri"/>
          <w:szCs w:val="22"/>
          <w:lang w:val="en-US"/>
        </w:rPr>
        <w:t xml:space="preserve">The main </w:t>
      </w:r>
      <w:r w:rsidR="002C25D8" w:rsidRPr="00FC2904">
        <w:rPr>
          <w:rFonts w:ascii="Calibri" w:hAnsi="Calibri" w:cs="Calibri"/>
          <w:szCs w:val="22"/>
          <w:lang w:val="en-US"/>
        </w:rPr>
        <w:t xml:space="preserve">responsibilities of </w:t>
      </w:r>
      <w:r w:rsidRPr="00FC2904">
        <w:rPr>
          <w:rFonts w:ascii="Calibri" w:hAnsi="Calibri" w:cs="Calibri"/>
          <w:szCs w:val="22"/>
          <w:lang w:val="en-US"/>
        </w:rPr>
        <w:t xml:space="preserve">the </w:t>
      </w:r>
      <w:r w:rsidR="00B6531E">
        <w:rPr>
          <w:rFonts w:ascii="Calibri" w:hAnsi="Calibri" w:cs="Calibri"/>
          <w:szCs w:val="22"/>
          <w:lang w:val="en-US"/>
        </w:rPr>
        <w:t>System Development Team</w:t>
      </w:r>
      <w:r w:rsidRPr="00FC2904">
        <w:rPr>
          <w:rFonts w:ascii="Calibri" w:hAnsi="Calibri" w:cs="Calibri"/>
          <w:szCs w:val="22"/>
          <w:lang w:val="en-US"/>
        </w:rPr>
        <w:t xml:space="preserve"> </w:t>
      </w:r>
      <w:r w:rsidR="002C25D8" w:rsidRPr="00FC2904">
        <w:rPr>
          <w:rFonts w:ascii="Calibri" w:hAnsi="Calibri" w:cs="Calibri"/>
          <w:szCs w:val="22"/>
          <w:lang w:val="en-US"/>
        </w:rPr>
        <w:t>are</w:t>
      </w:r>
      <w:r w:rsidRPr="00FC2904">
        <w:rPr>
          <w:rFonts w:ascii="Calibri" w:hAnsi="Calibri" w:cs="Calibri"/>
          <w:szCs w:val="22"/>
          <w:lang w:val="en-US"/>
        </w:rPr>
        <w:t xml:space="preserve"> to:</w:t>
      </w:r>
    </w:p>
    <w:p w:rsidR="00FF695E" w:rsidRPr="00FC2904" w:rsidRDefault="00FF695E" w:rsidP="00FF695E">
      <w:pPr>
        <w:rPr>
          <w:rFonts w:ascii="Calibri" w:hAnsi="Calibri" w:cs="Calibri"/>
          <w:szCs w:val="22"/>
          <w:lang w:val="en-US"/>
        </w:rPr>
      </w:pPr>
    </w:p>
    <w:p w:rsidR="00FF695E" w:rsidRPr="00FC2904" w:rsidRDefault="00FF695E" w:rsidP="00A24C60">
      <w:pPr>
        <w:numPr>
          <w:ilvl w:val="0"/>
          <w:numId w:val="3"/>
        </w:numPr>
        <w:rPr>
          <w:rFonts w:ascii="Calibri" w:hAnsi="Calibri" w:cs="Calibri"/>
        </w:rPr>
      </w:pPr>
      <w:r w:rsidRPr="00FC2904">
        <w:rPr>
          <w:rFonts w:ascii="Calibri" w:hAnsi="Calibri" w:cs="Calibri"/>
        </w:rPr>
        <w:t>Perform the development and coding of the new system components and system changes.</w:t>
      </w:r>
    </w:p>
    <w:p w:rsidR="00FF695E" w:rsidRPr="00FC2904" w:rsidRDefault="00FF695E" w:rsidP="00A24C60">
      <w:pPr>
        <w:numPr>
          <w:ilvl w:val="0"/>
          <w:numId w:val="3"/>
        </w:numPr>
        <w:rPr>
          <w:rFonts w:ascii="Calibri" w:hAnsi="Calibri" w:cs="Calibri"/>
        </w:rPr>
      </w:pPr>
      <w:r w:rsidRPr="00FC2904">
        <w:rPr>
          <w:rFonts w:ascii="Calibri" w:hAnsi="Calibri" w:cs="Calibri"/>
        </w:rPr>
        <w:t xml:space="preserve">Perform </w:t>
      </w:r>
      <w:r w:rsidR="00C01FA3">
        <w:rPr>
          <w:rFonts w:ascii="Calibri" w:hAnsi="Calibri" w:cs="Calibri"/>
        </w:rPr>
        <w:t>QA testing</w:t>
      </w:r>
      <w:r w:rsidRPr="00FC2904">
        <w:rPr>
          <w:rFonts w:ascii="Calibri" w:hAnsi="Calibri" w:cs="Calibri"/>
        </w:rPr>
        <w:t>.</w:t>
      </w:r>
    </w:p>
    <w:p w:rsidR="00FF695E" w:rsidRPr="00FC2904" w:rsidRDefault="00FF695E" w:rsidP="00A24C60">
      <w:pPr>
        <w:numPr>
          <w:ilvl w:val="0"/>
          <w:numId w:val="3"/>
        </w:numPr>
        <w:rPr>
          <w:rFonts w:ascii="Calibri" w:hAnsi="Calibri" w:cs="Calibri"/>
        </w:rPr>
      </w:pPr>
      <w:r w:rsidRPr="00FC2904">
        <w:rPr>
          <w:rFonts w:ascii="Calibri" w:hAnsi="Calibri" w:cs="Calibri"/>
        </w:rPr>
        <w:t xml:space="preserve">Document </w:t>
      </w:r>
      <w:r w:rsidR="00751951">
        <w:rPr>
          <w:rFonts w:ascii="Calibri" w:hAnsi="Calibri" w:cs="Calibri"/>
        </w:rPr>
        <w:t xml:space="preserve">QA </w:t>
      </w:r>
      <w:r w:rsidR="009226AA" w:rsidRPr="00FC2904">
        <w:rPr>
          <w:rFonts w:ascii="Calibri" w:hAnsi="Calibri" w:cs="Calibri"/>
        </w:rPr>
        <w:t>t</w:t>
      </w:r>
      <w:r w:rsidRPr="00FC2904">
        <w:rPr>
          <w:rFonts w:ascii="Calibri" w:hAnsi="Calibri" w:cs="Calibri"/>
        </w:rPr>
        <w:t>est</w:t>
      </w:r>
      <w:r w:rsidR="009E0BB5">
        <w:rPr>
          <w:rFonts w:ascii="Calibri" w:hAnsi="Calibri" w:cs="Calibri"/>
        </w:rPr>
        <w:t xml:space="preserve"> results</w:t>
      </w:r>
      <w:r w:rsidRPr="00FC2904">
        <w:rPr>
          <w:rFonts w:ascii="Calibri" w:hAnsi="Calibri" w:cs="Calibri"/>
        </w:rPr>
        <w:t>.</w:t>
      </w:r>
    </w:p>
    <w:p w:rsidR="009226AA" w:rsidRPr="00FC2904" w:rsidRDefault="009E0BB5" w:rsidP="00A24C60">
      <w:pPr>
        <w:numPr>
          <w:ilvl w:val="0"/>
          <w:numId w:val="3"/>
        </w:numPr>
        <w:rPr>
          <w:rFonts w:ascii="Calibri" w:hAnsi="Calibri" w:cs="Calibri"/>
        </w:rPr>
      </w:pPr>
      <w:r>
        <w:rPr>
          <w:rFonts w:ascii="Calibri" w:hAnsi="Calibri" w:cs="Calibri"/>
        </w:rPr>
        <w:t xml:space="preserve">Provide support to other teams on the project including supporting the </w:t>
      </w:r>
      <w:r w:rsidR="009226AA" w:rsidRPr="00FC2904">
        <w:rPr>
          <w:rFonts w:ascii="Calibri" w:hAnsi="Calibri" w:cs="Calibri"/>
        </w:rPr>
        <w:t xml:space="preserve">Testing </w:t>
      </w:r>
      <w:r>
        <w:rPr>
          <w:rFonts w:ascii="Calibri" w:hAnsi="Calibri" w:cs="Calibri"/>
        </w:rPr>
        <w:t xml:space="preserve">Team by </w:t>
      </w:r>
      <w:r w:rsidR="009226AA" w:rsidRPr="00FC2904">
        <w:rPr>
          <w:rFonts w:ascii="Calibri" w:hAnsi="Calibri" w:cs="Calibri"/>
        </w:rPr>
        <w:t>providing various builds</w:t>
      </w:r>
      <w:r w:rsidR="00B27E6E">
        <w:rPr>
          <w:rFonts w:ascii="Calibri" w:hAnsi="Calibri" w:cs="Calibri"/>
        </w:rPr>
        <w:t>, creating queries to find test cases</w:t>
      </w:r>
      <w:r w:rsidR="009226AA" w:rsidRPr="00FC2904">
        <w:rPr>
          <w:rFonts w:ascii="Calibri" w:hAnsi="Calibri" w:cs="Calibri"/>
        </w:rPr>
        <w:t xml:space="preserve"> and providing corrections to defects identified by the Testing Team.</w:t>
      </w:r>
    </w:p>
    <w:p w:rsidR="009226AA" w:rsidRPr="00FC2904" w:rsidRDefault="009E0BB5" w:rsidP="00A24C60">
      <w:pPr>
        <w:numPr>
          <w:ilvl w:val="0"/>
          <w:numId w:val="3"/>
        </w:numPr>
        <w:rPr>
          <w:rFonts w:ascii="Calibri" w:hAnsi="Calibri" w:cs="Calibri"/>
        </w:rPr>
      </w:pPr>
      <w:r>
        <w:rPr>
          <w:rFonts w:ascii="Calibri" w:hAnsi="Calibri" w:cs="Calibri"/>
        </w:rPr>
        <w:t>Conduct a Peer Review where unit test results are demonstrated and make the appropriate updates to system components in response to feedback obtained at the Peer Review.</w:t>
      </w:r>
    </w:p>
    <w:p w:rsidR="00453CE1" w:rsidRPr="00FC2904" w:rsidRDefault="00453CE1" w:rsidP="00682B47">
      <w:pPr>
        <w:rPr>
          <w:rFonts w:ascii="Calibri" w:hAnsi="Calibri" w:cs="Calibri"/>
          <w:lang w:val="en-US"/>
        </w:rPr>
      </w:pPr>
    </w:p>
    <w:p w:rsidR="00C6750A" w:rsidRPr="00FC2904" w:rsidRDefault="00C6750A" w:rsidP="00C6750A">
      <w:pPr>
        <w:pStyle w:val="Heading2"/>
        <w:rPr>
          <w:rFonts w:ascii="Calibri" w:hAnsi="Calibri" w:cs="Calibri"/>
          <w:i w:val="0"/>
          <w:lang w:val="en-US"/>
        </w:rPr>
      </w:pPr>
      <w:bookmarkStart w:id="54" w:name="_Toc299785369"/>
      <w:r w:rsidRPr="00FC2904">
        <w:rPr>
          <w:rFonts w:ascii="Calibri" w:hAnsi="Calibri" w:cs="Calibri"/>
          <w:i w:val="0"/>
          <w:lang w:val="en-US"/>
        </w:rPr>
        <w:t>Development</w:t>
      </w:r>
      <w:r w:rsidR="0037305B">
        <w:rPr>
          <w:rFonts w:ascii="Calibri" w:hAnsi="Calibri" w:cs="Calibri"/>
          <w:i w:val="0"/>
          <w:lang w:val="en-US"/>
        </w:rPr>
        <w:t>/Acquisition</w:t>
      </w:r>
      <w:r w:rsidRPr="00FC2904">
        <w:rPr>
          <w:rFonts w:ascii="Calibri" w:hAnsi="Calibri" w:cs="Calibri"/>
          <w:i w:val="0"/>
          <w:lang w:val="en-US"/>
        </w:rPr>
        <w:t xml:space="preserve"> Phase Activities</w:t>
      </w:r>
      <w:bookmarkEnd w:id="54"/>
    </w:p>
    <w:p w:rsidR="00A17EB2" w:rsidRDefault="00453CE1" w:rsidP="00C67ADA">
      <w:pPr>
        <w:rPr>
          <w:rFonts w:ascii="Calibri" w:hAnsi="Calibri" w:cs="Calibri"/>
          <w:lang w:val="en-US"/>
        </w:rPr>
      </w:pPr>
      <w:r w:rsidRPr="00FC2904">
        <w:rPr>
          <w:rFonts w:ascii="Calibri" w:hAnsi="Calibri" w:cs="Calibri"/>
          <w:lang w:val="en-US"/>
        </w:rPr>
        <w:t xml:space="preserve">The </w:t>
      </w:r>
      <w:r w:rsidR="003C0D5F">
        <w:rPr>
          <w:rFonts w:ascii="Calibri" w:hAnsi="Calibri" w:cs="Calibri"/>
          <w:lang w:val="en-US"/>
        </w:rPr>
        <w:t>d</w:t>
      </w:r>
      <w:r w:rsidRPr="00FC2904">
        <w:rPr>
          <w:rFonts w:ascii="Calibri" w:hAnsi="Calibri" w:cs="Calibri"/>
          <w:lang w:val="en-US"/>
        </w:rPr>
        <w:t xml:space="preserve">evelopment </w:t>
      </w:r>
      <w:r w:rsidR="00CB1AD3">
        <w:rPr>
          <w:rFonts w:ascii="Calibri" w:hAnsi="Calibri" w:cs="Calibri"/>
          <w:lang w:val="en-US"/>
        </w:rPr>
        <w:t xml:space="preserve">/acquisition </w:t>
      </w:r>
      <w:r w:rsidR="003C0D5F">
        <w:rPr>
          <w:rFonts w:ascii="Calibri" w:hAnsi="Calibri" w:cs="Calibri"/>
          <w:lang w:val="en-US"/>
        </w:rPr>
        <w:t>p</w:t>
      </w:r>
      <w:r w:rsidRPr="00FC2904">
        <w:rPr>
          <w:rFonts w:ascii="Calibri" w:hAnsi="Calibri" w:cs="Calibri"/>
          <w:lang w:val="en-US"/>
        </w:rPr>
        <w:t xml:space="preserve">hase consists of several steps and activities.  </w:t>
      </w:r>
      <w:r w:rsidR="000938BB" w:rsidRPr="000938BB">
        <w:rPr>
          <w:rFonts w:ascii="Calibri" w:hAnsi="Calibri" w:cs="Calibri"/>
          <w:lang w:val="en-US"/>
        </w:rPr>
        <w:t xml:space="preserve">After the establishment of </w:t>
      </w:r>
      <w:r w:rsidR="000938BB" w:rsidRPr="000938BB">
        <w:rPr>
          <w:rFonts w:ascii="Calibri" w:hAnsi="Calibri" w:cs="Calibri"/>
          <w:lang w:val="en-US"/>
        </w:rPr>
        <w:lastRenderedPageBreak/>
        <w:t xml:space="preserve">the </w:t>
      </w:r>
      <w:r w:rsidR="00B6531E">
        <w:rPr>
          <w:rFonts w:ascii="Calibri" w:hAnsi="Calibri" w:cs="Calibri"/>
          <w:lang w:val="en-US"/>
        </w:rPr>
        <w:t>System Development Team</w:t>
      </w:r>
      <w:r w:rsidR="000938BB" w:rsidRPr="000938BB">
        <w:rPr>
          <w:rFonts w:ascii="Calibri" w:hAnsi="Calibri" w:cs="Calibri"/>
          <w:lang w:val="en-US"/>
        </w:rPr>
        <w:t xml:space="preserve"> for the project and the assignment of roles and areas of responsibility for each team member, the following activities must be performed.</w:t>
      </w:r>
    </w:p>
    <w:p w:rsidR="000938BB" w:rsidRPr="00FC2904" w:rsidRDefault="000938BB" w:rsidP="00C67ADA">
      <w:pPr>
        <w:rPr>
          <w:rFonts w:ascii="Calibri" w:hAnsi="Calibri" w:cs="Calibri"/>
          <w:lang w:val="en-US"/>
        </w:rPr>
      </w:pPr>
    </w:p>
    <w:p w:rsidR="003336F1" w:rsidRDefault="003336F1" w:rsidP="00A24C60">
      <w:pPr>
        <w:numPr>
          <w:ilvl w:val="0"/>
          <w:numId w:val="3"/>
        </w:numPr>
        <w:rPr>
          <w:rFonts w:ascii="Calibri" w:hAnsi="Calibri" w:cs="Calibri"/>
        </w:rPr>
      </w:pPr>
      <w:r>
        <w:rPr>
          <w:rFonts w:ascii="Calibri" w:hAnsi="Calibri" w:cs="Calibri"/>
        </w:rPr>
        <w:t>Determine the appropriate development tools.</w:t>
      </w:r>
    </w:p>
    <w:p w:rsidR="00275AE5" w:rsidRPr="00FC2904" w:rsidRDefault="00275AE5" w:rsidP="00A24C60">
      <w:pPr>
        <w:numPr>
          <w:ilvl w:val="0"/>
          <w:numId w:val="3"/>
        </w:numPr>
        <w:rPr>
          <w:rFonts w:ascii="Calibri" w:hAnsi="Calibri" w:cs="Calibri"/>
        </w:rPr>
      </w:pPr>
      <w:r>
        <w:rPr>
          <w:rFonts w:ascii="Calibri" w:hAnsi="Calibri" w:cs="Calibri"/>
        </w:rPr>
        <w:t xml:space="preserve">Identify the </w:t>
      </w:r>
      <w:r w:rsidRPr="00FC2904">
        <w:rPr>
          <w:rFonts w:ascii="Calibri" w:hAnsi="Calibri" w:cs="Calibri"/>
        </w:rPr>
        <w:t xml:space="preserve">official artifacts </w:t>
      </w:r>
      <w:r>
        <w:rPr>
          <w:rFonts w:ascii="Calibri" w:hAnsi="Calibri" w:cs="Calibri"/>
        </w:rPr>
        <w:t xml:space="preserve">of the </w:t>
      </w:r>
      <w:r w:rsidRPr="00FC2904">
        <w:rPr>
          <w:rFonts w:ascii="Calibri" w:hAnsi="Calibri" w:cs="Calibri"/>
        </w:rPr>
        <w:t xml:space="preserve">project </w:t>
      </w:r>
      <w:r>
        <w:rPr>
          <w:rFonts w:ascii="Calibri" w:hAnsi="Calibri" w:cs="Calibri"/>
        </w:rPr>
        <w:t xml:space="preserve">produced to date.  This may include the </w:t>
      </w:r>
      <w:r w:rsidR="00C04E99">
        <w:rPr>
          <w:rFonts w:ascii="Calibri" w:hAnsi="Calibri" w:cs="Calibri"/>
        </w:rPr>
        <w:t>Project Requirements</w:t>
      </w:r>
      <w:r w:rsidRPr="00FF6B3C">
        <w:rPr>
          <w:rFonts w:ascii="Calibri" w:hAnsi="Calibri" w:cs="Calibri"/>
        </w:rPr>
        <w:t xml:space="preserve"> Document, the final </w:t>
      </w:r>
      <w:r w:rsidR="00E32522">
        <w:rPr>
          <w:rFonts w:ascii="Calibri" w:hAnsi="Calibri" w:cs="Calibri"/>
        </w:rPr>
        <w:t>D</w:t>
      </w:r>
      <w:r w:rsidRPr="00FF6B3C">
        <w:rPr>
          <w:rFonts w:ascii="Calibri" w:hAnsi="Calibri" w:cs="Calibri"/>
        </w:rPr>
        <w:t>SD and any other necessary artifacts needed</w:t>
      </w:r>
      <w:r>
        <w:rPr>
          <w:rFonts w:ascii="Calibri" w:hAnsi="Calibri" w:cs="Calibri"/>
        </w:rPr>
        <w:t xml:space="preserve"> to gain an understanding of the development requirements.</w:t>
      </w:r>
    </w:p>
    <w:p w:rsidR="00275AE5" w:rsidRDefault="007A6E58" w:rsidP="00A24C60">
      <w:pPr>
        <w:numPr>
          <w:ilvl w:val="0"/>
          <w:numId w:val="3"/>
        </w:numPr>
        <w:rPr>
          <w:rFonts w:ascii="Calibri" w:hAnsi="Calibri" w:cs="Calibri"/>
        </w:rPr>
      </w:pPr>
      <w:r>
        <w:rPr>
          <w:rFonts w:ascii="Calibri" w:hAnsi="Calibri" w:cs="Calibri"/>
        </w:rPr>
        <w:t>Analyze</w:t>
      </w:r>
      <w:r w:rsidR="00275AE5">
        <w:rPr>
          <w:rFonts w:ascii="Calibri" w:hAnsi="Calibri" w:cs="Calibri"/>
        </w:rPr>
        <w:t xml:space="preserve"> the project artifacts and identify any issues or concerns.</w:t>
      </w:r>
    </w:p>
    <w:p w:rsidR="00275AE5" w:rsidRPr="00FC2904" w:rsidRDefault="00275AE5" w:rsidP="00A24C60">
      <w:pPr>
        <w:numPr>
          <w:ilvl w:val="0"/>
          <w:numId w:val="3"/>
        </w:numPr>
        <w:rPr>
          <w:rFonts w:ascii="Calibri" w:hAnsi="Calibri" w:cs="Calibri"/>
        </w:rPr>
      </w:pPr>
      <w:r w:rsidRPr="00FC2904">
        <w:rPr>
          <w:rFonts w:ascii="Calibri" w:hAnsi="Calibri" w:cs="Calibri"/>
        </w:rPr>
        <w:t xml:space="preserve">Conduct the necessary internal </w:t>
      </w:r>
      <w:r>
        <w:rPr>
          <w:rFonts w:ascii="Calibri" w:hAnsi="Calibri" w:cs="Calibri"/>
        </w:rPr>
        <w:t xml:space="preserve">and external </w:t>
      </w:r>
      <w:r w:rsidRPr="00FC2904">
        <w:rPr>
          <w:rFonts w:ascii="Calibri" w:hAnsi="Calibri" w:cs="Calibri"/>
        </w:rPr>
        <w:t xml:space="preserve">working sessions </w:t>
      </w:r>
      <w:r>
        <w:rPr>
          <w:rFonts w:ascii="Calibri" w:hAnsi="Calibri" w:cs="Calibri"/>
        </w:rPr>
        <w:t xml:space="preserve">needed to </w:t>
      </w:r>
      <w:r w:rsidRPr="00FC2904">
        <w:rPr>
          <w:rFonts w:ascii="Calibri" w:hAnsi="Calibri" w:cs="Calibri"/>
        </w:rPr>
        <w:t xml:space="preserve">clarify any issues </w:t>
      </w:r>
      <w:r>
        <w:rPr>
          <w:rFonts w:ascii="Calibri" w:hAnsi="Calibri" w:cs="Calibri"/>
        </w:rPr>
        <w:t>or concerns.</w:t>
      </w:r>
    </w:p>
    <w:p w:rsidR="00A17EB2" w:rsidRPr="00FC2904" w:rsidRDefault="00A17EB2" w:rsidP="00A24C60">
      <w:pPr>
        <w:numPr>
          <w:ilvl w:val="0"/>
          <w:numId w:val="3"/>
        </w:numPr>
        <w:rPr>
          <w:rFonts w:ascii="Calibri" w:hAnsi="Calibri" w:cs="Calibri"/>
        </w:rPr>
      </w:pPr>
      <w:r w:rsidRPr="00FC2904">
        <w:rPr>
          <w:rFonts w:ascii="Calibri" w:hAnsi="Calibri" w:cs="Calibri"/>
        </w:rPr>
        <w:t xml:space="preserve">Identify the </w:t>
      </w:r>
      <w:r w:rsidR="00275AE5">
        <w:rPr>
          <w:rFonts w:ascii="Calibri" w:hAnsi="Calibri" w:cs="Calibri"/>
        </w:rPr>
        <w:t xml:space="preserve">specific </w:t>
      </w:r>
      <w:r w:rsidRPr="00FC2904">
        <w:rPr>
          <w:rFonts w:ascii="Calibri" w:hAnsi="Calibri" w:cs="Calibri"/>
        </w:rPr>
        <w:t>modules that require modifications and the new modules that need to be developed to meet the requirements.</w:t>
      </w:r>
    </w:p>
    <w:p w:rsidR="00480681" w:rsidRDefault="00480681" w:rsidP="00A24C60">
      <w:pPr>
        <w:numPr>
          <w:ilvl w:val="0"/>
          <w:numId w:val="3"/>
        </w:numPr>
        <w:rPr>
          <w:rFonts w:ascii="Calibri" w:hAnsi="Calibri" w:cs="Calibri"/>
        </w:rPr>
      </w:pPr>
      <w:r w:rsidRPr="00FC2904">
        <w:rPr>
          <w:rFonts w:ascii="Calibri" w:hAnsi="Calibri" w:cs="Calibri"/>
        </w:rPr>
        <w:t xml:space="preserve">Develop the necessary new modules and modify </w:t>
      </w:r>
      <w:r w:rsidR="00275AE5">
        <w:rPr>
          <w:rFonts w:ascii="Calibri" w:hAnsi="Calibri" w:cs="Calibri"/>
        </w:rPr>
        <w:t>specific code in</w:t>
      </w:r>
      <w:r w:rsidRPr="00FC2904">
        <w:rPr>
          <w:rFonts w:ascii="Calibri" w:hAnsi="Calibri" w:cs="Calibri"/>
        </w:rPr>
        <w:t xml:space="preserve"> existing modules.</w:t>
      </w:r>
    </w:p>
    <w:p w:rsidR="003336F1" w:rsidRDefault="003336F1" w:rsidP="00A24C60">
      <w:pPr>
        <w:numPr>
          <w:ilvl w:val="0"/>
          <w:numId w:val="3"/>
        </w:numPr>
        <w:rPr>
          <w:rFonts w:ascii="Calibri" w:hAnsi="Calibri" w:cs="Calibri"/>
        </w:rPr>
      </w:pPr>
      <w:r>
        <w:rPr>
          <w:rFonts w:ascii="Calibri" w:hAnsi="Calibri" w:cs="Calibri"/>
        </w:rPr>
        <w:t>Define, create and maintain database</w:t>
      </w:r>
      <w:r w:rsidR="00275AE5">
        <w:rPr>
          <w:rFonts w:ascii="Calibri" w:hAnsi="Calibri" w:cs="Calibri"/>
        </w:rPr>
        <w:t>s and tables</w:t>
      </w:r>
      <w:r>
        <w:rPr>
          <w:rFonts w:ascii="Calibri" w:hAnsi="Calibri" w:cs="Calibri"/>
        </w:rPr>
        <w:t>.</w:t>
      </w:r>
    </w:p>
    <w:p w:rsidR="003336F1" w:rsidRDefault="003336F1" w:rsidP="00A24C60">
      <w:pPr>
        <w:numPr>
          <w:ilvl w:val="0"/>
          <w:numId w:val="3"/>
        </w:numPr>
        <w:rPr>
          <w:rFonts w:ascii="Calibri" w:hAnsi="Calibri" w:cs="Calibri"/>
        </w:rPr>
      </w:pPr>
      <w:r>
        <w:rPr>
          <w:rFonts w:ascii="Calibri" w:hAnsi="Calibri" w:cs="Calibri"/>
        </w:rPr>
        <w:t xml:space="preserve">Develop a plan to install the new or modified code </w:t>
      </w:r>
      <w:r w:rsidR="00275AE5">
        <w:rPr>
          <w:rFonts w:ascii="Calibri" w:hAnsi="Calibri" w:cs="Calibri"/>
        </w:rPr>
        <w:t>into a production environment</w:t>
      </w:r>
      <w:r>
        <w:rPr>
          <w:rFonts w:ascii="Calibri" w:hAnsi="Calibri" w:cs="Calibri"/>
        </w:rPr>
        <w:t>.</w:t>
      </w:r>
    </w:p>
    <w:p w:rsidR="00B27E6E" w:rsidRPr="00FC2904" w:rsidRDefault="00B27E6E" w:rsidP="00A24C60">
      <w:pPr>
        <w:numPr>
          <w:ilvl w:val="0"/>
          <w:numId w:val="3"/>
        </w:numPr>
        <w:rPr>
          <w:rFonts w:ascii="Calibri" w:hAnsi="Calibri" w:cs="Calibri"/>
        </w:rPr>
      </w:pPr>
      <w:r>
        <w:rPr>
          <w:rFonts w:ascii="Calibri" w:hAnsi="Calibri" w:cs="Calibri"/>
        </w:rPr>
        <w:t xml:space="preserve">Draft </w:t>
      </w:r>
      <w:r w:rsidR="00202FDE">
        <w:rPr>
          <w:rFonts w:ascii="Calibri" w:hAnsi="Calibri" w:cs="Calibri"/>
        </w:rPr>
        <w:t>module promotion instructions</w:t>
      </w:r>
    </w:p>
    <w:p w:rsidR="00480681" w:rsidRPr="00FC2904" w:rsidRDefault="00480681" w:rsidP="00A24C60">
      <w:pPr>
        <w:numPr>
          <w:ilvl w:val="0"/>
          <w:numId w:val="3"/>
        </w:numPr>
        <w:rPr>
          <w:rFonts w:ascii="Calibri" w:hAnsi="Calibri" w:cs="Calibri"/>
        </w:rPr>
      </w:pPr>
      <w:r w:rsidRPr="00FC2904">
        <w:rPr>
          <w:rFonts w:ascii="Calibri" w:hAnsi="Calibri" w:cs="Calibri"/>
        </w:rPr>
        <w:t xml:space="preserve">Perform </w:t>
      </w:r>
      <w:r w:rsidR="00C01FA3">
        <w:rPr>
          <w:rFonts w:ascii="Calibri" w:hAnsi="Calibri" w:cs="Calibri"/>
        </w:rPr>
        <w:t>QA testing</w:t>
      </w:r>
      <w:r w:rsidRPr="00FC2904">
        <w:rPr>
          <w:rFonts w:ascii="Calibri" w:hAnsi="Calibri" w:cs="Calibri"/>
        </w:rPr>
        <w:t xml:space="preserve"> and document </w:t>
      </w:r>
      <w:r w:rsidR="00275AE5">
        <w:rPr>
          <w:rFonts w:ascii="Calibri" w:hAnsi="Calibri" w:cs="Calibri"/>
        </w:rPr>
        <w:t xml:space="preserve">preliminary unit test </w:t>
      </w:r>
      <w:r w:rsidRPr="00FC2904">
        <w:rPr>
          <w:rFonts w:ascii="Calibri" w:hAnsi="Calibri" w:cs="Calibri"/>
        </w:rPr>
        <w:t>results.</w:t>
      </w:r>
    </w:p>
    <w:p w:rsidR="00275AE5" w:rsidRPr="00FC2904" w:rsidRDefault="00275AE5" w:rsidP="00A24C60">
      <w:pPr>
        <w:numPr>
          <w:ilvl w:val="0"/>
          <w:numId w:val="3"/>
        </w:numPr>
        <w:rPr>
          <w:rFonts w:ascii="Calibri" w:hAnsi="Calibri" w:cs="Calibri"/>
        </w:rPr>
      </w:pPr>
      <w:r w:rsidRPr="00FC2904">
        <w:rPr>
          <w:rFonts w:ascii="Calibri" w:hAnsi="Calibri" w:cs="Calibri"/>
        </w:rPr>
        <w:t xml:space="preserve">Conduct the Peer Review of the </w:t>
      </w:r>
      <w:r>
        <w:rPr>
          <w:rFonts w:ascii="Calibri" w:hAnsi="Calibri" w:cs="Calibri"/>
        </w:rPr>
        <w:t xml:space="preserve">preliminary unit test results.  </w:t>
      </w:r>
      <w:r w:rsidRPr="00FC2904">
        <w:rPr>
          <w:rFonts w:ascii="Calibri" w:hAnsi="Calibri" w:cs="Calibri"/>
        </w:rPr>
        <w:t xml:space="preserve"> Participants are given the opportunity to walk through </w:t>
      </w:r>
      <w:r>
        <w:rPr>
          <w:rFonts w:ascii="Calibri" w:hAnsi="Calibri" w:cs="Calibri"/>
        </w:rPr>
        <w:t>the preliminary unit test results in their entirety</w:t>
      </w:r>
      <w:r w:rsidRPr="00FC2904">
        <w:rPr>
          <w:rFonts w:ascii="Calibri" w:hAnsi="Calibri" w:cs="Calibri"/>
        </w:rPr>
        <w:t xml:space="preserve"> and </w:t>
      </w:r>
      <w:r>
        <w:rPr>
          <w:rFonts w:ascii="Calibri" w:hAnsi="Calibri" w:cs="Calibri"/>
        </w:rPr>
        <w:t xml:space="preserve">to </w:t>
      </w:r>
      <w:r w:rsidRPr="00FC2904">
        <w:rPr>
          <w:rFonts w:ascii="Calibri" w:hAnsi="Calibri" w:cs="Calibri"/>
        </w:rPr>
        <w:t xml:space="preserve">elaborate in any areas where they have </w:t>
      </w:r>
      <w:r>
        <w:rPr>
          <w:rFonts w:ascii="Calibri" w:hAnsi="Calibri" w:cs="Calibri"/>
        </w:rPr>
        <w:t>questions</w:t>
      </w:r>
      <w:r w:rsidRPr="00FC2904">
        <w:rPr>
          <w:rFonts w:ascii="Calibri" w:hAnsi="Calibri" w:cs="Calibri"/>
        </w:rPr>
        <w:t xml:space="preserve">.  Written comments are brought to the meeting.  </w:t>
      </w:r>
      <w:r w:rsidR="00751951">
        <w:rPr>
          <w:rFonts w:ascii="Calibri" w:hAnsi="Calibri" w:cs="Calibri"/>
        </w:rPr>
        <w:t xml:space="preserve">Additional comments during the meeting are documented. </w:t>
      </w:r>
      <w:r w:rsidRPr="00FC2904">
        <w:rPr>
          <w:rFonts w:ascii="Calibri" w:hAnsi="Calibri" w:cs="Calibri"/>
        </w:rPr>
        <w:t xml:space="preserve"> Minutes from the Peer Review </w:t>
      </w:r>
      <w:r>
        <w:rPr>
          <w:rFonts w:ascii="Calibri" w:hAnsi="Calibri" w:cs="Calibri"/>
        </w:rPr>
        <w:t xml:space="preserve">are then </w:t>
      </w:r>
      <w:r w:rsidRPr="00FC2904">
        <w:rPr>
          <w:rFonts w:ascii="Calibri" w:hAnsi="Calibri" w:cs="Calibri"/>
        </w:rPr>
        <w:t>published.</w:t>
      </w:r>
    </w:p>
    <w:p w:rsidR="00EA1FFB" w:rsidRPr="00EA1FFB" w:rsidRDefault="00275AE5" w:rsidP="00A24C60">
      <w:pPr>
        <w:numPr>
          <w:ilvl w:val="0"/>
          <w:numId w:val="3"/>
        </w:numPr>
        <w:rPr>
          <w:rFonts w:ascii="Calibri" w:hAnsi="Calibri" w:cs="Calibri"/>
        </w:rPr>
      </w:pPr>
      <w:r>
        <w:rPr>
          <w:rFonts w:ascii="Calibri" w:hAnsi="Calibri" w:cs="Calibri"/>
        </w:rPr>
        <w:t>Incorporate comments from the Peer Review into the new or modified modules.</w:t>
      </w:r>
      <w:r w:rsidR="00EA1FFB">
        <w:rPr>
          <w:rFonts w:ascii="Calibri" w:hAnsi="Calibri" w:cs="Calibri"/>
        </w:rPr>
        <w:t xml:space="preserve"> </w:t>
      </w:r>
      <w:r w:rsidR="00EA1FFB" w:rsidRPr="00EA1FFB">
        <w:rPr>
          <w:rFonts w:ascii="Calibri" w:hAnsi="Calibri" w:cs="Calibri"/>
        </w:rPr>
        <w:t>This includes written comments collected at the Peer Review as well as any issues discussed at the meeting.</w:t>
      </w:r>
    </w:p>
    <w:p w:rsidR="00077EBE" w:rsidRPr="00EA1FFB" w:rsidRDefault="00077EBE" w:rsidP="00A24C60">
      <w:pPr>
        <w:numPr>
          <w:ilvl w:val="0"/>
          <w:numId w:val="3"/>
        </w:numPr>
        <w:rPr>
          <w:rFonts w:ascii="Calibri" w:hAnsi="Calibri" w:cs="Calibri"/>
          <w:lang w:val="en-US"/>
        </w:rPr>
      </w:pPr>
      <w:r w:rsidRPr="00FC2904">
        <w:rPr>
          <w:rFonts w:ascii="Calibri" w:hAnsi="Calibri" w:cs="Calibri"/>
        </w:rPr>
        <w:t xml:space="preserve">Conduct a </w:t>
      </w:r>
      <w:r w:rsidR="003C0D5F">
        <w:rPr>
          <w:rFonts w:ascii="Calibri" w:hAnsi="Calibri" w:cs="Calibri"/>
        </w:rPr>
        <w:t>s</w:t>
      </w:r>
      <w:r w:rsidR="001649E4">
        <w:rPr>
          <w:rFonts w:ascii="Calibri" w:hAnsi="Calibri" w:cs="Calibri"/>
        </w:rPr>
        <w:t>tage</w:t>
      </w:r>
      <w:r w:rsidR="00A5287D">
        <w:rPr>
          <w:rFonts w:ascii="Calibri" w:hAnsi="Calibri" w:cs="Calibri"/>
        </w:rPr>
        <w:t xml:space="preserve"> gate review</w:t>
      </w:r>
      <w:r w:rsidRPr="00FC2904">
        <w:rPr>
          <w:rFonts w:ascii="Calibri" w:hAnsi="Calibri" w:cs="Calibri"/>
        </w:rPr>
        <w:t xml:space="preserve"> for the </w:t>
      </w:r>
      <w:r w:rsidR="003C0D5F">
        <w:rPr>
          <w:rFonts w:ascii="Calibri" w:hAnsi="Calibri" w:cs="Calibri"/>
        </w:rPr>
        <w:t>d</w:t>
      </w:r>
      <w:r w:rsidRPr="00FC2904">
        <w:rPr>
          <w:rFonts w:ascii="Calibri" w:hAnsi="Calibri" w:cs="Calibri"/>
        </w:rPr>
        <w:t xml:space="preserve">evelopment </w:t>
      </w:r>
      <w:r w:rsidR="003C0D5F">
        <w:rPr>
          <w:rFonts w:ascii="Calibri" w:hAnsi="Calibri" w:cs="Calibri"/>
        </w:rPr>
        <w:t>p</w:t>
      </w:r>
      <w:r w:rsidRPr="00FC2904">
        <w:rPr>
          <w:rFonts w:ascii="Calibri" w:hAnsi="Calibri" w:cs="Calibri"/>
        </w:rPr>
        <w:t>hase.</w:t>
      </w:r>
    </w:p>
    <w:p w:rsidR="00EA1FFB" w:rsidRDefault="00EA1FFB" w:rsidP="00A24C60">
      <w:pPr>
        <w:numPr>
          <w:ilvl w:val="0"/>
          <w:numId w:val="3"/>
        </w:numPr>
        <w:rPr>
          <w:rFonts w:ascii="Calibri" w:hAnsi="Calibri" w:cs="Calibri"/>
          <w:lang w:val="en-US"/>
        </w:rPr>
      </w:pPr>
      <w:r>
        <w:rPr>
          <w:rFonts w:ascii="Calibri" w:hAnsi="Calibri" w:cs="Calibri"/>
          <w:lang w:val="en-US"/>
        </w:rPr>
        <w:t xml:space="preserve">Deliver </w:t>
      </w:r>
      <w:r w:rsidRPr="00EA1FFB">
        <w:rPr>
          <w:rFonts w:ascii="Calibri" w:hAnsi="Calibri" w:cs="Calibri"/>
          <w:lang w:val="en-US"/>
        </w:rPr>
        <w:t xml:space="preserve">the completed </w:t>
      </w:r>
      <w:r>
        <w:rPr>
          <w:rFonts w:ascii="Calibri" w:hAnsi="Calibri" w:cs="Calibri"/>
          <w:lang w:val="en-US"/>
        </w:rPr>
        <w:t xml:space="preserve">new and modified </w:t>
      </w:r>
      <w:r w:rsidRPr="00EA1FFB">
        <w:rPr>
          <w:rFonts w:ascii="Calibri" w:hAnsi="Calibri" w:cs="Calibri"/>
          <w:lang w:val="en-US"/>
        </w:rPr>
        <w:t>modules to the Testing Team.</w:t>
      </w:r>
    </w:p>
    <w:p w:rsidR="00063E57" w:rsidRDefault="000154BA" w:rsidP="00063E57">
      <w:pPr>
        <w:numPr>
          <w:ilvl w:val="0"/>
          <w:numId w:val="3"/>
        </w:numPr>
        <w:rPr>
          <w:rFonts w:ascii="Calibri" w:hAnsi="Calibri" w:cs="Calibri"/>
        </w:rPr>
      </w:pPr>
      <w:r>
        <w:rPr>
          <w:rFonts w:ascii="Calibri" w:hAnsi="Calibri" w:cs="Calibri"/>
        </w:rPr>
        <w:t>Security controls are implemented and become part of the system rather than applied at completion.</w:t>
      </w:r>
    </w:p>
    <w:p w:rsidR="00063E57" w:rsidRDefault="000154BA" w:rsidP="00063E57">
      <w:pPr>
        <w:numPr>
          <w:ilvl w:val="0"/>
          <w:numId w:val="3"/>
        </w:numPr>
        <w:rPr>
          <w:rFonts w:ascii="Calibri" w:hAnsi="Calibri" w:cs="Calibri"/>
        </w:rPr>
      </w:pPr>
      <w:r>
        <w:rPr>
          <w:rFonts w:ascii="Calibri" w:hAnsi="Calibri" w:cs="Calibri"/>
        </w:rPr>
        <w:t>Develop p</w:t>
      </w:r>
      <w:r w:rsidR="002972A3">
        <w:rPr>
          <w:rFonts w:ascii="Calibri" w:hAnsi="Calibri" w:cs="Calibri"/>
        </w:rPr>
        <w:t xml:space="preserve">otential </w:t>
      </w:r>
      <w:r w:rsidR="00E4236F">
        <w:rPr>
          <w:rFonts w:ascii="Calibri" w:hAnsi="Calibri" w:cs="Calibri"/>
        </w:rPr>
        <w:t xml:space="preserve">security </w:t>
      </w:r>
      <w:r w:rsidR="00DE0A5C">
        <w:rPr>
          <w:rFonts w:ascii="Calibri" w:hAnsi="Calibri" w:cs="Calibri"/>
        </w:rPr>
        <w:t>assessment scenarios</w:t>
      </w:r>
      <w:r>
        <w:rPr>
          <w:rFonts w:ascii="Calibri" w:hAnsi="Calibri" w:cs="Calibri"/>
        </w:rPr>
        <w:t xml:space="preserve"> to </w:t>
      </w:r>
      <w:r w:rsidR="00DE0A5C">
        <w:rPr>
          <w:rFonts w:ascii="Calibri" w:hAnsi="Calibri" w:cs="Calibri"/>
        </w:rPr>
        <w:t xml:space="preserve">identify </w:t>
      </w:r>
      <w:r>
        <w:rPr>
          <w:rFonts w:ascii="Calibri" w:hAnsi="Calibri" w:cs="Calibri"/>
        </w:rPr>
        <w:t>vulnerabilities or limitation</w:t>
      </w:r>
      <w:r w:rsidR="00DE0A5C">
        <w:rPr>
          <w:rFonts w:ascii="Calibri" w:hAnsi="Calibri" w:cs="Calibri"/>
        </w:rPr>
        <w:t>s</w:t>
      </w:r>
      <w:r>
        <w:rPr>
          <w:rFonts w:ascii="Calibri" w:hAnsi="Calibri" w:cs="Calibri"/>
        </w:rPr>
        <w:t>.</w:t>
      </w:r>
    </w:p>
    <w:p w:rsidR="00063E57" w:rsidRDefault="002972A3" w:rsidP="00063E57">
      <w:pPr>
        <w:numPr>
          <w:ilvl w:val="0"/>
          <w:numId w:val="3"/>
        </w:numPr>
        <w:rPr>
          <w:rFonts w:ascii="Calibri" w:hAnsi="Calibri" w:cs="Calibri"/>
        </w:rPr>
      </w:pPr>
      <w:r w:rsidRPr="000154BA">
        <w:rPr>
          <w:rFonts w:ascii="Calibri" w:hAnsi="Calibri" w:cs="Calibri"/>
        </w:rPr>
        <w:t>Develop Security Documentation</w:t>
      </w:r>
      <w:r w:rsidR="000154BA" w:rsidRPr="000154BA">
        <w:rPr>
          <w:rFonts w:ascii="Calibri" w:hAnsi="Calibri" w:cs="Calibri"/>
        </w:rPr>
        <w:t xml:space="preserve"> and p</w:t>
      </w:r>
      <w:r w:rsidRPr="000154BA">
        <w:rPr>
          <w:rFonts w:ascii="Calibri" w:hAnsi="Calibri" w:cs="Calibri"/>
        </w:rPr>
        <w:t>repare initial documents for security assessment and authorization</w:t>
      </w:r>
      <w:r w:rsidR="000154BA">
        <w:rPr>
          <w:rFonts w:ascii="Calibri" w:hAnsi="Calibri" w:cs="Calibri"/>
        </w:rPr>
        <w:t xml:space="preserve"> process.</w:t>
      </w:r>
    </w:p>
    <w:p w:rsidR="002972A3" w:rsidRDefault="002972A3" w:rsidP="002972A3">
      <w:pPr>
        <w:numPr>
          <w:ilvl w:val="2"/>
          <w:numId w:val="3"/>
        </w:numPr>
        <w:rPr>
          <w:rFonts w:ascii="Calibri" w:hAnsi="Calibri" w:cs="Calibri"/>
        </w:rPr>
      </w:pPr>
      <w:r>
        <w:rPr>
          <w:rFonts w:ascii="Calibri" w:hAnsi="Calibri" w:cs="Calibri"/>
        </w:rPr>
        <w:t>CM Plan</w:t>
      </w:r>
    </w:p>
    <w:p w:rsidR="002972A3" w:rsidRDefault="002972A3" w:rsidP="002972A3">
      <w:pPr>
        <w:numPr>
          <w:ilvl w:val="2"/>
          <w:numId w:val="3"/>
        </w:numPr>
        <w:rPr>
          <w:rFonts w:ascii="Calibri" w:hAnsi="Calibri" w:cs="Calibri"/>
        </w:rPr>
      </w:pPr>
      <w:r>
        <w:rPr>
          <w:rFonts w:ascii="Calibri" w:hAnsi="Calibri" w:cs="Calibri"/>
        </w:rPr>
        <w:t>CP Plan</w:t>
      </w:r>
    </w:p>
    <w:p w:rsidR="002972A3" w:rsidRDefault="002972A3" w:rsidP="002972A3">
      <w:pPr>
        <w:numPr>
          <w:ilvl w:val="2"/>
          <w:numId w:val="3"/>
        </w:numPr>
        <w:rPr>
          <w:rFonts w:ascii="Calibri" w:hAnsi="Calibri" w:cs="Calibri"/>
        </w:rPr>
      </w:pPr>
      <w:r>
        <w:rPr>
          <w:rFonts w:ascii="Calibri" w:hAnsi="Calibri" w:cs="Calibri"/>
        </w:rPr>
        <w:t>Continuous Monitoring Plan</w:t>
      </w:r>
    </w:p>
    <w:p w:rsidR="002972A3" w:rsidRDefault="002972A3" w:rsidP="002972A3">
      <w:pPr>
        <w:numPr>
          <w:ilvl w:val="2"/>
          <w:numId w:val="3"/>
        </w:numPr>
        <w:rPr>
          <w:rFonts w:ascii="Calibri" w:hAnsi="Calibri" w:cs="Calibri"/>
        </w:rPr>
      </w:pPr>
      <w:r>
        <w:rPr>
          <w:rFonts w:ascii="Calibri" w:hAnsi="Calibri" w:cs="Calibri"/>
        </w:rPr>
        <w:t>Security awareness and training plan</w:t>
      </w:r>
    </w:p>
    <w:p w:rsidR="002972A3" w:rsidRDefault="002972A3" w:rsidP="002972A3">
      <w:pPr>
        <w:numPr>
          <w:ilvl w:val="2"/>
          <w:numId w:val="3"/>
        </w:numPr>
        <w:rPr>
          <w:rFonts w:ascii="Calibri" w:hAnsi="Calibri" w:cs="Calibri"/>
        </w:rPr>
      </w:pPr>
      <w:r>
        <w:rPr>
          <w:rFonts w:ascii="Calibri" w:hAnsi="Calibri" w:cs="Calibri"/>
        </w:rPr>
        <w:t>Incident Response Plan</w:t>
      </w:r>
    </w:p>
    <w:p w:rsidR="00C91158" w:rsidRPr="00FC2904" w:rsidRDefault="00C91158" w:rsidP="00C91158">
      <w:pPr>
        <w:pStyle w:val="Heading2"/>
        <w:rPr>
          <w:rFonts w:ascii="Calibri" w:hAnsi="Calibri" w:cs="Calibri"/>
          <w:i w:val="0"/>
          <w:lang w:val="en-US"/>
        </w:rPr>
      </w:pPr>
      <w:bookmarkStart w:id="55" w:name="_Toc299785370"/>
      <w:r w:rsidRPr="00FC2904">
        <w:rPr>
          <w:rFonts w:ascii="Calibri" w:hAnsi="Calibri" w:cs="Calibri"/>
          <w:i w:val="0"/>
          <w:lang w:val="en-US"/>
        </w:rPr>
        <w:t>Role of Other Teams in the Development</w:t>
      </w:r>
      <w:r w:rsidR="0037305B">
        <w:rPr>
          <w:rFonts w:ascii="Calibri" w:hAnsi="Calibri" w:cs="Calibri"/>
          <w:i w:val="0"/>
          <w:lang w:val="en-US"/>
        </w:rPr>
        <w:t>/Acquisition</w:t>
      </w:r>
      <w:r w:rsidRPr="00FC2904">
        <w:rPr>
          <w:rFonts w:ascii="Calibri" w:hAnsi="Calibri" w:cs="Calibri"/>
          <w:i w:val="0"/>
          <w:lang w:val="en-US"/>
        </w:rPr>
        <w:t xml:space="preserve"> Phase</w:t>
      </w:r>
      <w:bookmarkEnd w:id="55"/>
    </w:p>
    <w:p w:rsidR="00A63159" w:rsidRDefault="00F45BCF" w:rsidP="002C25D8">
      <w:pPr>
        <w:rPr>
          <w:rFonts w:ascii="Calibri" w:hAnsi="Calibri" w:cs="Calibri"/>
          <w:lang w:val="en-US"/>
        </w:rPr>
      </w:pPr>
      <w:r>
        <w:rPr>
          <w:rFonts w:ascii="Calibri" w:hAnsi="Calibri" w:cs="Calibri"/>
          <w:lang w:val="en-US"/>
        </w:rPr>
        <w:t>O</w:t>
      </w:r>
      <w:r w:rsidR="00EA1FFB" w:rsidRPr="00EA1FFB">
        <w:rPr>
          <w:rFonts w:ascii="Calibri" w:hAnsi="Calibri" w:cs="Calibri"/>
          <w:lang w:val="en-US"/>
        </w:rPr>
        <w:t xml:space="preserve">ther project teams perform activities during the </w:t>
      </w:r>
      <w:r w:rsidR="003C0D5F">
        <w:rPr>
          <w:rFonts w:ascii="Calibri" w:hAnsi="Calibri" w:cs="Calibri"/>
          <w:lang w:val="en-US"/>
        </w:rPr>
        <w:t>d</w:t>
      </w:r>
      <w:r w:rsidR="00EA1FFB">
        <w:rPr>
          <w:rFonts w:ascii="Calibri" w:hAnsi="Calibri" w:cs="Calibri"/>
          <w:lang w:val="en-US"/>
        </w:rPr>
        <w:t>evelopment</w:t>
      </w:r>
      <w:r w:rsidR="00EA1FFB" w:rsidRPr="00EA1FFB">
        <w:rPr>
          <w:rFonts w:ascii="Calibri" w:hAnsi="Calibri" w:cs="Calibri"/>
          <w:lang w:val="en-US"/>
        </w:rPr>
        <w:t xml:space="preserve"> </w:t>
      </w:r>
      <w:r w:rsidR="003C0D5F">
        <w:rPr>
          <w:rFonts w:ascii="Calibri" w:hAnsi="Calibri" w:cs="Calibri"/>
          <w:lang w:val="en-US"/>
        </w:rPr>
        <w:t>p</w:t>
      </w:r>
      <w:r w:rsidR="00EA1FFB" w:rsidRPr="00EA1FFB">
        <w:rPr>
          <w:rFonts w:ascii="Calibri" w:hAnsi="Calibri" w:cs="Calibri"/>
          <w:lang w:val="en-US"/>
        </w:rPr>
        <w:t>hase.  These activities include:</w:t>
      </w:r>
    </w:p>
    <w:p w:rsidR="00EA1FFB" w:rsidRPr="00FC2904" w:rsidRDefault="00EA1FFB" w:rsidP="002C25D8">
      <w:pPr>
        <w:rPr>
          <w:rFonts w:ascii="Calibri" w:hAnsi="Calibri" w:cs="Calibri"/>
          <w:lang w:val="en-US"/>
        </w:rPr>
      </w:pPr>
    </w:p>
    <w:p w:rsidR="00A63159" w:rsidRPr="009768B9" w:rsidRDefault="00A63159" w:rsidP="00A24C60">
      <w:pPr>
        <w:numPr>
          <w:ilvl w:val="0"/>
          <w:numId w:val="3"/>
        </w:numPr>
        <w:rPr>
          <w:rFonts w:ascii="Calibri" w:hAnsi="Calibri" w:cs="Calibri"/>
        </w:rPr>
      </w:pPr>
      <w:r w:rsidRPr="009768B9">
        <w:rPr>
          <w:rFonts w:ascii="Calibri" w:hAnsi="Calibri" w:cs="Calibri"/>
        </w:rPr>
        <w:t xml:space="preserve">The Quality Assurance </w:t>
      </w:r>
      <w:r w:rsidR="008D75F6">
        <w:rPr>
          <w:rFonts w:ascii="Calibri" w:hAnsi="Calibri" w:cs="Calibri"/>
        </w:rPr>
        <w:t>r</w:t>
      </w:r>
      <w:r w:rsidR="001F6AE1">
        <w:rPr>
          <w:rFonts w:ascii="Calibri" w:hAnsi="Calibri" w:cs="Calibri"/>
        </w:rPr>
        <w:t>epresentative</w:t>
      </w:r>
      <w:r w:rsidRPr="009768B9">
        <w:rPr>
          <w:rFonts w:ascii="Calibri" w:hAnsi="Calibri" w:cs="Calibri"/>
        </w:rPr>
        <w:t xml:space="preserve"> reviews the </w:t>
      </w:r>
      <w:r w:rsidR="001D1003" w:rsidRPr="009768B9">
        <w:rPr>
          <w:rFonts w:ascii="Calibri" w:hAnsi="Calibri" w:cs="Calibri"/>
        </w:rPr>
        <w:t>unit tests</w:t>
      </w:r>
      <w:r w:rsidRPr="009768B9">
        <w:rPr>
          <w:rFonts w:ascii="Calibri" w:hAnsi="Calibri" w:cs="Calibri"/>
        </w:rPr>
        <w:t xml:space="preserve"> to ensure that </w:t>
      </w:r>
      <w:r w:rsidR="001D1003" w:rsidRPr="009768B9">
        <w:rPr>
          <w:rFonts w:ascii="Calibri" w:hAnsi="Calibri" w:cs="Calibri"/>
        </w:rPr>
        <w:t>they</w:t>
      </w:r>
      <w:r w:rsidRPr="009768B9">
        <w:rPr>
          <w:rFonts w:ascii="Calibri" w:hAnsi="Calibri" w:cs="Calibri"/>
        </w:rPr>
        <w:t xml:space="preserve"> meet the requirements.</w:t>
      </w:r>
    </w:p>
    <w:p w:rsidR="00A63159" w:rsidRDefault="00A63159" w:rsidP="00A24C60">
      <w:pPr>
        <w:numPr>
          <w:ilvl w:val="0"/>
          <w:numId w:val="3"/>
        </w:numPr>
        <w:rPr>
          <w:rFonts w:ascii="Calibri" w:hAnsi="Calibri" w:cs="Calibri"/>
        </w:rPr>
      </w:pPr>
      <w:r w:rsidRPr="009768B9">
        <w:rPr>
          <w:rFonts w:ascii="Calibri" w:hAnsi="Calibri" w:cs="Calibri"/>
        </w:rPr>
        <w:t>The Requirements</w:t>
      </w:r>
      <w:r w:rsidR="00EA1FFB">
        <w:rPr>
          <w:rFonts w:ascii="Calibri" w:hAnsi="Calibri" w:cs="Calibri"/>
        </w:rPr>
        <w:t xml:space="preserve">, </w:t>
      </w:r>
      <w:r w:rsidR="001D1003" w:rsidRPr="009768B9">
        <w:rPr>
          <w:rFonts w:ascii="Calibri" w:hAnsi="Calibri" w:cs="Calibri"/>
        </w:rPr>
        <w:t>Design</w:t>
      </w:r>
      <w:r w:rsidR="00EA1FFB">
        <w:rPr>
          <w:rFonts w:ascii="Calibri" w:hAnsi="Calibri" w:cs="Calibri"/>
        </w:rPr>
        <w:t xml:space="preserve">, </w:t>
      </w:r>
      <w:r w:rsidR="00E474A1">
        <w:rPr>
          <w:rFonts w:ascii="Calibri" w:hAnsi="Calibri" w:cs="Calibri"/>
        </w:rPr>
        <w:t xml:space="preserve">and </w:t>
      </w:r>
      <w:r w:rsidR="00EA1FFB">
        <w:rPr>
          <w:rFonts w:ascii="Calibri" w:hAnsi="Calibri" w:cs="Calibri"/>
        </w:rPr>
        <w:t xml:space="preserve">Testing </w:t>
      </w:r>
      <w:r w:rsidR="008D75F6">
        <w:rPr>
          <w:rFonts w:ascii="Calibri" w:hAnsi="Calibri" w:cs="Calibri"/>
        </w:rPr>
        <w:t>r</w:t>
      </w:r>
      <w:r w:rsidR="001F6AE1">
        <w:rPr>
          <w:rFonts w:ascii="Calibri" w:hAnsi="Calibri" w:cs="Calibri"/>
        </w:rPr>
        <w:t>epresentative</w:t>
      </w:r>
      <w:r w:rsidR="00E474A1">
        <w:rPr>
          <w:rFonts w:ascii="Calibri" w:hAnsi="Calibri" w:cs="Calibri"/>
        </w:rPr>
        <w:t xml:space="preserve">s, System Users </w:t>
      </w:r>
      <w:r w:rsidR="00EA1FFB">
        <w:rPr>
          <w:rFonts w:ascii="Calibri" w:hAnsi="Calibri" w:cs="Calibri"/>
        </w:rPr>
        <w:t xml:space="preserve">and </w:t>
      </w:r>
      <w:r w:rsidR="00E57606">
        <w:rPr>
          <w:rFonts w:ascii="Calibri" w:hAnsi="Calibri" w:cs="Calibri"/>
        </w:rPr>
        <w:t xml:space="preserve">Information Security </w:t>
      </w:r>
      <w:r w:rsidR="008D75F6">
        <w:rPr>
          <w:rFonts w:ascii="Calibri" w:hAnsi="Calibri" w:cs="Calibri"/>
        </w:rPr>
        <w:t>r</w:t>
      </w:r>
      <w:r w:rsidR="00E57606">
        <w:rPr>
          <w:rFonts w:ascii="Calibri" w:hAnsi="Calibri" w:cs="Calibri"/>
        </w:rPr>
        <w:t>epresentative</w:t>
      </w:r>
      <w:r w:rsidR="00EA1FFB">
        <w:rPr>
          <w:rFonts w:ascii="Calibri" w:hAnsi="Calibri" w:cs="Calibri"/>
        </w:rPr>
        <w:t xml:space="preserve"> respond to and resolve questions from the developers and </w:t>
      </w:r>
      <w:r w:rsidR="001D1003" w:rsidRPr="009768B9">
        <w:rPr>
          <w:rFonts w:ascii="Calibri" w:hAnsi="Calibri" w:cs="Calibri"/>
        </w:rPr>
        <w:t xml:space="preserve">review the </w:t>
      </w:r>
      <w:r w:rsidR="00EA1FFB">
        <w:rPr>
          <w:rFonts w:ascii="Calibri" w:hAnsi="Calibri" w:cs="Calibri"/>
        </w:rPr>
        <w:t xml:space="preserve">preliminary and final </w:t>
      </w:r>
      <w:r w:rsidR="001D1003" w:rsidRPr="009768B9">
        <w:rPr>
          <w:rFonts w:ascii="Calibri" w:hAnsi="Calibri" w:cs="Calibri"/>
        </w:rPr>
        <w:t>unit test</w:t>
      </w:r>
      <w:r w:rsidR="00EA1FFB">
        <w:rPr>
          <w:rFonts w:ascii="Calibri" w:hAnsi="Calibri" w:cs="Calibri"/>
        </w:rPr>
        <w:t xml:space="preserve"> results </w:t>
      </w:r>
      <w:r w:rsidR="009768B9" w:rsidRPr="009768B9">
        <w:rPr>
          <w:rFonts w:ascii="Calibri" w:hAnsi="Calibri" w:cs="Calibri"/>
        </w:rPr>
        <w:t xml:space="preserve">to ensure </w:t>
      </w:r>
      <w:r w:rsidR="00EA1FFB">
        <w:rPr>
          <w:rFonts w:ascii="Calibri" w:hAnsi="Calibri" w:cs="Calibri"/>
        </w:rPr>
        <w:t xml:space="preserve">that </w:t>
      </w:r>
      <w:r w:rsidR="009768B9" w:rsidRPr="009768B9">
        <w:rPr>
          <w:rFonts w:ascii="Calibri" w:hAnsi="Calibri" w:cs="Calibri"/>
        </w:rPr>
        <w:t xml:space="preserve">they meet the </w:t>
      </w:r>
      <w:r w:rsidR="00EA1FFB">
        <w:rPr>
          <w:rFonts w:ascii="Calibri" w:hAnsi="Calibri" w:cs="Calibri"/>
        </w:rPr>
        <w:t xml:space="preserve">business </w:t>
      </w:r>
      <w:r w:rsidR="009768B9" w:rsidRPr="009768B9">
        <w:rPr>
          <w:rFonts w:ascii="Calibri" w:hAnsi="Calibri" w:cs="Calibri"/>
        </w:rPr>
        <w:t>requirements</w:t>
      </w:r>
      <w:r w:rsidR="00EA1FFB">
        <w:rPr>
          <w:rFonts w:ascii="Calibri" w:hAnsi="Calibri" w:cs="Calibri"/>
        </w:rPr>
        <w:t>, functional design and security requirements</w:t>
      </w:r>
      <w:r w:rsidRPr="009768B9">
        <w:rPr>
          <w:rFonts w:ascii="Calibri" w:hAnsi="Calibri" w:cs="Calibri"/>
        </w:rPr>
        <w:t>.</w:t>
      </w:r>
      <w:r w:rsidR="00B27E6E">
        <w:rPr>
          <w:rFonts w:ascii="Calibri" w:hAnsi="Calibri" w:cs="Calibri"/>
        </w:rPr>
        <w:t xml:space="preserve">  Any changes to previous </w:t>
      </w:r>
      <w:r w:rsidR="00B27E6E">
        <w:rPr>
          <w:rFonts w:ascii="Calibri" w:hAnsi="Calibri" w:cs="Calibri"/>
        </w:rPr>
        <w:lastRenderedPageBreak/>
        <w:t>document drafts must be finalized.</w:t>
      </w:r>
    </w:p>
    <w:p w:rsidR="00B27E6E" w:rsidRPr="009768B9" w:rsidRDefault="00B27E6E" w:rsidP="00A24C60">
      <w:pPr>
        <w:numPr>
          <w:ilvl w:val="0"/>
          <w:numId w:val="3"/>
        </w:numPr>
        <w:rPr>
          <w:rFonts w:ascii="Calibri" w:hAnsi="Calibri" w:cs="Calibri"/>
        </w:rPr>
      </w:pPr>
      <w:r>
        <w:rPr>
          <w:rFonts w:ascii="Calibri" w:hAnsi="Calibri" w:cs="Calibri"/>
        </w:rPr>
        <w:t>The Testing Team finalizes the test plan and test cases.</w:t>
      </w:r>
    </w:p>
    <w:p w:rsidR="005F4F9F" w:rsidRPr="009768B9" w:rsidRDefault="009768B9" w:rsidP="00A24C60">
      <w:pPr>
        <w:numPr>
          <w:ilvl w:val="0"/>
          <w:numId w:val="3"/>
        </w:numPr>
        <w:rPr>
          <w:rFonts w:ascii="Calibri" w:hAnsi="Calibri" w:cs="Calibri"/>
        </w:rPr>
      </w:pPr>
      <w:r w:rsidRPr="009768B9">
        <w:rPr>
          <w:rFonts w:ascii="Calibri" w:hAnsi="Calibri" w:cs="Calibri"/>
        </w:rPr>
        <w:t xml:space="preserve">The </w:t>
      </w:r>
      <w:r w:rsidR="003B75C6">
        <w:rPr>
          <w:rFonts w:ascii="Calibri" w:hAnsi="Calibri" w:cs="Calibri"/>
        </w:rPr>
        <w:t xml:space="preserve">Change Control </w:t>
      </w:r>
      <w:r w:rsidR="008D75F6">
        <w:rPr>
          <w:rFonts w:ascii="Calibri" w:hAnsi="Calibri" w:cs="Calibri"/>
        </w:rPr>
        <w:t>r</w:t>
      </w:r>
      <w:r w:rsidR="003B75C6">
        <w:rPr>
          <w:rFonts w:ascii="Calibri" w:hAnsi="Calibri" w:cs="Calibri"/>
        </w:rPr>
        <w:t>epresentative</w:t>
      </w:r>
      <w:r w:rsidRPr="009768B9">
        <w:rPr>
          <w:rFonts w:ascii="Calibri" w:hAnsi="Calibri" w:cs="Calibri"/>
        </w:rPr>
        <w:t xml:space="preserve"> reviews the plan for installing the new or modified </w:t>
      </w:r>
      <w:r w:rsidR="00DB7C0E">
        <w:rPr>
          <w:rFonts w:ascii="Calibri" w:hAnsi="Calibri" w:cs="Calibri"/>
        </w:rPr>
        <w:t>software modules</w:t>
      </w:r>
      <w:r w:rsidRPr="009768B9">
        <w:rPr>
          <w:rFonts w:ascii="Calibri" w:hAnsi="Calibri" w:cs="Calibri"/>
        </w:rPr>
        <w:t xml:space="preserve"> </w:t>
      </w:r>
      <w:r w:rsidR="00CB1AD3">
        <w:rPr>
          <w:rFonts w:ascii="Calibri" w:hAnsi="Calibri" w:cs="Calibri"/>
        </w:rPr>
        <w:t xml:space="preserve">or systems </w:t>
      </w:r>
      <w:r w:rsidRPr="009768B9">
        <w:rPr>
          <w:rFonts w:ascii="Calibri" w:hAnsi="Calibri" w:cs="Calibri"/>
        </w:rPr>
        <w:t>in</w:t>
      </w:r>
      <w:r w:rsidR="00DB7C0E">
        <w:rPr>
          <w:rFonts w:ascii="Calibri" w:hAnsi="Calibri" w:cs="Calibri"/>
        </w:rPr>
        <w:t>to</w:t>
      </w:r>
      <w:r w:rsidRPr="009768B9">
        <w:rPr>
          <w:rFonts w:ascii="Calibri" w:hAnsi="Calibri" w:cs="Calibri"/>
        </w:rPr>
        <w:t xml:space="preserve"> production.</w:t>
      </w:r>
    </w:p>
    <w:p w:rsidR="00C6750A" w:rsidRPr="00FC2904" w:rsidRDefault="00C6750A" w:rsidP="00420BE0">
      <w:pPr>
        <w:pStyle w:val="Heading2"/>
        <w:rPr>
          <w:rFonts w:ascii="Calibri" w:hAnsi="Calibri" w:cs="Calibri"/>
          <w:i w:val="0"/>
          <w:lang w:val="en-US"/>
        </w:rPr>
      </w:pPr>
      <w:bookmarkStart w:id="56" w:name="_Toc299785371"/>
      <w:r w:rsidRPr="00FC2904">
        <w:rPr>
          <w:rFonts w:ascii="Calibri" w:hAnsi="Calibri" w:cs="Calibri"/>
          <w:i w:val="0"/>
          <w:lang w:val="en-US"/>
        </w:rPr>
        <w:t>Development</w:t>
      </w:r>
      <w:r w:rsidR="0037305B">
        <w:rPr>
          <w:rFonts w:ascii="Calibri" w:hAnsi="Calibri" w:cs="Calibri"/>
          <w:i w:val="0"/>
          <w:lang w:val="en-US"/>
        </w:rPr>
        <w:t>/Acquisition</w:t>
      </w:r>
      <w:r w:rsidRPr="00FC2904">
        <w:rPr>
          <w:rFonts w:ascii="Calibri" w:hAnsi="Calibri" w:cs="Calibri"/>
          <w:i w:val="0"/>
          <w:lang w:val="en-US"/>
        </w:rPr>
        <w:t xml:space="preserve"> Phase Stage Gate Review</w:t>
      </w:r>
      <w:bookmarkEnd w:id="56"/>
    </w:p>
    <w:p w:rsidR="000946C9" w:rsidRPr="00FC2904" w:rsidRDefault="00BD2BE7" w:rsidP="00BD2BE7">
      <w:pPr>
        <w:rPr>
          <w:rFonts w:ascii="Calibri" w:hAnsi="Calibri" w:cs="Calibri"/>
          <w:lang w:val="en-US"/>
        </w:rPr>
      </w:pPr>
      <w:r w:rsidRPr="00FC2904">
        <w:rPr>
          <w:rFonts w:ascii="Calibri" w:hAnsi="Calibri" w:cs="Calibri"/>
          <w:lang w:val="en-US"/>
        </w:rPr>
        <w:t xml:space="preserve">The </w:t>
      </w:r>
      <w:r w:rsidR="003C0D5F">
        <w:rPr>
          <w:rFonts w:ascii="Calibri" w:hAnsi="Calibri" w:cs="Calibri"/>
          <w:lang w:val="en-US"/>
        </w:rPr>
        <w:t>d</w:t>
      </w:r>
      <w:r w:rsidRPr="00FC2904">
        <w:rPr>
          <w:rFonts w:ascii="Calibri" w:hAnsi="Calibri" w:cs="Calibri"/>
          <w:lang w:val="en-US"/>
        </w:rPr>
        <w:t xml:space="preserve">evelopment </w:t>
      </w:r>
      <w:r w:rsidR="00CB1AD3">
        <w:rPr>
          <w:rFonts w:ascii="Calibri" w:hAnsi="Calibri" w:cs="Calibri"/>
          <w:lang w:val="en-US"/>
        </w:rPr>
        <w:t xml:space="preserve">/acquisition </w:t>
      </w:r>
      <w:r w:rsidR="003C0D5F">
        <w:rPr>
          <w:rFonts w:ascii="Calibri" w:hAnsi="Calibri" w:cs="Calibri"/>
          <w:lang w:val="en-US"/>
        </w:rPr>
        <w:t>p</w:t>
      </w:r>
      <w:r w:rsidRPr="00FC2904">
        <w:rPr>
          <w:rFonts w:ascii="Calibri" w:hAnsi="Calibri" w:cs="Calibri"/>
          <w:lang w:val="en-US"/>
        </w:rPr>
        <w:t xml:space="preserve">hase </w:t>
      </w:r>
      <w:r w:rsidR="003C0D5F">
        <w:rPr>
          <w:rFonts w:ascii="Calibri" w:hAnsi="Calibri" w:cs="Calibri"/>
          <w:lang w:val="en-US"/>
        </w:rPr>
        <w:t>s</w:t>
      </w:r>
      <w:r w:rsidR="001649E4">
        <w:rPr>
          <w:rFonts w:ascii="Calibri" w:hAnsi="Calibri" w:cs="Calibri"/>
          <w:lang w:val="en-US"/>
        </w:rPr>
        <w:t>tage</w:t>
      </w:r>
      <w:r w:rsidR="00A5287D">
        <w:rPr>
          <w:rFonts w:ascii="Calibri" w:hAnsi="Calibri" w:cs="Calibri"/>
          <w:lang w:val="en-US"/>
        </w:rPr>
        <w:t xml:space="preserve"> gate review</w:t>
      </w:r>
      <w:r w:rsidRPr="00FC2904">
        <w:rPr>
          <w:rFonts w:ascii="Calibri" w:hAnsi="Calibri" w:cs="Calibri"/>
          <w:lang w:val="en-US"/>
        </w:rPr>
        <w:t xml:space="preserve"> is a key milestone in the SDLC</w:t>
      </w:r>
      <w:r w:rsidR="000946C9" w:rsidRPr="00FC2904">
        <w:rPr>
          <w:rFonts w:ascii="Calibri" w:hAnsi="Calibri" w:cs="Calibri"/>
          <w:lang w:val="en-US"/>
        </w:rPr>
        <w:t>.</w:t>
      </w:r>
    </w:p>
    <w:p w:rsidR="000946C9" w:rsidRPr="00FC2904" w:rsidRDefault="000946C9" w:rsidP="00BD2BE7">
      <w:pPr>
        <w:rPr>
          <w:rFonts w:ascii="Calibri" w:hAnsi="Calibri" w:cs="Calibri"/>
          <w:lang w:val="en-US"/>
        </w:rPr>
      </w:pPr>
    </w:p>
    <w:p w:rsidR="003A0547" w:rsidRDefault="00F37350" w:rsidP="00BD2BE7">
      <w:pPr>
        <w:rPr>
          <w:rFonts w:ascii="Calibri" w:hAnsi="Calibri" w:cs="Calibri"/>
          <w:szCs w:val="22"/>
          <w:lang w:val="en-US"/>
        </w:rPr>
      </w:pPr>
      <w:r>
        <w:rPr>
          <w:rFonts w:ascii="Calibri" w:hAnsi="Calibri" w:cs="Calibri"/>
          <w:szCs w:val="22"/>
          <w:lang w:val="en-US"/>
        </w:rPr>
        <w:t xml:space="preserve">The Manager of Application Development provides </w:t>
      </w:r>
      <w:r w:rsidR="00FB109F" w:rsidRPr="00FB109F">
        <w:rPr>
          <w:rFonts w:ascii="Calibri" w:hAnsi="Calibri" w:cs="Calibri"/>
          <w:szCs w:val="22"/>
          <w:lang w:val="en-US"/>
        </w:rPr>
        <w:t xml:space="preserve">input into whether the </w:t>
      </w:r>
      <w:r w:rsidR="003C0D5F">
        <w:rPr>
          <w:rFonts w:ascii="Calibri" w:hAnsi="Calibri" w:cs="Calibri"/>
          <w:szCs w:val="22"/>
          <w:lang w:val="en-US"/>
        </w:rPr>
        <w:t>d</w:t>
      </w:r>
      <w:r w:rsidR="00FB109F">
        <w:rPr>
          <w:rFonts w:ascii="Calibri" w:hAnsi="Calibri" w:cs="Calibri"/>
          <w:szCs w:val="22"/>
          <w:lang w:val="en-US"/>
        </w:rPr>
        <w:t>evelopment</w:t>
      </w:r>
      <w:r w:rsidR="00FB109F" w:rsidRPr="00FB109F">
        <w:rPr>
          <w:rFonts w:ascii="Calibri" w:hAnsi="Calibri" w:cs="Calibri"/>
          <w:szCs w:val="22"/>
          <w:lang w:val="en-US"/>
        </w:rPr>
        <w:t xml:space="preserve"> </w:t>
      </w:r>
      <w:r w:rsidR="003C0D5F">
        <w:rPr>
          <w:rFonts w:ascii="Calibri" w:hAnsi="Calibri" w:cs="Calibri"/>
          <w:szCs w:val="22"/>
          <w:lang w:val="en-US"/>
        </w:rPr>
        <w:t>p</w:t>
      </w:r>
      <w:r w:rsidR="00FB109F" w:rsidRPr="00FB109F">
        <w:rPr>
          <w:rFonts w:ascii="Calibri" w:hAnsi="Calibri" w:cs="Calibri"/>
          <w:szCs w:val="22"/>
          <w:lang w:val="en-US"/>
        </w:rPr>
        <w:t xml:space="preserve">hase is complete and the </w:t>
      </w:r>
      <w:r w:rsidR="003C0D5F">
        <w:rPr>
          <w:rFonts w:ascii="Calibri" w:hAnsi="Calibri" w:cs="Calibri"/>
          <w:szCs w:val="22"/>
          <w:lang w:val="en-US"/>
        </w:rPr>
        <w:t>t</w:t>
      </w:r>
      <w:r w:rsidR="00FB109F">
        <w:rPr>
          <w:rFonts w:ascii="Calibri" w:hAnsi="Calibri" w:cs="Calibri"/>
          <w:szCs w:val="22"/>
          <w:lang w:val="en-US"/>
        </w:rPr>
        <w:t>esting</w:t>
      </w:r>
      <w:r w:rsidR="00FB109F" w:rsidRPr="00FB109F">
        <w:rPr>
          <w:rFonts w:ascii="Calibri" w:hAnsi="Calibri" w:cs="Calibri"/>
          <w:szCs w:val="22"/>
          <w:lang w:val="en-US"/>
        </w:rPr>
        <w:t xml:space="preserve"> </w:t>
      </w:r>
      <w:r w:rsidR="003C0D5F">
        <w:rPr>
          <w:rFonts w:ascii="Calibri" w:hAnsi="Calibri" w:cs="Calibri"/>
          <w:szCs w:val="22"/>
          <w:lang w:val="en-US"/>
        </w:rPr>
        <w:t>p</w:t>
      </w:r>
      <w:r w:rsidR="00FB109F" w:rsidRPr="00FB109F">
        <w:rPr>
          <w:rFonts w:ascii="Calibri" w:hAnsi="Calibri" w:cs="Calibri"/>
          <w:szCs w:val="22"/>
          <w:lang w:val="en-US"/>
        </w:rPr>
        <w:t xml:space="preserve">hase can begin.  </w:t>
      </w:r>
    </w:p>
    <w:p w:rsidR="003A0547" w:rsidRDefault="003A0547" w:rsidP="00BD2BE7">
      <w:pPr>
        <w:rPr>
          <w:rFonts w:ascii="Calibri" w:hAnsi="Calibri" w:cs="Calibri"/>
          <w:szCs w:val="22"/>
          <w:lang w:val="en-US"/>
        </w:rPr>
      </w:pPr>
    </w:p>
    <w:p w:rsidR="000946C9" w:rsidRDefault="00FB109F" w:rsidP="00BD2BE7">
      <w:pPr>
        <w:rPr>
          <w:rFonts w:ascii="Calibri" w:hAnsi="Calibri" w:cs="Calibri"/>
          <w:szCs w:val="22"/>
          <w:lang w:val="en-US"/>
        </w:rPr>
      </w:pPr>
      <w:r w:rsidRPr="00FB109F">
        <w:rPr>
          <w:rFonts w:ascii="Calibri" w:hAnsi="Calibri" w:cs="Calibri"/>
          <w:szCs w:val="22"/>
          <w:lang w:val="en-US"/>
        </w:rPr>
        <w:t xml:space="preserve">The following activities are completed </w:t>
      </w:r>
      <w:r w:rsidR="003B75C6">
        <w:rPr>
          <w:rFonts w:ascii="Calibri" w:hAnsi="Calibri" w:cs="Calibri"/>
          <w:szCs w:val="22"/>
          <w:lang w:val="en-US"/>
        </w:rPr>
        <w:t xml:space="preserve">during </w:t>
      </w:r>
      <w:r w:rsidRPr="00FB109F">
        <w:rPr>
          <w:rFonts w:ascii="Calibri" w:hAnsi="Calibri" w:cs="Calibri"/>
          <w:szCs w:val="22"/>
          <w:lang w:val="en-US"/>
        </w:rPr>
        <w:t xml:space="preserve">the </w:t>
      </w:r>
      <w:r w:rsidR="003C0D5F">
        <w:rPr>
          <w:rFonts w:ascii="Calibri" w:hAnsi="Calibri" w:cs="Calibri"/>
          <w:szCs w:val="22"/>
          <w:lang w:val="en-US"/>
        </w:rPr>
        <w:t>s</w:t>
      </w:r>
      <w:r w:rsidR="001649E4">
        <w:rPr>
          <w:rFonts w:ascii="Calibri" w:hAnsi="Calibri" w:cs="Calibri"/>
          <w:szCs w:val="22"/>
          <w:lang w:val="en-US"/>
        </w:rPr>
        <w:t>tage</w:t>
      </w:r>
      <w:r w:rsidR="00A5287D">
        <w:rPr>
          <w:rFonts w:ascii="Calibri" w:hAnsi="Calibri" w:cs="Calibri"/>
          <w:szCs w:val="22"/>
          <w:lang w:val="en-US"/>
        </w:rPr>
        <w:t xml:space="preserve"> gate review</w:t>
      </w:r>
      <w:r w:rsidR="00801B8E">
        <w:rPr>
          <w:rFonts w:ascii="Calibri" w:hAnsi="Calibri" w:cs="Calibri"/>
          <w:szCs w:val="22"/>
          <w:lang w:val="en-US"/>
        </w:rPr>
        <w:t xml:space="preserve"> process:</w:t>
      </w:r>
    </w:p>
    <w:p w:rsidR="00FB109F" w:rsidRPr="00FC2904" w:rsidRDefault="00FB109F" w:rsidP="00BD2BE7">
      <w:pPr>
        <w:rPr>
          <w:rFonts w:ascii="Calibri" w:hAnsi="Calibri" w:cs="Calibri"/>
          <w:lang w:val="en-US"/>
        </w:rPr>
      </w:pPr>
    </w:p>
    <w:p w:rsidR="00FB109F" w:rsidRDefault="00FB109F" w:rsidP="00A24C60">
      <w:pPr>
        <w:numPr>
          <w:ilvl w:val="0"/>
          <w:numId w:val="3"/>
        </w:numPr>
        <w:rPr>
          <w:rFonts w:ascii="Calibri" w:hAnsi="Calibri" w:cs="Calibri"/>
        </w:rPr>
      </w:pPr>
      <w:r>
        <w:rPr>
          <w:rFonts w:ascii="Calibri" w:hAnsi="Calibri" w:cs="Calibri"/>
        </w:rPr>
        <w:t xml:space="preserve">The </w:t>
      </w:r>
      <w:r w:rsidR="00B6531E">
        <w:rPr>
          <w:rFonts w:ascii="Calibri" w:hAnsi="Calibri" w:cs="Calibri"/>
        </w:rPr>
        <w:t xml:space="preserve">System Development </w:t>
      </w:r>
      <w:r w:rsidR="008D75F6">
        <w:rPr>
          <w:rFonts w:ascii="Calibri" w:hAnsi="Calibri" w:cs="Calibri"/>
        </w:rPr>
        <w:t>r</w:t>
      </w:r>
      <w:r w:rsidR="001F6AE1">
        <w:rPr>
          <w:rFonts w:ascii="Calibri" w:hAnsi="Calibri" w:cs="Calibri"/>
        </w:rPr>
        <w:t>epresentative</w:t>
      </w:r>
      <w:r>
        <w:rPr>
          <w:rFonts w:ascii="Calibri" w:hAnsi="Calibri" w:cs="Calibri"/>
        </w:rPr>
        <w:t xml:space="preserve"> attests that development is complete.</w:t>
      </w:r>
    </w:p>
    <w:p w:rsidR="00145510" w:rsidRDefault="00145510" w:rsidP="00A24C60">
      <w:pPr>
        <w:numPr>
          <w:ilvl w:val="0"/>
          <w:numId w:val="3"/>
        </w:numPr>
        <w:rPr>
          <w:rFonts w:ascii="Calibri" w:hAnsi="Calibri" w:cs="Calibri"/>
        </w:rPr>
      </w:pPr>
      <w:r>
        <w:rPr>
          <w:rFonts w:ascii="Calibri" w:hAnsi="Calibri" w:cs="Calibri"/>
        </w:rPr>
        <w:t>The Manager of Application development verifies:</w:t>
      </w:r>
    </w:p>
    <w:p w:rsidR="00145510" w:rsidRDefault="00145510" w:rsidP="00662F6C">
      <w:pPr>
        <w:numPr>
          <w:ilvl w:val="1"/>
          <w:numId w:val="3"/>
        </w:numPr>
        <w:rPr>
          <w:rFonts w:ascii="Calibri" w:hAnsi="Calibri" w:cs="Calibri"/>
        </w:rPr>
      </w:pPr>
      <w:r>
        <w:rPr>
          <w:rFonts w:ascii="Calibri" w:hAnsi="Calibri" w:cs="Calibri"/>
        </w:rPr>
        <w:t>All previous Stage Gates are complete</w:t>
      </w:r>
    </w:p>
    <w:p w:rsidR="00145510" w:rsidRDefault="00145510" w:rsidP="00662F6C">
      <w:pPr>
        <w:numPr>
          <w:ilvl w:val="1"/>
          <w:numId w:val="3"/>
        </w:numPr>
        <w:rPr>
          <w:rFonts w:ascii="Calibri" w:hAnsi="Calibri" w:cs="Calibri"/>
        </w:rPr>
      </w:pPr>
      <w:r>
        <w:rPr>
          <w:rFonts w:ascii="Calibri" w:hAnsi="Calibri" w:cs="Calibri"/>
        </w:rPr>
        <w:t>Any code review findings have been implemented</w:t>
      </w:r>
      <w:r w:rsidR="000B5486">
        <w:rPr>
          <w:rFonts w:ascii="Calibri" w:hAnsi="Calibri" w:cs="Calibri"/>
        </w:rPr>
        <w:t xml:space="preserve"> (if code review completed</w:t>
      </w:r>
      <w:r w:rsidR="00CA12DE">
        <w:rPr>
          <w:rFonts w:ascii="Calibri" w:hAnsi="Calibri" w:cs="Calibri"/>
        </w:rPr>
        <w:t xml:space="preserve"> at this stage</w:t>
      </w:r>
      <w:r w:rsidR="000B5486">
        <w:rPr>
          <w:rFonts w:ascii="Calibri" w:hAnsi="Calibri" w:cs="Calibri"/>
        </w:rPr>
        <w:t>)</w:t>
      </w:r>
    </w:p>
    <w:p w:rsidR="00837128" w:rsidRPr="000B5486" w:rsidRDefault="00145510" w:rsidP="00837128">
      <w:pPr>
        <w:tabs>
          <w:tab w:val="left" w:pos="1430"/>
        </w:tabs>
        <w:rPr>
          <w:rFonts w:ascii="Calibri" w:hAnsi="Calibri" w:cs="Calibri"/>
          <w:lang w:val="en-US"/>
        </w:rPr>
      </w:pPr>
      <w:r w:rsidRPr="000B5486">
        <w:rPr>
          <w:rFonts w:ascii="Calibri" w:hAnsi="Calibri" w:cs="Calibri"/>
        </w:rPr>
        <w:t xml:space="preserve">The </w:t>
      </w:r>
      <w:r w:rsidR="00EA3664" w:rsidRPr="000B5486">
        <w:rPr>
          <w:rFonts w:ascii="Calibri" w:hAnsi="Calibri" w:cs="Calibri"/>
        </w:rPr>
        <w:t>“</w:t>
      </w:r>
      <w:r w:rsidRPr="000B5486">
        <w:rPr>
          <w:rFonts w:ascii="Calibri" w:hAnsi="Calibri" w:cs="Calibri"/>
        </w:rPr>
        <w:t>Application Development – Code Review</w:t>
      </w:r>
      <w:r w:rsidR="00EA3664" w:rsidRPr="000B5486">
        <w:rPr>
          <w:rFonts w:ascii="Calibri" w:hAnsi="Calibri" w:cs="Calibri"/>
        </w:rPr>
        <w:t>”</w:t>
      </w:r>
      <w:r w:rsidRPr="000B5486">
        <w:rPr>
          <w:rFonts w:ascii="Calibri" w:hAnsi="Calibri" w:cs="Calibri"/>
        </w:rPr>
        <w:t xml:space="preserve"> document has been filled out</w:t>
      </w:r>
      <w:r w:rsidR="000B5486" w:rsidRPr="000B5486">
        <w:rPr>
          <w:rFonts w:ascii="Calibri" w:hAnsi="Calibri" w:cs="Calibri"/>
        </w:rPr>
        <w:t xml:space="preserve"> for scripts (if the code review was completed</w:t>
      </w:r>
      <w:r w:rsidR="00CA12DE">
        <w:rPr>
          <w:rFonts w:ascii="Calibri" w:hAnsi="Calibri" w:cs="Calibri"/>
        </w:rPr>
        <w:t xml:space="preserve"> at this stage</w:t>
      </w:r>
      <w:r w:rsidR="000B5486" w:rsidRPr="000B5486">
        <w:rPr>
          <w:rFonts w:ascii="Calibri" w:hAnsi="Calibri" w:cs="Calibri"/>
        </w:rPr>
        <w:t xml:space="preserve">).  </w:t>
      </w:r>
    </w:p>
    <w:p w:rsidR="00721289" w:rsidRPr="00FC2904" w:rsidRDefault="003B75C6" w:rsidP="00A74D00">
      <w:pPr>
        <w:rPr>
          <w:rFonts w:ascii="Calibri" w:hAnsi="Calibri" w:cs="Calibri"/>
        </w:rPr>
      </w:pPr>
      <w:r>
        <w:rPr>
          <w:rFonts w:ascii="Calibri" w:hAnsi="Calibri" w:cs="Calibri"/>
        </w:rPr>
        <w:t xml:space="preserve">During </w:t>
      </w:r>
      <w:r w:rsidR="00A74D00" w:rsidRPr="00A74D00">
        <w:rPr>
          <w:rFonts w:ascii="Calibri" w:hAnsi="Calibri" w:cs="Calibri"/>
        </w:rPr>
        <w:t xml:space="preserve">the </w:t>
      </w:r>
      <w:r w:rsidR="003C0D5F">
        <w:rPr>
          <w:rFonts w:ascii="Calibri" w:hAnsi="Calibri" w:cs="Calibri"/>
        </w:rPr>
        <w:t>s</w:t>
      </w:r>
      <w:r w:rsidR="001649E4">
        <w:rPr>
          <w:rFonts w:ascii="Calibri" w:hAnsi="Calibri" w:cs="Calibri"/>
        </w:rPr>
        <w:t>tage</w:t>
      </w:r>
      <w:r w:rsidR="00A5287D">
        <w:rPr>
          <w:rFonts w:ascii="Calibri" w:hAnsi="Calibri" w:cs="Calibri"/>
        </w:rPr>
        <w:t xml:space="preserve"> gate review</w:t>
      </w:r>
      <w:r w:rsidR="00801B8E">
        <w:rPr>
          <w:rFonts w:ascii="Calibri" w:hAnsi="Calibri" w:cs="Calibri"/>
        </w:rPr>
        <w:t xml:space="preserve"> process</w:t>
      </w:r>
      <w:r>
        <w:rPr>
          <w:rFonts w:ascii="Calibri" w:hAnsi="Calibri" w:cs="Calibri"/>
        </w:rPr>
        <w:t xml:space="preserve">, </w:t>
      </w:r>
      <w:r w:rsidR="00A74D00" w:rsidRPr="00A74D00">
        <w:rPr>
          <w:rFonts w:ascii="Calibri" w:hAnsi="Calibri" w:cs="Calibri"/>
        </w:rPr>
        <w:t xml:space="preserve">a formal decision is made on whether or not to proceed to the </w:t>
      </w:r>
      <w:r w:rsidR="00CB1AD3">
        <w:rPr>
          <w:rFonts w:ascii="Calibri" w:hAnsi="Calibri" w:cs="Calibri"/>
        </w:rPr>
        <w:t>testing</w:t>
      </w:r>
      <w:r w:rsidR="00CB1AD3" w:rsidRPr="00A74D00">
        <w:rPr>
          <w:rFonts w:ascii="Calibri" w:hAnsi="Calibri" w:cs="Calibri"/>
        </w:rPr>
        <w:t xml:space="preserve"> </w:t>
      </w:r>
      <w:r w:rsidR="00A74D00" w:rsidRPr="00A74D00">
        <w:rPr>
          <w:rFonts w:ascii="Calibri" w:hAnsi="Calibri" w:cs="Calibri"/>
        </w:rPr>
        <w:t>phase.</w:t>
      </w:r>
    </w:p>
    <w:p w:rsidR="00D34893" w:rsidRPr="00FC2904" w:rsidRDefault="00335733" w:rsidP="00E63AD7">
      <w:pPr>
        <w:pStyle w:val="Heading1"/>
        <w:rPr>
          <w:rFonts w:ascii="Calibri" w:hAnsi="Calibri" w:cs="Calibri"/>
          <w:lang w:val="en-US"/>
        </w:rPr>
      </w:pPr>
      <w:bookmarkStart w:id="57" w:name="_Toc299785372"/>
      <w:r w:rsidRPr="00FC2904">
        <w:rPr>
          <w:rFonts w:ascii="Calibri" w:hAnsi="Calibri" w:cs="Calibri"/>
          <w:lang w:val="en-US"/>
        </w:rPr>
        <w:t xml:space="preserve">Testing </w:t>
      </w:r>
      <w:r w:rsidR="00C6750A" w:rsidRPr="00FC2904">
        <w:rPr>
          <w:rFonts w:ascii="Calibri" w:hAnsi="Calibri" w:cs="Calibri"/>
          <w:lang w:val="en-US"/>
        </w:rPr>
        <w:t>Phase</w:t>
      </w:r>
      <w:bookmarkEnd w:id="57"/>
    </w:p>
    <w:p w:rsidR="00C6750A" w:rsidRPr="00FC2904" w:rsidRDefault="00335733" w:rsidP="00C6750A">
      <w:pPr>
        <w:pStyle w:val="Heading2"/>
        <w:rPr>
          <w:rFonts w:ascii="Calibri" w:hAnsi="Calibri" w:cs="Calibri"/>
          <w:i w:val="0"/>
          <w:lang w:val="en-US"/>
        </w:rPr>
      </w:pPr>
      <w:bookmarkStart w:id="58" w:name="_Toc172559711"/>
      <w:bookmarkStart w:id="59" w:name="_Toc172559718"/>
      <w:bookmarkStart w:id="60" w:name="_Toc172559724"/>
      <w:bookmarkStart w:id="61" w:name="_Toc172559730"/>
      <w:bookmarkStart w:id="62" w:name="_Toc172559742"/>
      <w:bookmarkStart w:id="63" w:name="_Toc172559748"/>
      <w:bookmarkStart w:id="64" w:name="_Toc172559754"/>
      <w:bookmarkStart w:id="65" w:name="_Toc172559760"/>
      <w:bookmarkStart w:id="66" w:name="_Toc172559766"/>
      <w:bookmarkStart w:id="67" w:name="_Toc172559778"/>
      <w:bookmarkStart w:id="68" w:name="_Toc172559790"/>
      <w:bookmarkStart w:id="69" w:name="_Toc172559796"/>
      <w:bookmarkStart w:id="70" w:name="_Toc172559802"/>
      <w:bookmarkStart w:id="71" w:name="_Toc172559814"/>
      <w:bookmarkStart w:id="72" w:name="_Toc172559820"/>
      <w:bookmarkStart w:id="73" w:name="_Toc172559826"/>
      <w:bookmarkStart w:id="74" w:name="_Toc172559828"/>
      <w:bookmarkStart w:id="75" w:name="_Toc172559830"/>
      <w:bookmarkStart w:id="76" w:name="_Toc172559832"/>
      <w:bookmarkStart w:id="77" w:name="_Toc172559834"/>
      <w:bookmarkStart w:id="78" w:name="_Toc172559836"/>
      <w:bookmarkStart w:id="79" w:name="_Toc172559838"/>
      <w:bookmarkStart w:id="80" w:name="_Toc172559840"/>
      <w:bookmarkStart w:id="81" w:name="_Toc172559842"/>
      <w:bookmarkStart w:id="82" w:name="_Toc172559848"/>
      <w:bookmarkStart w:id="83" w:name="_Toc172559849"/>
      <w:bookmarkStart w:id="84" w:name="_Toc299785373"/>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FC2904">
        <w:rPr>
          <w:rFonts w:ascii="Calibri" w:hAnsi="Calibri" w:cs="Calibri"/>
          <w:i w:val="0"/>
          <w:lang w:val="en-US"/>
        </w:rPr>
        <w:t xml:space="preserve">Testing </w:t>
      </w:r>
      <w:r w:rsidR="00C6750A" w:rsidRPr="00FC2904">
        <w:rPr>
          <w:rFonts w:ascii="Calibri" w:hAnsi="Calibri" w:cs="Calibri"/>
          <w:i w:val="0"/>
          <w:lang w:val="en-US"/>
        </w:rPr>
        <w:t xml:space="preserve">Phase </w:t>
      </w:r>
      <w:r w:rsidR="00BA229F" w:rsidRPr="00FC2904">
        <w:rPr>
          <w:rFonts w:ascii="Calibri" w:hAnsi="Calibri" w:cs="Calibri"/>
          <w:i w:val="0"/>
          <w:lang w:val="en-US"/>
        </w:rPr>
        <w:t xml:space="preserve">Overview and </w:t>
      </w:r>
      <w:r w:rsidR="00C6750A" w:rsidRPr="00FC2904">
        <w:rPr>
          <w:rFonts w:ascii="Calibri" w:hAnsi="Calibri" w:cs="Calibri"/>
          <w:i w:val="0"/>
          <w:lang w:val="en-US"/>
        </w:rPr>
        <w:t>Purpose</w:t>
      </w:r>
      <w:bookmarkEnd w:id="84"/>
    </w:p>
    <w:p w:rsidR="00A21C29" w:rsidRPr="003C0D5F" w:rsidRDefault="00682B47" w:rsidP="00337E9A">
      <w:pPr>
        <w:rPr>
          <w:rFonts w:ascii="Calibri" w:hAnsi="Calibri" w:cs="Calibri"/>
          <w:lang w:val="en-US"/>
        </w:rPr>
      </w:pPr>
      <w:r w:rsidRPr="00FC2904">
        <w:rPr>
          <w:rFonts w:ascii="Calibri" w:hAnsi="Calibri" w:cs="Calibri"/>
          <w:lang w:val="en-US"/>
        </w:rPr>
        <w:t xml:space="preserve">The purpose of </w:t>
      </w:r>
      <w:r w:rsidR="00335733" w:rsidRPr="00FC2904">
        <w:rPr>
          <w:rFonts w:ascii="Calibri" w:hAnsi="Calibri" w:cs="Calibri"/>
          <w:lang w:val="en-US"/>
        </w:rPr>
        <w:t xml:space="preserve">the </w:t>
      </w:r>
      <w:r w:rsidR="003C0D5F">
        <w:rPr>
          <w:rFonts w:ascii="Calibri" w:hAnsi="Calibri" w:cs="Calibri"/>
          <w:lang w:val="en-US"/>
        </w:rPr>
        <w:t>t</w:t>
      </w:r>
      <w:r w:rsidR="00335733" w:rsidRPr="00FC2904">
        <w:rPr>
          <w:rFonts w:ascii="Calibri" w:hAnsi="Calibri" w:cs="Calibri"/>
          <w:lang w:val="en-US"/>
        </w:rPr>
        <w:t xml:space="preserve">esting </w:t>
      </w:r>
      <w:r w:rsidR="003C0D5F">
        <w:rPr>
          <w:rFonts w:ascii="Calibri" w:hAnsi="Calibri" w:cs="Calibri"/>
          <w:lang w:val="en-US"/>
        </w:rPr>
        <w:t>p</w:t>
      </w:r>
      <w:r w:rsidRPr="00FC2904">
        <w:rPr>
          <w:rFonts w:ascii="Calibri" w:hAnsi="Calibri" w:cs="Calibri"/>
          <w:lang w:val="en-US"/>
        </w:rPr>
        <w:t>hase is to</w:t>
      </w:r>
      <w:r w:rsidR="0036627D" w:rsidRPr="00FC2904">
        <w:rPr>
          <w:rFonts w:ascii="Calibri" w:hAnsi="Calibri" w:cs="Calibri"/>
          <w:lang w:val="en-US"/>
        </w:rPr>
        <w:t xml:space="preserve"> demonstrate that the development performed in the </w:t>
      </w:r>
      <w:r w:rsidR="003C0D5F">
        <w:rPr>
          <w:rFonts w:ascii="Calibri" w:hAnsi="Calibri" w:cs="Calibri"/>
          <w:lang w:val="en-US"/>
        </w:rPr>
        <w:t>d</w:t>
      </w:r>
      <w:r w:rsidR="001E6A78" w:rsidRPr="00FC2904">
        <w:rPr>
          <w:rFonts w:ascii="Calibri" w:hAnsi="Calibri" w:cs="Calibri"/>
          <w:lang w:val="en-US"/>
        </w:rPr>
        <w:t xml:space="preserve">evelopment </w:t>
      </w:r>
      <w:r w:rsidR="003C0D5F">
        <w:rPr>
          <w:rFonts w:ascii="Calibri" w:hAnsi="Calibri" w:cs="Calibri"/>
          <w:lang w:val="en-US"/>
        </w:rPr>
        <w:t>p</w:t>
      </w:r>
      <w:r w:rsidR="001E6A78" w:rsidRPr="00FC2904">
        <w:rPr>
          <w:rFonts w:ascii="Calibri" w:hAnsi="Calibri" w:cs="Calibri"/>
          <w:lang w:val="en-US"/>
        </w:rPr>
        <w:t xml:space="preserve">hase </w:t>
      </w:r>
      <w:r w:rsidR="0036627D" w:rsidRPr="00FC2904">
        <w:rPr>
          <w:rFonts w:ascii="Calibri" w:hAnsi="Calibri" w:cs="Calibri"/>
          <w:lang w:val="en-US"/>
        </w:rPr>
        <w:t xml:space="preserve">conforms to </w:t>
      </w:r>
      <w:r w:rsidR="009B3B71" w:rsidRPr="00FC2904">
        <w:rPr>
          <w:rFonts w:ascii="Calibri" w:hAnsi="Calibri" w:cs="Calibri"/>
          <w:lang w:val="en-US"/>
        </w:rPr>
        <w:t xml:space="preserve">the requirements defined in the </w:t>
      </w:r>
      <w:r w:rsidR="003C0D5F">
        <w:rPr>
          <w:rFonts w:ascii="Calibri" w:hAnsi="Calibri" w:cs="Calibri"/>
          <w:lang w:val="en-US"/>
        </w:rPr>
        <w:t>r</w:t>
      </w:r>
      <w:r w:rsidR="00687CAC" w:rsidRPr="00FC2904">
        <w:rPr>
          <w:rFonts w:ascii="Calibri" w:hAnsi="Calibri" w:cs="Calibri"/>
          <w:lang w:val="en-US"/>
        </w:rPr>
        <w:t xml:space="preserve">equirements </w:t>
      </w:r>
      <w:r w:rsidR="003C0D5F">
        <w:rPr>
          <w:rFonts w:ascii="Calibri" w:hAnsi="Calibri" w:cs="Calibri"/>
          <w:lang w:val="en-US"/>
        </w:rPr>
        <w:t>p</w:t>
      </w:r>
      <w:r w:rsidR="00687CAC" w:rsidRPr="00FC2904">
        <w:rPr>
          <w:rFonts w:ascii="Calibri" w:hAnsi="Calibri" w:cs="Calibri"/>
          <w:lang w:val="en-US"/>
        </w:rPr>
        <w:t>hase</w:t>
      </w:r>
      <w:r w:rsidR="002D602C" w:rsidRPr="00FC2904">
        <w:rPr>
          <w:rFonts w:ascii="Calibri" w:hAnsi="Calibri" w:cs="Calibri"/>
          <w:lang w:val="en-US"/>
        </w:rPr>
        <w:t xml:space="preserve"> and the design speci</w:t>
      </w:r>
      <w:r w:rsidR="009B3B71" w:rsidRPr="00FC2904">
        <w:rPr>
          <w:rFonts w:ascii="Calibri" w:hAnsi="Calibri" w:cs="Calibri"/>
          <w:lang w:val="en-US"/>
        </w:rPr>
        <w:t xml:space="preserve">fied in the </w:t>
      </w:r>
      <w:r w:rsidR="003C0D5F">
        <w:rPr>
          <w:rFonts w:ascii="Calibri" w:hAnsi="Calibri" w:cs="Calibri"/>
          <w:lang w:val="en-US"/>
        </w:rPr>
        <w:t>d</w:t>
      </w:r>
      <w:r w:rsidR="009B3B71" w:rsidRPr="00FC2904">
        <w:rPr>
          <w:rFonts w:ascii="Calibri" w:hAnsi="Calibri" w:cs="Calibri"/>
          <w:lang w:val="en-US"/>
        </w:rPr>
        <w:t xml:space="preserve">esign </w:t>
      </w:r>
      <w:r w:rsidR="003C0D5F">
        <w:rPr>
          <w:rFonts w:ascii="Calibri" w:hAnsi="Calibri" w:cs="Calibri"/>
          <w:lang w:val="en-US"/>
        </w:rPr>
        <w:t>p</w:t>
      </w:r>
      <w:r w:rsidR="002D602C" w:rsidRPr="00FC2904">
        <w:rPr>
          <w:rFonts w:ascii="Calibri" w:hAnsi="Calibri" w:cs="Calibri"/>
          <w:lang w:val="en-US"/>
        </w:rPr>
        <w:t xml:space="preserve">hase.  This phase also includes the process of </w:t>
      </w:r>
      <w:r w:rsidR="00EA578F" w:rsidRPr="00FC2904">
        <w:rPr>
          <w:rFonts w:ascii="Calibri" w:hAnsi="Calibri" w:cs="Calibri"/>
          <w:lang w:val="en-US"/>
        </w:rPr>
        <w:t xml:space="preserve">verifying that </w:t>
      </w:r>
      <w:r w:rsidR="002D602C" w:rsidRPr="00FC2904">
        <w:rPr>
          <w:rFonts w:ascii="Calibri" w:hAnsi="Calibri" w:cs="Calibri"/>
          <w:lang w:val="en-US"/>
        </w:rPr>
        <w:t xml:space="preserve">various components </w:t>
      </w:r>
      <w:r w:rsidR="002D602C" w:rsidRPr="000B41DB">
        <w:rPr>
          <w:rFonts w:ascii="Calibri" w:hAnsi="Calibri" w:cs="Calibri"/>
          <w:lang w:val="en-US"/>
        </w:rPr>
        <w:t xml:space="preserve">of the system are integrated together </w:t>
      </w:r>
      <w:r w:rsidR="00B53F92" w:rsidRPr="000B41DB">
        <w:rPr>
          <w:rFonts w:ascii="Calibri" w:hAnsi="Calibri" w:cs="Calibri"/>
          <w:lang w:val="en-US"/>
        </w:rPr>
        <w:t xml:space="preserve">properly </w:t>
      </w:r>
      <w:r w:rsidR="002D602C" w:rsidRPr="000B41DB">
        <w:rPr>
          <w:rFonts w:ascii="Calibri" w:hAnsi="Calibri" w:cs="Calibri"/>
          <w:lang w:val="en-US"/>
        </w:rPr>
        <w:t xml:space="preserve">and </w:t>
      </w:r>
      <w:r w:rsidR="00A21C29" w:rsidRPr="000B41DB">
        <w:rPr>
          <w:rFonts w:ascii="Calibri" w:hAnsi="Calibri" w:cs="Calibri"/>
          <w:lang w:val="en-US"/>
        </w:rPr>
        <w:t xml:space="preserve">work together </w:t>
      </w:r>
      <w:r w:rsidR="002D602C" w:rsidRPr="000B41DB">
        <w:rPr>
          <w:rFonts w:ascii="Calibri" w:hAnsi="Calibri" w:cs="Calibri"/>
          <w:lang w:val="en-US"/>
        </w:rPr>
        <w:t>as a whole.</w:t>
      </w:r>
      <w:r w:rsidR="00456DDD" w:rsidRPr="000B41DB">
        <w:rPr>
          <w:rFonts w:ascii="Calibri" w:hAnsi="Calibri" w:cs="Calibri"/>
          <w:lang w:val="en-US"/>
        </w:rPr>
        <w:t xml:space="preserve">  </w:t>
      </w:r>
      <w:r w:rsidR="00903608" w:rsidRPr="00903608">
        <w:rPr>
          <w:rFonts w:ascii="Calibri" w:hAnsi="Calibri" w:cs="Calibri"/>
          <w:i/>
          <w:lang w:val="en-US"/>
        </w:rPr>
        <w:t xml:space="preserve">This phase is more than likely the biggest use of project resources because it occurs relatively late in the project and may cause one or more previous phases to be partially or completely repeated if deficiencies are found.  </w:t>
      </w:r>
      <w:r w:rsidR="00884E02" w:rsidRPr="003C0D5F">
        <w:rPr>
          <w:rFonts w:ascii="Calibri" w:hAnsi="Calibri" w:cs="Calibri"/>
          <w:lang w:val="en-US"/>
        </w:rPr>
        <w:t xml:space="preserve">However, due to the </w:t>
      </w:r>
      <w:r w:rsidR="00903608" w:rsidRPr="00903608">
        <w:rPr>
          <w:rFonts w:ascii="Calibri" w:hAnsi="Calibri" w:cs="Calibri"/>
          <w:lang w:val="en-US"/>
        </w:rPr>
        <w:t>stage gate review</w:t>
      </w:r>
      <w:r w:rsidR="00884E02" w:rsidRPr="003C0D5F">
        <w:rPr>
          <w:rFonts w:ascii="Calibri" w:hAnsi="Calibri" w:cs="Calibri"/>
          <w:lang w:val="en-US"/>
        </w:rPr>
        <w:t>s performed in previous phases, the probability of needing to completely repeat previous phases is expected to be minimal</w:t>
      </w:r>
      <w:r w:rsidR="0017360F">
        <w:rPr>
          <w:rFonts w:ascii="Calibri" w:hAnsi="Calibri" w:cs="Calibri"/>
          <w:u w:val="single"/>
          <w:lang w:val="en-US"/>
        </w:rPr>
        <w:t>.</w:t>
      </w:r>
      <w:r w:rsidR="00903608" w:rsidRPr="00903608">
        <w:rPr>
          <w:rFonts w:ascii="Calibri" w:hAnsi="Calibri" w:cs="Calibri"/>
          <w:i/>
          <w:u w:val="single"/>
          <w:lang w:val="en-US"/>
        </w:rPr>
        <w:t xml:space="preserve"> </w:t>
      </w:r>
    </w:p>
    <w:p w:rsidR="003D62C5" w:rsidRPr="00FC2904" w:rsidRDefault="003D62C5" w:rsidP="00337E9A">
      <w:pPr>
        <w:rPr>
          <w:rFonts w:ascii="Calibri" w:hAnsi="Calibri" w:cs="Calibri"/>
          <w:lang w:val="en-US"/>
        </w:rPr>
      </w:pPr>
    </w:p>
    <w:p w:rsidR="00A21C29" w:rsidRPr="00FC2904" w:rsidRDefault="00F45BCF" w:rsidP="00337E9A">
      <w:pPr>
        <w:rPr>
          <w:rFonts w:ascii="Calibri" w:hAnsi="Calibri" w:cs="Calibri"/>
          <w:lang w:val="en-US"/>
        </w:rPr>
      </w:pPr>
      <w:r>
        <w:rPr>
          <w:rFonts w:ascii="Calibri" w:hAnsi="Calibri" w:cs="Calibri"/>
          <w:lang w:val="en-US"/>
        </w:rPr>
        <w:t>Several</w:t>
      </w:r>
      <w:r w:rsidR="00136179" w:rsidRPr="00FC2904">
        <w:rPr>
          <w:rFonts w:ascii="Calibri" w:hAnsi="Calibri" w:cs="Calibri"/>
          <w:lang w:val="en-US"/>
        </w:rPr>
        <w:t xml:space="preserve"> types of testing occur </w:t>
      </w:r>
      <w:r w:rsidR="0071036A">
        <w:rPr>
          <w:rFonts w:ascii="Calibri" w:hAnsi="Calibri" w:cs="Calibri"/>
          <w:lang w:val="en-US"/>
        </w:rPr>
        <w:t xml:space="preserve">as needed </w:t>
      </w:r>
      <w:r w:rsidR="00136179" w:rsidRPr="00FC2904">
        <w:rPr>
          <w:rFonts w:ascii="Calibri" w:hAnsi="Calibri" w:cs="Calibri"/>
          <w:lang w:val="en-US"/>
        </w:rPr>
        <w:t>in this phase.  They include</w:t>
      </w:r>
      <w:r w:rsidR="00944B4F">
        <w:rPr>
          <w:rFonts w:ascii="Calibri" w:hAnsi="Calibri" w:cs="Calibri"/>
          <w:lang w:val="en-US"/>
        </w:rPr>
        <w:t>:</w:t>
      </w:r>
    </w:p>
    <w:p w:rsidR="00136179" w:rsidRPr="00FC2904" w:rsidRDefault="00136179" w:rsidP="00337E9A">
      <w:pPr>
        <w:rPr>
          <w:rFonts w:ascii="Calibri" w:hAnsi="Calibri" w:cs="Calibri"/>
          <w:lang w:val="en-US"/>
        </w:rPr>
      </w:pPr>
    </w:p>
    <w:p w:rsidR="00136179" w:rsidRDefault="00136179" w:rsidP="00A24C60">
      <w:pPr>
        <w:numPr>
          <w:ilvl w:val="0"/>
          <w:numId w:val="3"/>
        </w:numPr>
        <w:rPr>
          <w:rFonts w:ascii="Calibri" w:hAnsi="Calibri" w:cs="Calibri"/>
        </w:rPr>
      </w:pPr>
      <w:r w:rsidRPr="00FC2904">
        <w:rPr>
          <w:rFonts w:ascii="Calibri" w:hAnsi="Calibri" w:cs="Calibri"/>
        </w:rPr>
        <w:t>Integration Testing (</w:t>
      </w:r>
      <w:r w:rsidR="00D85B59" w:rsidRPr="00FC2904">
        <w:rPr>
          <w:rFonts w:ascii="Calibri" w:hAnsi="Calibri" w:cs="Calibri"/>
        </w:rPr>
        <w:t xml:space="preserve">to </w:t>
      </w:r>
      <w:r w:rsidR="000B41DB">
        <w:rPr>
          <w:rFonts w:ascii="Calibri" w:hAnsi="Calibri" w:cs="Calibri"/>
        </w:rPr>
        <w:t>verify</w:t>
      </w:r>
      <w:r w:rsidR="00B27E6E" w:rsidRPr="00B27E6E">
        <w:rPr>
          <w:rFonts w:ascii="Calibri" w:hAnsi="Calibri" w:cs="Calibri"/>
        </w:rPr>
        <w:t xml:space="preserve"> </w:t>
      </w:r>
      <w:r w:rsidR="00B27E6E">
        <w:rPr>
          <w:rFonts w:ascii="Calibri" w:hAnsi="Calibri" w:cs="Calibri"/>
        </w:rPr>
        <w:t>that all developed components work together</w:t>
      </w:r>
      <w:r w:rsidR="000B41DB">
        <w:rPr>
          <w:rFonts w:ascii="Calibri" w:hAnsi="Calibri" w:cs="Calibri"/>
        </w:rPr>
        <w:t>)</w:t>
      </w:r>
    </w:p>
    <w:p w:rsidR="00B27E6E" w:rsidRPr="00FC2904" w:rsidRDefault="00C01FA3" w:rsidP="00A24C60">
      <w:pPr>
        <w:numPr>
          <w:ilvl w:val="0"/>
          <w:numId w:val="3"/>
        </w:numPr>
        <w:rPr>
          <w:rFonts w:ascii="Calibri" w:hAnsi="Calibri" w:cs="Calibri"/>
        </w:rPr>
      </w:pPr>
      <w:r>
        <w:rPr>
          <w:rFonts w:ascii="Calibri" w:hAnsi="Calibri" w:cs="Calibri"/>
        </w:rPr>
        <w:t>QA testing</w:t>
      </w:r>
      <w:r w:rsidR="00B27E6E">
        <w:rPr>
          <w:rFonts w:ascii="Calibri" w:hAnsi="Calibri" w:cs="Calibri"/>
        </w:rPr>
        <w:t xml:space="preserve"> (to verify fun</w:t>
      </w:r>
      <w:r w:rsidR="008D75F6">
        <w:rPr>
          <w:rFonts w:ascii="Calibri" w:hAnsi="Calibri" w:cs="Calibri"/>
        </w:rPr>
        <w:t>c</w:t>
      </w:r>
      <w:r w:rsidR="00B27E6E">
        <w:rPr>
          <w:rFonts w:ascii="Calibri" w:hAnsi="Calibri" w:cs="Calibri"/>
        </w:rPr>
        <w:t>tionality)</w:t>
      </w:r>
    </w:p>
    <w:p w:rsidR="00C52167" w:rsidRDefault="00903608">
      <w:pPr>
        <w:numPr>
          <w:ilvl w:val="0"/>
          <w:numId w:val="3"/>
        </w:numPr>
        <w:rPr>
          <w:rFonts w:ascii="Calibri" w:hAnsi="Calibri" w:cs="Calibri"/>
        </w:rPr>
      </w:pPr>
      <w:r w:rsidRPr="00903608">
        <w:rPr>
          <w:rFonts w:ascii="Calibri" w:hAnsi="Calibri" w:cs="Calibri"/>
        </w:rPr>
        <w:t>Section 508 Compliance Testing (to verify that the functionality is accessible to persons with disabilities)</w:t>
      </w:r>
      <w:r w:rsidR="000B2466">
        <w:rPr>
          <w:rFonts w:ascii="Calibri" w:hAnsi="Calibri" w:cs="Calibri"/>
        </w:rPr>
        <w:t>, where applicable</w:t>
      </w:r>
    </w:p>
    <w:p w:rsidR="00136179" w:rsidRPr="00FC2904" w:rsidRDefault="00903608" w:rsidP="00A24C60">
      <w:pPr>
        <w:numPr>
          <w:ilvl w:val="0"/>
          <w:numId w:val="3"/>
        </w:numPr>
        <w:rPr>
          <w:rFonts w:ascii="Calibri" w:hAnsi="Calibri" w:cs="Calibri"/>
        </w:rPr>
      </w:pPr>
      <w:r w:rsidRPr="00903608">
        <w:rPr>
          <w:rFonts w:ascii="Calibri" w:hAnsi="Calibri" w:cs="Calibri"/>
        </w:rPr>
        <w:t>Security Testing or Security Assessment and Authorization Testing (t</w:t>
      </w:r>
      <w:r w:rsidR="000B41DB">
        <w:rPr>
          <w:rFonts w:ascii="Calibri" w:hAnsi="Calibri" w:cs="Calibri"/>
        </w:rPr>
        <w:t>o</w:t>
      </w:r>
      <w:r w:rsidRPr="00903608">
        <w:rPr>
          <w:rFonts w:ascii="Calibri" w:hAnsi="Calibri" w:cs="Calibri"/>
        </w:rPr>
        <w:t xml:space="preserve"> </w:t>
      </w:r>
      <w:r w:rsidR="000B41DB">
        <w:rPr>
          <w:rFonts w:ascii="Calibri" w:hAnsi="Calibri" w:cs="Calibri"/>
        </w:rPr>
        <w:t xml:space="preserve">verify that all security components </w:t>
      </w:r>
      <w:r w:rsidR="00D22A9E">
        <w:rPr>
          <w:rFonts w:ascii="Calibri" w:hAnsi="Calibri" w:cs="Calibri"/>
        </w:rPr>
        <w:t xml:space="preserve">of the system </w:t>
      </w:r>
      <w:r w:rsidR="000B41DB">
        <w:rPr>
          <w:rFonts w:ascii="Calibri" w:hAnsi="Calibri" w:cs="Calibri"/>
        </w:rPr>
        <w:t>work properly)</w:t>
      </w:r>
    </w:p>
    <w:p w:rsidR="00136179" w:rsidRPr="00D22A9E" w:rsidRDefault="00136179" w:rsidP="00A24C60">
      <w:pPr>
        <w:numPr>
          <w:ilvl w:val="0"/>
          <w:numId w:val="3"/>
        </w:numPr>
        <w:rPr>
          <w:rFonts w:ascii="Calibri" w:hAnsi="Calibri" w:cs="Calibri"/>
        </w:rPr>
      </w:pPr>
      <w:r w:rsidRPr="00FC2904">
        <w:rPr>
          <w:rFonts w:ascii="Calibri" w:hAnsi="Calibri" w:cs="Calibri"/>
        </w:rPr>
        <w:t>Inter-System Testing</w:t>
      </w:r>
      <w:r w:rsidR="000B41DB">
        <w:rPr>
          <w:rFonts w:ascii="Calibri" w:hAnsi="Calibri" w:cs="Calibri"/>
        </w:rPr>
        <w:t xml:space="preserve"> </w:t>
      </w:r>
      <w:r w:rsidR="003C0D5F">
        <w:rPr>
          <w:rFonts w:ascii="Calibri" w:hAnsi="Calibri" w:cs="Calibri"/>
        </w:rPr>
        <w:t xml:space="preserve">, </w:t>
      </w:r>
      <w:r w:rsidR="00345A40">
        <w:rPr>
          <w:rFonts w:ascii="Calibri" w:hAnsi="Calibri" w:cs="Calibri"/>
        </w:rPr>
        <w:t>when</w:t>
      </w:r>
      <w:r w:rsidR="003C0D5F">
        <w:rPr>
          <w:rFonts w:ascii="Calibri" w:hAnsi="Calibri" w:cs="Calibri"/>
        </w:rPr>
        <w:t xml:space="preserve"> applicable </w:t>
      </w:r>
      <w:r w:rsidR="000B41DB">
        <w:rPr>
          <w:rFonts w:ascii="Calibri" w:hAnsi="Calibri" w:cs="Calibri"/>
        </w:rPr>
        <w:t xml:space="preserve">(to verify that </w:t>
      </w:r>
      <w:r w:rsidR="00816CAE">
        <w:rPr>
          <w:rFonts w:ascii="Calibri" w:hAnsi="Calibri" w:cs="Calibri"/>
        </w:rPr>
        <w:t>the system as a whole is capable of interfacing with other internal or external systems)</w:t>
      </w:r>
    </w:p>
    <w:p w:rsidR="00D85B59" w:rsidRPr="00FC2904" w:rsidRDefault="00D85B59" w:rsidP="00A24C60">
      <w:pPr>
        <w:numPr>
          <w:ilvl w:val="0"/>
          <w:numId w:val="3"/>
        </w:numPr>
        <w:rPr>
          <w:rFonts w:ascii="Calibri" w:hAnsi="Calibri" w:cs="Calibri"/>
        </w:rPr>
      </w:pPr>
      <w:r w:rsidRPr="00FC2904">
        <w:rPr>
          <w:rFonts w:ascii="Calibri" w:hAnsi="Calibri" w:cs="Calibri"/>
        </w:rPr>
        <w:t>Stress Testing</w:t>
      </w:r>
      <w:r w:rsidR="00D22A9E">
        <w:rPr>
          <w:rFonts w:ascii="Calibri" w:hAnsi="Calibri" w:cs="Calibri"/>
        </w:rPr>
        <w:t xml:space="preserve"> (to verify that the system is capable of performing beyond the limits of normal operation)</w:t>
      </w:r>
    </w:p>
    <w:p w:rsidR="00136179" w:rsidRPr="00FC2904" w:rsidRDefault="00136179" w:rsidP="00A24C60">
      <w:pPr>
        <w:numPr>
          <w:ilvl w:val="0"/>
          <w:numId w:val="3"/>
        </w:numPr>
        <w:rPr>
          <w:rFonts w:ascii="Calibri" w:hAnsi="Calibri" w:cs="Calibri"/>
        </w:rPr>
      </w:pPr>
      <w:r w:rsidRPr="00FC2904">
        <w:rPr>
          <w:rFonts w:ascii="Calibri" w:hAnsi="Calibri" w:cs="Calibri"/>
        </w:rPr>
        <w:lastRenderedPageBreak/>
        <w:t>Regression Testing</w:t>
      </w:r>
      <w:r w:rsidR="0029286F">
        <w:rPr>
          <w:rFonts w:ascii="Calibri" w:hAnsi="Calibri" w:cs="Calibri"/>
        </w:rPr>
        <w:t xml:space="preserve"> (to </w:t>
      </w:r>
      <w:r w:rsidR="00B27E6E">
        <w:rPr>
          <w:rFonts w:ascii="Calibri" w:hAnsi="Calibri" w:cs="Calibri"/>
        </w:rPr>
        <w:t>test the functionality from start to finish</w:t>
      </w:r>
      <w:r w:rsidR="0029286F">
        <w:rPr>
          <w:rFonts w:ascii="Calibri" w:hAnsi="Calibri" w:cs="Calibri"/>
        </w:rPr>
        <w:t>)</w:t>
      </w:r>
    </w:p>
    <w:p w:rsidR="00136179" w:rsidRPr="00FC2904" w:rsidRDefault="00136179" w:rsidP="00136179">
      <w:pPr>
        <w:rPr>
          <w:rFonts w:ascii="Calibri" w:hAnsi="Calibri" w:cs="Calibri"/>
        </w:rPr>
      </w:pPr>
    </w:p>
    <w:p w:rsidR="00337E9A" w:rsidRPr="00FC2904" w:rsidRDefault="00337E9A" w:rsidP="00337E9A">
      <w:pPr>
        <w:rPr>
          <w:rFonts w:ascii="Calibri" w:hAnsi="Calibri" w:cs="Calibri"/>
          <w:lang w:val="en-US"/>
        </w:rPr>
      </w:pPr>
    </w:p>
    <w:p w:rsidR="00337E9A" w:rsidRPr="00FC2904" w:rsidRDefault="002D602C" w:rsidP="00337E9A">
      <w:pPr>
        <w:rPr>
          <w:rFonts w:ascii="Calibri" w:hAnsi="Calibri" w:cs="Calibri"/>
          <w:lang w:val="en-US"/>
        </w:rPr>
      </w:pPr>
      <w:r w:rsidRPr="00FC2904">
        <w:rPr>
          <w:rFonts w:ascii="Calibri" w:hAnsi="Calibri" w:cs="Calibri"/>
          <w:lang w:val="en-US"/>
        </w:rPr>
        <w:t xml:space="preserve">In </w:t>
      </w:r>
      <w:r w:rsidR="009B3B71" w:rsidRPr="00FC2904">
        <w:rPr>
          <w:rFonts w:ascii="Calibri" w:hAnsi="Calibri" w:cs="Calibri"/>
          <w:lang w:val="en-US"/>
        </w:rPr>
        <w:t xml:space="preserve">the </w:t>
      </w:r>
      <w:r w:rsidR="003C0D5F">
        <w:rPr>
          <w:rFonts w:ascii="Calibri" w:hAnsi="Calibri" w:cs="Calibri"/>
          <w:lang w:val="en-US"/>
        </w:rPr>
        <w:t>t</w:t>
      </w:r>
      <w:r w:rsidR="009B3B71" w:rsidRPr="00FC2904">
        <w:rPr>
          <w:rFonts w:ascii="Calibri" w:hAnsi="Calibri" w:cs="Calibri"/>
          <w:lang w:val="en-US"/>
        </w:rPr>
        <w:t xml:space="preserve">esting </w:t>
      </w:r>
      <w:r w:rsidR="003C0D5F">
        <w:rPr>
          <w:rFonts w:ascii="Calibri" w:hAnsi="Calibri" w:cs="Calibri"/>
          <w:lang w:val="en-US"/>
        </w:rPr>
        <w:t>p</w:t>
      </w:r>
      <w:r w:rsidRPr="00FC2904">
        <w:rPr>
          <w:rFonts w:ascii="Calibri" w:hAnsi="Calibri" w:cs="Calibri"/>
          <w:lang w:val="en-US"/>
        </w:rPr>
        <w:t xml:space="preserve">hase, </w:t>
      </w:r>
      <w:r w:rsidR="0029286F">
        <w:rPr>
          <w:rFonts w:ascii="Calibri" w:hAnsi="Calibri" w:cs="Calibri"/>
          <w:lang w:val="en-US"/>
        </w:rPr>
        <w:t>components</w:t>
      </w:r>
      <w:r w:rsidR="00930BCA" w:rsidRPr="00FC2904">
        <w:rPr>
          <w:rFonts w:ascii="Calibri" w:hAnsi="Calibri" w:cs="Calibri"/>
          <w:lang w:val="en-US"/>
        </w:rPr>
        <w:t xml:space="preserve"> are also tested to ensure that </w:t>
      </w:r>
      <w:r w:rsidR="0029286F">
        <w:rPr>
          <w:rFonts w:ascii="Calibri" w:hAnsi="Calibri" w:cs="Calibri"/>
          <w:lang w:val="en-US"/>
        </w:rPr>
        <w:t>they</w:t>
      </w:r>
      <w:r w:rsidRPr="00FC2904">
        <w:rPr>
          <w:rFonts w:ascii="Calibri" w:hAnsi="Calibri" w:cs="Calibri"/>
          <w:lang w:val="en-US"/>
        </w:rPr>
        <w:t xml:space="preserve"> are capable of </w:t>
      </w:r>
      <w:r w:rsidR="00930BCA" w:rsidRPr="00FC2904">
        <w:rPr>
          <w:rFonts w:ascii="Calibri" w:hAnsi="Calibri" w:cs="Calibri"/>
          <w:lang w:val="en-US"/>
        </w:rPr>
        <w:t xml:space="preserve">meeting data, performance and usability requirements </w:t>
      </w:r>
      <w:r w:rsidR="00DB7C0E">
        <w:rPr>
          <w:rFonts w:ascii="Calibri" w:hAnsi="Calibri" w:cs="Calibri"/>
          <w:lang w:val="en-US"/>
        </w:rPr>
        <w:t>document</w:t>
      </w:r>
      <w:r w:rsidR="00B27E6E">
        <w:rPr>
          <w:rFonts w:ascii="Calibri" w:hAnsi="Calibri" w:cs="Calibri"/>
          <w:lang w:val="en-US"/>
        </w:rPr>
        <w:t>ed</w:t>
      </w:r>
      <w:r w:rsidR="00DB7C0E">
        <w:rPr>
          <w:rFonts w:ascii="Calibri" w:hAnsi="Calibri" w:cs="Calibri"/>
          <w:lang w:val="en-US"/>
        </w:rPr>
        <w:t xml:space="preserve"> in the requirements products during </w:t>
      </w:r>
      <w:r w:rsidRPr="00FC2904">
        <w:rPr>
          <w:rFonts w:ascii="Calibri" w:hAnsi="Calibri" w:cs="Calibri"/>
          <w:lang w:val="en-US"/>
        </w:rPr>
        <w:t xml:space="preserve">the </w:t>
      </w:r>
      <w:r w:rsidR="003C0D5F">
        <w:rPr>
          <w:rFonts w:ascii="Calibri" w:hAnsi="Calibri" w:cs="Calibri"/>
          <w:lang w:val="en-US"/>
        </w:rPr>
        <w:t>r</w:t>
      </w:r>
      <w:r w:rsidR="00687CAC" w:rsidRPr="00FC2904">
        <w:rPr>
          <w:rFonts w:ascii="Calibri" w:hAnsi="Calibri" w:cs="Calibri"/>
          <w:lang w:val="en-US"/>
        </w:rPr>
        <w:t xml:space="preserve">equirements </w:t>
      </w:r>
      <w:r w:rsidR="003C0D5F">
        <w:rPr>
          <w:rFonts w:ascii="Calibri" w:hAnsi="Calibri" w:cs="Calibri"/>
          <w:lang w:val="en-US"/>
        </w:rPr>
        <w:t>p</w:t>
      </w:r>
      <w:r w:rsidR="00687CAC" w:rsidRPr="00FC2904">
        <w:rPr>
          <w:rFonts w:ascii="Calibri" w:hAnsi="Calibri" w:cs="Calibri"/>
          <w:lang w:val="en-US"/>
        </w:rPr>
        <w:t>hase</w:t>
      </w:r>
      <w:r w:rsidR="0029286F">
        <w:rPr>
          <w:rFonts w:ascii="Calibri" w:hAnsi="Calibri" w:cs="Calibri"/>
          <w:lang w:val="en-US"/>
        </w:rPr>
        <w:t>.</w:t>
      </w:r>
    </w:p>
    <w:p w:rsidR="00420BE0" w:rsidRPr="00FC2904" w:rsidRDefault="00420BE0" w:rsidP="00337E9A">
      <w:pPr>
        <w:rPr>
          <w:rFonts w:ascii="Calibri" w:hAnsi="Calibri" w:cs="Calibri"/>
          <w:lang w:val="en-US"/>
        </w:rPr>
      </w:pPr>
    </w:p>
    <w:p w:rsidR="00420BE0" w:rsidRDefault="00F45BCF" w:rsidP="00337E9A">
      <w:pPr>
        <w:rPr>
          <w:rFonts w:ascii="Calibri" w:hAnsi="Calibri" w:cs="Calibri"/>
          <w:lang w:val="en-US"/>
        </w:rPr>
      </w:pPr>
      <w:r>
        <w:rPr>
          <w:rFonts w:ascii="Calibri" w:hAnsi="Calibri" w:cs="Calibri"/>
          <w:lang w:val="en-US"/>
        </w:rPr>
        <w:t>Other</w:t>
      </w:r>
      <w:r w:rsidR="00DB3A95" w:rsidRPr="00DB3A95">
        <w:rPr>
          <w:rFonts w:ascii="Calibri" w:hAnsi="Calibri" w:cs="Calibri"/>
          <w:lang w:val="en-US"/>
        </w:rPr>
        <w:t xml:space="preserve"> project team members participate in the </w:t>
      </w:r>
      <w:r w:rsidR="003C0D5F">
        <w:rPr>
          <w:rFonts w:ascii="Calibri" w:hAnsi="Calibri" w:cs="Calibri"/>
          <w:lang w:val="en-US"/>
        </w:rPr>
        <w:t>t</w:t>
      </w:r>
      <w:r w:rsidR="00DB3A95">
        <w:rPr>
          <w:rFonts w:ascii="Calibri" w:hAnsi="Calibri" w:cs="Calibri"/>
          <w:lang w:val="en-US"/>
        </w:rPr>
        <w:t>esting</w:t>
      </w:r>
      <w:r w:rsidR="00DB3A95" w:rsidRPr="00DB3A95">
        <w:rPr>
          <w:rFonts w:ascii="Calibri" w:hAnsi="Calibri" w:cs="Calibri"/>
          <w:lang w:val="en-US"/>
        </w:rPr>
        <w:t xml:space="preserve"> </w:t>
      </w:r>
      <w:r w:rsidR="003C0D5F">
        <w:rPr>
          <w:rFonts w:ascii="Calibri" w:hAnsi="Calibri" w:cs="Calibri"/>
          <w:lang w:val="en-US"/>
        </w:rPr>
        <w:t>p</w:t>
      </w:r>
      <w:r w:rsidR="00DB3A95" w:rsidRPr="00DB3A95">
        <w:rPr>
          <w:rFonts w:ascii="Calibri" w:hAnsi="Calibri" w:cs="Calibri"/>
          <w:lang w:val="en-US"/>
        </w:rPr>
        <w:t xml:space="preserve">hase by providing guidance and information to the </w:t>
      </w:r>
      <w:r w:rsidR="00DB3A95">
        <w:rPr>
          <w:rFonts w:ascii="Calibri" w:hAnsi="Calibri" w:cs="Calibri"/>
          <w:lang w:val="en-US"/>
        </w:rPr>
        <w:t>Test</w:t>
      </w:r>
      <w:r w:rsidR="00DB3A95" w:rsidRPr="00DB3A95">
        <w:rPr>
          <w:rFonts w:ascii="Calibri" w:hAnsi="Calibri" w:cs="Calibri"/>
          <w:lang w:val="en-US"/>
        </w:rPr>
        <w:t xml:space="preserve"> Lead and </w:t>
      </w:r>
      <w:r w:rsidR="00DB7C0E">
        <w:rPr>
          <w:rFonts w:ascii="Calibri" w:hAnsi="Calibri" w:cs="Calibri"/>
          <w:lang w:val="en-US"/>
        </w:rPr>
        <w:t xml:space="preserve">to the </w:t>
      </w:r>
      <w:r w:rsidR="00DB3A95">
        <w:rPr>
          <w:rFonts w:ascii="Calibri" w:hAnsi="Calibri" w:cs="Calibri"/>
          <w:lang w:val="en-US"/>
        </w:rPr>
        <w:t>Test</w:t>
      </w:r>
      <w:r w:rsidR="00DB3A95" w:rsidRPr="00DB3A95">
        <w:rPr>
          <w:rFonts w:ascii="Calibri" w:hAnsi="Calibri" w:cs="Calibri"/>
          <w:lang w:val="en-US"/>
        </w:rPr>
        <w:t xml:space="preserve"> Analysts.  These project team members include but are not limited to the:</w:t>
      </w:r>
    </w:p>
    <w:p w:rsidR="00DB3A95" w:rsidRPr="00FC2904" w:rsidRDefault="00DB3A95" w:rsidP="00337E9A">
      <w:pPr>
        <w:rPr>
          <w:rFonts w:ascii="Calibri" w:hAnsi="Calibri" w:cs="Calibri"/>
          <w:lang w:val="en-US"/>
        </w:rPr>
      </w:pPr>
    </w:p>
    <w:p w:rsidR="004A269F" w:rsidRPr="00FC2904" w:rsidRDefault="004A269F" w:rsidP="00A24C60">
      <w:pPr>
        <w:numPr>
          <w:ilvl w:val="0"/>
          <w:numId w:val="3"/>
        </w:numPr>
        <w:rPr>
          <w:rFonts w:ascii="Calibri" w:hAnsi="Calibri" w:cs="Calibri"/>
        </w:rPr>
      </w:pPr>
      <w:r w:rsidRPr="00FC2904">
        <w:rPr>
          <w:rFonts w:ascii="Calibri" w:hAnsi="Calibri" w:cs="Calibri"/>
        </w:rPr>
        <w:t>Qualit</w:t>
      </w:r>
      <w:r w:rsidR="00DB3A95">
        <w:rPr>
          <w:rFonts w:ascii="Calibri" w:hAnsi="Calibri" w:cs="Calibri"/>
        </w:rPr>
        <w:t xml:space="preserve">y Assurance </w:t>
      </w:r>
      <w:r w:rsidR="008D75F6">
        <w:rPr>
          <w:rFonts w:ascii="Calibri" w:hAnsi="Calibri" w:cs="Calibri"/>
        </w:rPr>
        <w:t>r</w:t>
      </w:r>
      <w:r w:rsidR="001F6AE1">
        <w:rPr>
          <w:rFonts w:ascii="Calibri" w:hAnsi="Calibri" w:cs="Calibri"/>
        </w:rPr>
        <w:t>epresentative</w:t>
      </w:r>
    </w:p>
    <w:p w:rsidR="004A269F" w:rsidRPr="00FC2904" w:rsidRDefault="004A269F" w:rsidP="00A24C60">
      <w:pPr>
        <w:numPr>
          <w:ilvl w:val="0"/>
          <w:numId w:val="3"/>
        </w:numPr>
        <w:rPr>
          <w:rFonts w:ascii="Calibri" w:hAnsi="Calibri" w:cs="Calibri"/>
        </w:rPr>
      </w:pPr>
      <w:r w:rsidRPr="00FC2904">
        <w:rPr>
          <w:rFonts w:ascii="Calibri" w:hAnsi="Calibri" w:cs="Calibri"/>
        </w:rPr>
        <w:t xml:space="preserve">Requirements </w:t>
      </w:r>
      <w:r w:rsidR="008D75F6">
        <w:rPr>
          <w:rFonts w:ascii="Calibri" w:hAnsi="Calibri" w:cs="Calibri"/>
        </w:rPr>
        <w:t>r</w:t>
      </w:r>
      <w:r w:rsidR="001F6AE1">
        <w:rPr>
          <w:rFonts w:ascii="Calibri" w:hAnsi="Calibri" w:cs="Calibri"/>
        </w:rPr>
        <w:t>epresentative</w:t>
      </w:r>
    </w:p>
    <w:p w:rsidR="004A269F" w:rsidRPr="00FC2904" w:rsidRDefault="00B6531E" w:rsidP="00A24C60">
      <w:pPr>
        <w:numPr>
          <w:ilvl w:val="0"/>
          <w:numId w:val="3"/>
        </w:numPr>
        <w:rPr>
          <w:rFonts w:ascii="Calibri" w:hAnsi="Calibri" w:cs="Calibri"/>
        </w:rPr>
      </w:pPr>
      <w:r>
        <w:rPr>
          <w:rFonts w:ascii="Calibri" w:hAnsi="Calibri" w:cs="Calibri"/>
        </w:rPr>
        <w:t xml:space="preserve">System Development </w:t>
      </w:r>
      <w:r w:rsidR="008D75F6">
        <w:rPr>
          <w:rFonts w:ascii="Calibri" w:hAnsi="Calibri" w:cs="Calibri"/>
        </w:rPr>
        <w:t>r</w:t>
      </w:r>
      <w:r w:rsidR="001F6AE1">
        <w:rPr>
          <w:rFonts w:ascii="Calibri" w:hAnsi="Calibri" w:cs="Calibri"/>
        </w:rPr>
        <w:t>epresentative</w:t>
      </w:r>
    </w:p>
    <w:p w:rsidR="004A269F" w:rsidRDefault="00E474A1" w:rsidP="00A24C60">
      <w:pPr>
        <w:numPr>
          <w:ilvl w:val="0"/>
          <w:numId w:val="3"/>
        </w:numPr>
        <w:rPr>
          <w:rFonts w:ascii="Calibri" w:hAnsi="Calibri" w:cs="Calibri"/>
        </w:rPr>
      </w:pPr>
      <w:r>
        <w:rPr>
          <w:rFonts w:ascii="Calibri" w:hAnsi="Calibri" w:cs="Calibri"/>
        </w:rPr>
        <w:t>System Users</w:t>
      </w:r>
    </w:p>
    <w:p w:rsidR="00DB3A95" w:rsidRPr="00FC2904" w:rsidRDefault="00E474A1" w:rsidP="00A24C60">
      <w:pPr>
        <w:numPr>
          <w:ilvl w:val="0"/>
          <w:numId w:val="3"/>
        </w:numPr>
        <w:rPr>
          <w:rFonts w:ascii="Calibri" w:hAnsi="Calibri" w:cs="Calibri"/>
        </w:rPr>
      </w:pPr>
      <w:r>
        <w:rPr>
          <w:rFonts w:ascii="Calibri" w:hAnsi="Calibri" w:cs="Calibri"/>
        </w:rPr>
        <w:t>Documentation</w:t>
      </w:r>
      <w:r w:rsidR="00DB3A95">
        <w:rPr>
          <w:rFonts w:ascii="Calibri" w:hAnsi="Calibri" w:cs="Calibri"/>
        </w:rPr>
        <w:t xml:space="preserve"> </w:t>
      </w:r>
      <w:r w:rsidR="008D75F6">
        <w:rPr>
          <w:rFonts w:ascii="Calibri" w:hAnsi="Calibri" w:cs="Calibri"/>
        </w:rPr>
        <w:t>r</w:t>
      </w:r>
      <w:r w:rsidR="001F6AE1">
        <w:rPr>
          <w:rFonts w:ascii="Calibri" w:hAnsi="Calibri" w:cs="Calibri"/>
        </w:rPr>
        <w:t>epresentative</w:t>
      </w:r>
    </w:p>
    <w:p w:rsidR="004A269F" w:rsidRPr="00FC2904" w:rsidRDefault="00E57606" w:rsidP="00A24C60">
      <w:pPr>
        <w:numPr>
          <w:ilvl w:val="0"/>
          <w:numId w:val="3"/>
        </w:numPr>
        <w:rPr>
          <w:rFonts w:ascii="Calibri" w:hAnsi="Calibri" w:cs="Calibri"/>
        </w:rPr>
      </w:pPr>
      <w:r>
        <w:rPr>
          <w:rFonts w:ascii="Calibri" w:hAnsi="Calibri" w:cs="Calibri"/>
        </w:rPr>
        <w:t xml:space="preserve">Information Security </w:t>
      </w:r>
      <w:r w:rsidR="008D75F6">
        <w:rPr>
          <w:rFonts w:ascii="Calibri" w:hAnsi="Calibri" w:cs="Calibri"/>
        </w:rPr>
        <w:t>r</w:t>
      </w:r>
      <w:r>
        <w:rPr>
          <w:rFonts w:ascii="Calibri" w:hAnsi="Calibri" w:cs="Calibri"/>
        </w:rPr>
        <w:t>epresentative</w:t>
      </w:r>
    </w:p>
    <w:p w:rsidR="00B13933" w:rsidRPr="00FC2904" w:rsidRDefault="00B13933" w:rsidP="003D62C5">
      <w:pPr>
        <w:rPr>
          <w:rFonts w:ascii="Calibri" w:hAnsi="Calibri" w:cs="Calibri"/>
        </w:rPr>
      </w:pPr>
    </w:p>
    <w:p w:rsidR="00B8706E" w:rsidRPr="00FC2904" w:rsidRDefault="00B8706E" w:rsidP="00B8706E">
      <w:pPr>
        <w:rPr>
          <w:rFonts w:ascii="Calibri" w:hAnsi="Calibri" w:cs="Calibri"/>
          <w:szCs w:val="22"/>
          <w:lang w:val="en-US"/>
        </w:rPr>
      </w:pPr>
      <w:r w:rsidRPr="00FC2904">
        <w:rPr>
          <w:rFonts w:ascii="Calibri" w:hAnsi="Calibri" w:cs="Calibri"/>
          <w:szCs w:val="22"/>
          <w:lang w:val="en-US"/>
        </w:rPr>
        <w:t xml:space="preserve">The </w:t>
      </w:r>
      <w:r w:rsidR="004A269F" w:rsidRPr="00FC2904">
        <w:rPr>
          <w:rFonts w:ascii="Calibri" w:hAnsi="Calibri" w:cs="Calibri"/>
          <w:szCs w:val="22"/>
          <w:lang w:val="en-US"/>
        </w:rPr>
        <w:t>following artifacts are produced</w:t>
      </w:r>
      <w:r w:rsidR="0071036A">
        <w:rPr>
          <w:rFonts w:ascii="Calibri" w:hAnsi="Calibri" w:cs="Calibri"/>
          <w:szCs w:val="22"/>
          <w:lang w:val="en-US"/>
        </w:rPr>
        <w:t xml:space="preserve"> as needed</w:t>
      </w:r>
      <w:r w:rsidR="004A269F" w:rsidRPr="00FC2904">
        <w:rPr>
          <w:rFonts w:ascii="Calibri" w:hAnsi="Calibri" w:cs="Calibri"/>
          <w:szCs w:val="22"/>
          <w:lang w:val="en-US"/>
        </w:rPr>
        <w:t xml:space="preserve"> in the </w:t>
      </w:r>
      <w:r w:rsidR="009B3B71" w:rsidRPr="00FC2904">
        <w:rPr>
          <w:rFonts w:ascii="Calibri" w:hAnsi="Calibri" w:cs="Calibri"/>
          <w:szCs w:val="22"/>
          <w:lang w:val="en-US"/>
        </w:rPr>
        <w:t xml:space="preserve">Testing </w:t>
      </w:r>
      <w:r w:rsidRPr="00FC2904">
        <w:rPr>
          <w:rFonts w:ascii="Calibri" w:hAnsi="Calibri" w:cs="Calibri"/>
          <w:szCs w:val="22"/>
          <w:lang w:val="en-US"/>
        </w:rPr>
        <w:t xml:space="preserve">Phase </w:t>
      </w:r>
      <w:r w:rsidR="00DB3A95">
        <w:rPr>
          <w:rFonts w:ascii="Calibri" w:hAnsi="Calibri" w:cs="Calibri"/>
          <w:szCs w:val="22"/>
          <w:lang w:val="en-US"/>
        </w:rPr>
        <w:t xml:space="preserve">of the </w:t>
      </w:r>
      <w:r w:rsidR="00806453">
        <w:rPr>
          <w:rFonts w:ascii="Calibri" w:hAnsi="Calibri" w:cs="Calibri"/>
          <w:szCs w:val="22"/>
          <w:lang w:val="en-US"/>
        </w:rPr>
        <w:t>UHEAA</w:t>
      </w:r>
      <w:r w:rsidR="00DB3A95">
        <w:rPr>
          <w:rFonts w:ascii="Calibri" w:hAnsi="Calibri" w:cs="Calibri"/>
          <w:szCs w:val="22"/>
          <w:lang w:val="en-US"/>
        </w:rPr>
        <w:t xml:space="preserve"> SDLC</w:t>
      </w:r>
      <w:r w:rsidR="006B28F6" w:rsidRPr="00FC2904">
        <w:rPr>
          <w:rFonts w:ascii="Calibri" w:hAnsi="Calibri" w:cs="Calibri"/>
          <w:szCs w:val="22"/>
          <w:lang w:val="en-US"/>
        </w:rPr>
        <w:t>:</w:t>
      </w:r>
    </w:p>
    <w:p w:rsidR="00B8706E" w:rsidRPr="00FC2904" w:rsidRDefault="00B8706E" w:rsidP="00B8706E">
      <w:pPr>
        <w:rPr>
          <w:rFonts w:ascii="Calibri" w:hAnsi="Calibri" w:cs="Calibri"/>
          <w:szCs w:val="22"/>
          <w:lang w:val="en-US"/>
        </w:rPr>
      </w:pPr>
    </w:p>
    <w:p w:rsidR="00DB3A95" w:rsidRDefault="000A62CB" w:rsidP="00A24C60">
      <w:pPr>
        <w:numPr>
          <w:ilvl w:val="0"/>
          <w:numId w:val="3"/>
        </w:numPr>
        <w:rPr>
          <w:rFonts w:ascii="Calibri" w:hAnsi="Calibri" w:cs="Calibri"/>
        </w:rPr>
      </w:pPr>
      <w:r w:rsidRPr="00FC2904">
        <w:rPr>
          <w:rFonts w:ascii="Calibri" w:hAnsi="Calibri" w:cs="Calibri"/>
        </w:rPr>
        <w:t xml:space="preserve">Periodic Status </w:t>
      </w:r>
      <w:r w:rsidR="00DB3A95">
        <w:rPr>
          <w:rFonts w:ascii="Calibri" w:hAnsi="Calibri" w:cs="Calibri"/>
        </w:rPr>
        <w:t>Reports</w:t>
      </w:r>
    </w:p>
    <w:p w:rsidR="000A62CB" w:rsidRPr="00FC2904" w:rsidRDefault="00DB3A95" w:rsidP="00A24C60">
      <w:pPr>
        <w:numPr>
          <w:ilvl w:val="0"/>
          <w:numId w:val="3"/>
        </w:numPr>
        <w:rPr>
          <w:rFonts w:ascii="Calibri" w:hAnsi="Calibri" w:cs="Calibri"/>
        </w:rPr>
      </w:pPr>
      <w:r>
        <w:rPr>
          <w:rFonts w:ascii="Calibri" w:hAnsi="Calibri" w:cs="Calibri"/>
        </w:rPr>
        <w:t xml:space="preserve">Periodic </w:t>
      </w:r>
      <w:r w:rsidR="00610712">
        <w:rPr>
          <w:rFonts w:ascii="Calibri" w:hAnsi="Calibri" w:cs="Calibri"/>
        </w:rPr>
        <w:t xml:space="preserve">Test </w:t>
      </w:r>
      <w:r w:rsidR="000A62CB" w:rsidRPr="00FC2904">
        <w:rPr>
          <w:rFonts w:ascii="Calibri" w:hAnsi="Calibri" w:cs="Calibri"/>
        </w:rPr>
        <w:t>Summary Reports</w:t>
      </w:r>
    </w:p>
    <w:p w:rsidR="00B8706E" w:rsidRPr="00FC2904" w:rsidRDefault="00B8706E" w:rsidP="00A24C60">
      <w:pPr>
        <w:numPr>
          <w:ilvl w:val="0"/>
          <w:numId w:val="3"/>
        </w:numPr>
        <w:rPr>
          <w:rFonts w:ascii="Calibri" w:hAnsi="Calibri" w:cs="Calibri"/>
        </w:rPr>
      </w:pPr>
      <w:r w:rsidRPr="00FC2904">
        <w:rPr>
          <w:rFonts w:ascii="Calibri" w:hAnsi="Calibri" w:cs="Calibri"/>
        </w:rPr>
        <w:t>Completed Test Results</w:t>
      </w:r>
    </w:p>
    <w:p w:rsidR="00B00E7D" w:rsidRPr="00FC2904" w:rsidRDefault="00B00E7D" w:rsidP="00A24C60">
      <w:pPr>
        <w:numPr>
          <w:ilvl w:val="0"/>
          <w:numId w:val="3"/>
        </w:numPr>
        <w:rPr>
          <w:rFonts w:ascii="Calibri" w:hAnsi="Calibri" w:cs="Calibri"/>
        </w:rPr>
      </w:pPr>
      <w:r w:rsidRPr="00FC2904">
        <w:rPr>
          <w:rFonts w:ascii="Calibri" w:hAnsi="Calibri" w:cs="Calibri"/>
        </w:rPr>
        <w:t>Defect Summary Report</w:t>
      </w:r>
    </w:p>
    <w:p w:rsidR="00860CF8" w:rsidRPr="00921C99" w:rsidRDefault="000A62CB" w:rsidP="00921C99">
      <w:pPr>
        <w:numPr>
          <w:ilvl w:val="0"/>
          <w:numId w:val="3"/>
        </w:numPr>
        <w:rPr>
          <w:rFonts w:ascii="Calibri" w:hAnsi="Calibri" w:cs="Calibri"/>
        </w:rPr>
      </w:pPr>
      <w:r w:rsidRPr="00FC2904">
        <w:rPr>
          <w:rFonts w:ascii="Calibri" w:hAnsi="Calibri" w:cs="Calibri"/>
        </w:rPr>
        <w:t xml:space="preserve">Final Training </w:t>
      </w:r>
      <w:r w:rsidR="00921C99">
        <w:rPr>
          <w:rFonts w:ascii="Calibri" w:hAnsi="Calibri" w:cs="Calibri"/>
        </w:rPr>
        <w:t>Materials</w:t>
      </w:r>
    </w:p>
    <w:p w:rsidR="000A62CB" w:rsidRPr="00FC2904" w:rsidRDefault="000A62CB" w:rsidP="00A24C60">
      <w:pPr>
        <w:numPr>
          <w:ilvl w:val="0"/>
          <w:numId w:val="3"/>
        </w:numPr>
        <w:rPr>
          <w:rFonts w:ascii="Calibri" w:hAnsi="Calibri" w:cs="Calibri"/>
        </w:rPr>
      </w:pPr>
      <w:r w:rsidRPr="00FC2904">
        <w:rPr>
          <w:rFonts w:ascii="Calibri" w:hAnsi="Calibri" w:cs="Calibri"/>
        </w:rPr>
        <w:t>Final Procedure</w:t>
      </w:r>
      <w:r w:rsidR="00860CF8">
        <w:rPr>
          <w:rFonts w:ascii="Calibri" w:hAnsi="Calibri" w:cs="Calibri"/>
        </w:rPr>
        <w:t xml:space="preserve"> Manuals</w:t>
      </w:r>
    </w:p>
    <w:p w:rsidR="00610712" w:rsidRDefault="00610712" w:rsidP="00A24C60">
      <w:pPr>
        <w:numPr>
          <w:ilvl w:val="0"/>
          <w:numId w:val="3"/>
        </w:numPr>
        <w:rPr>
          <w:rFonts w:ascii="Calibri" w:hAnsi="Calibri" w:cs="Calibri"/>
        </w:rPr>
      </w:pPr>
      <w:bookmarkStart w:id="85" w:name="OLE_LINK1"/>
      <w:bookmarkStart w:id="86" w:name="OLE_LINK2"/>
      <w:r>
        <w:rPr>
          <w:rFonts w:ascii="Calibri" w:hAnsi="Calibri" w:cs="Calibri"/>
        </w:rPr>
        <w:t>If needed, updated versions of the artifacts developed in previous phases.</w:t>
      </w:r>
      <w:bookmarkEnd w:id="85"/>
      <w:bookmarkEnd w:id="86"/>
    </w:p>
    <w:p w:rsidR="000154BA" w:rsidRDefault="000154BA" w:rsidP="000154BA">
      <w:pPr>
        <w:numPr>
          <w:ilvl w:val="0"/>
          <w:numId w:val="3"/>
        </w:numPr>
        <w:rPr>
          <w:rFonts w:ascii="Calibri" w:hAnsi="Calibri" w:cs="Calibri"/>
        </w:rPr>
      </w:pPr>
      <w:r>
        <w:rPr>
          <w:rFonts w:ascii="Calibri" w:hAnsi="Calibri" w:cs="Calibri"/>
        </w:rPr>
        <w:t>Security Assessment and Authorization Plan</w:t>
      </w:r>
    </w:p>
    <w:p w:rsidR="000154BA" w:rsidRDefault="000154BA" w:rsidP="000154BA">
      <w:pPr>
        <w:numPr>
          <w:ilvl w:val="0"/>
          <w:numId w:val="3"/>
        </w:numPr>
        <w:rPr>
          <w:rFonts w:ascii="Calibri" w:hAnsi="Calibri" w:cs="Calibri"/>
        </w:rPr>
      </w:pPr>
      <w:r>
        <w:rPr>
          <w:rFonts w:ascii="Calibri" w:hAnsi="Calibri" w:cs="Calibri"/>
        </w:rPr>
        <w:t>Verified List of Operational Security Controls</w:t>
      </w:r>
    </w:p>
    <w:p w:rsidR="000154BA" w:rsidRDefault="000154BA" w:rsidP="000154BA">
      <w:pPr>
        <w:numPr>
          <w:ilvl w:val="0"/>
          <w:numId w:val="3"/>
        </w:numPr>
        <w:rPr>
          <w:rFonts w:ascii="Calibri" w:hAnsi="Calibri" w:cs="Calibri"/>
        </w:rPr>
      </w:pPr>
      <w:r>
        <w:rPr>
          <w:rFonts w:ascii="Calibri" w:hAnsi="Calibri" w:cs="Calibri"/>
        </w:rPr>
        <w:t>Completed System Security Documentation</w:t>
      </w:r>
    </w:p>
    <w:p w:rsidR="000154BA" w:rsidRDefault="000154BA" w:rsidP="000154BA">
      <w:pPr>
        <w:numPr>
          <w:ilvl w:val="0"/>
          <w:numId w:val="3"/>
        </w:numPr>
        <w:rPr>
          <w:rFonts w:ascii="Calibri" w:hAnsi="Calibri" w:cs="Calibri"/>
        </w:rPr>
      </w:pPr>
      <w:r>
        <w:rPr>
          <w:rFonts w:ascii="Calibri" w:hAnsi="Calibri" w:cs="Calibri"/>
        </w:rPr>
        <w:t>Security Assessment Report</w:t>
      </w:r>
    </w:p>
    <w:p w:rsidR="000154BA" w:rsidRDefault="000154BA" w:rsidP="000154BA">
      <w:pPr>
        <w:numPr>
          <w:ilvl w:val="0"/>
          <w:numId w:val="3"/>
        </w:numPr>
        <w:rPr>
          <w:rFonts w:ascii="Calibri" w:hAnsi="Calibri" w:cs="Calibri"/>
        </w:rPr>
      </w:pPr>
      <w:r>
        <w:rPr>
          <w:rFonts w:ascii="Calibri" w:hAnsi="Calibri" w:cs="Calibri"/>
        </w:rPr>
        <w:t>Input for POA&amp;M</w:t>
      </w:r>
    </w:p>
    <w:p w:rsidR="000154BA" w:rsidRDefault="000154BA" w:rsidP="000154BA">
      <w:pPr>
        <w:numPr>
          <w:ilvl w:val="0"/>
          <w:numId w:val="3"/>
        </w:numPr>
        <w:rPr>
          <w:rFonts w:ascii="Calibri" w:hAnsi="Calibri" w:cs="Calibri"/>
        </w:rPr>
      </w:pPr>
      <w:r>
        <w:rPr>
          <w:rFonts w:ascii="Calibri" w:hAnsi="Calibri" w:cs="Calibri"/>
        </w:rPr>
        <w:t>Potential list of documentation updates</w:t>
      </w:r>
    </w:p>
    <w:p w:rsidR="000154BA" w:rsidRDefault="000154BA" w:rsidP="000154BA">
      <w:pPr>
        <w:numPr>
          <w:ilvl w:val="0"/>
          <w:numId w:val="3"/>
        </w:numPr>
        <w:rPr>
          <w:rFonts w:ascii="Calibri" w:hAnsi="Calibri" w:cs="Calibri"/>
        </w:rPr>
      </w:pPr>
      <w:r>
        <w:rPr>
          <w:rFonts w:ascii="Calibri" w:hAnsi="Calibri" w:cs="Calibri"/>
        </w:rPr>
        <w:t>Security authorization package</w:t>
      </w:r>
    </w:p>
    <w:p w:rsidR="000154BA" w:rsidRPr="0046700D" w:rsidRDefault="00063E57" w:rsidP="000154BA">
      <w:pPr>
        <w:numPr>
          <w:ilvl w:val="0"/>
          <w:numId w:val="3"/>
        </w:numPr>
        <w:rPr>
          <w:rFonts w:ascii="Calibri" w:hAnsi="Calibri" w:cs="Calibri"/>
        </w:rPr>
      </w:pPr>
      <w:r w:rsidRPr="0046700D">
        <w:rPr>
          <w:rFonts w:ascii="Calibri" w:hAnsi="Calibri" w:cs="Calibri"/>
        </w:rPr>
        <w:t>Security authorization decision</w:t>
      </w:r>
    </w:p>
    <w:p w:rsidR="000154BA" w:rsidRPr="0046700D" w:rsidRDefault="00063E57" w:rsidP="000154BA">
      <w:pPr>
        <w:numPr>
          <w:ilvl w:val="0"/>
          <w:numId w:val="3"/>
        </w:numPr>
        <w:rPr>
          <w:rFonts w:ascii="Calibri" w:hAnsi="Calibri" w:cs="Calibri"/>
        </w:rPr>
      </w:pPr>
      <w:r w:rsidRPr="0046700D">
        <w:rPr>
          <w:rFonts w:ascii="Calibri" w:hAnsi="Calibri" w:cs="Calibri"/>
        </w:rPr>
        <w:t>Final security authorization package</w:t>
      </w:r>
    </w:p>
    <w:p w:rsidR="00D57279" w:rsidRPr="00FC2904" w:rsidRDefault="00D57279" w:rsidP="00D57279">
      <w:pPr>
        <w:rPr>
          <w:rFonts w:ascii="Calibri" w:hAnsi="Calibri" w:cs="Calibri"/>
          <w:szCs w:val="22"/>
          <w:lang w:val="en-US"/>
        </w:rPr>
      </w:pPr>
    </w:p>
    <w:p w:rsidR="00D57279" w:rsidRPr="00FC2904" w:rsidRDefault="00D57279" w:rsidP="00D57279">
      <w:pPr>
        <w:rPr>
          <w:rFonts w:ascii="Calibri" w:hAnsi="Calibri" w:cs="Calibri"/>
        </w:rPr>
      </w:pPr>
      <w:r w:rsidRPr="00FC2904">
        <w:rPr>
          <w:rFonts w:ascii="Calibri" w:hAnsi="Calibri" w:cs="Calibri"/>
        </w:rPr>
        <w:t xml:space="preserve">The main </w:t>
      </w:r>
      <w:r w:rsidR="003D62C5" w:rsidRPr="00FC2904">
        <w:rPr>
          <w:rFonts w:ascii="Calibri" w:hAnsi="Calibri" w:cs="Calibri"/>
        </w:rPr>
        <w:t xml:space="preserve">responsibilities of the </w:t>
      </w:r>
      <w:r w:rsidR="009B3B71" w:rsidRPr="00FC2904">
        <w:rPr>
          <w:rFonts w:ascii="Calibri" w:hAnsi="Calibri" w:cs="Calibri"/>
        </w:rPr>
        <w:t xml:space="preserve">Testing </w:t>
      </w:r>
      <w:r w:rsidRPr="00FC2904">
        <w:rPr>
          <w:rFonts w:ascii="Calibri" w:hAnsi="Calibri" w:cs="Calibri"/>
        </w:rPr>
        <w:t>Team</w:t>
      </w:r>
      <w:r w:rsidR="005F563C" w:rsidRPr="00FC2904">
        <w:rPr>
          <w:rFonts w:ascii="Calibri" w:hAnsi="Calibri" w:cs="Calibri"/>
        </w:rPr>
        <w:t xml:space="preserve"> </w:t>
      </w:r>
      <w:r w:rsidR="003D62C5" w:rsidRPr="00FC2904">
        <w:rPr>
          <w:rFonts w:ascii="Calibri" w:hAnsi="Calibri" w:cs="Calibri"/>
        </w:rPr>
        <w:t>are</w:t>
      </w:r>
      <w:r w:rsidR="005F563C" w:rsidRPr="00FC2904">
        <w:rPr>
          <w:rFonts w:ascii="Calibri" w:hAnsi="Calibri" w:cs="Calibri"/>
        </w:rPr>
        <w:t xml:space="preserve"> to:</w:t>
      </w:r>
    </w:p>
    <w:p w:rsidR="00D57279" w:rsidRPr="00FC2904" w:rsidRDefault="00D57279" w:rsidP="00D57279">
      <w:pPr>
        <w:rPr>
          <w:rFonts w:ascii="Calibri" w:hAnsi="Calibri" w:cs="Calibri"/>
        </w:rPr>
      </w:pPr>
    </w:p>
    <w:p w:rsidR="007A07BE" w:rsidRPr="00FC2904" w:rsidRDefault="007A07BE" w:rsidP="00A24C60">
      <w:pPr>
        <w:numPr>
          <w:ilvl w:val="0"/>
          <w:numId w:val="3"/>
        </w:numPr>
        <w:rPr>
          <w:rFonts w:ascii="Calibri" w:hAnsi="Calibri" w:cs="Calibri"/>
        </w:rPr>
      </w:pPr>
      <w:r w:rsidRPr="00FC2904">
        <w:rPr>
          <w:rFonts w:ascii="Calibri" w:hAnsi="Calibri" w:cs="Calibri"/>
        </w:rPr>
        <w:t>Develop the Test Plan.</w:t>
      </w:r>
    </w:p>
    <w:p w:rsidR="00FE617D" w:rsidRDefault="007A07BE" w:rsidP="00A24C60">
      <w:pPr>
        <w:numPr>
          <w:ilvl w:val="0"/>
          <w:numId w:val="3"/>
        </w:numPr>
        <w:rPr>
          <w:rFonts w:ascii="Calibri" w:hAnsi="Calibri" w:cs="Calibri"/>
        </w:rPr>
      </w:pPr>
      <w:r w:rsidRPr="00FC2904">
        <w:rPr>
          <w:rFonts w:ascii="Calibri" w:hAnsi="Calibri" w:cs="Calibri"/>
        </w:rPr>
        <w:t xml:space="preserve">Develop the </w:t>
      </w:r>
      <w:r w:rsidR="0046700D">
        <w:rPr>
          <w:rFonts w:ascii="Calibri" w:hAnsi="Calibri" w:cs="Calibri"/>
        </w:rPr>
        <w:t>Test Cases.</w:t>
      </w:r>
    </w:p>
    <w:p w:rsidR="00FE617D" w:rsidRDefault="00D85B59" w:rsidP="00A24C60">
      <w:pPr>
        <w:numPr>
          <w:ilvl w:val="0"/>
          <w:numId w:val="3"/>
        </w:numPr>
        <w:rPr>
          <w:rFonts w:ascii="Calibri" w:hAnsi="Calibri" w:cs="Calibri"/>
        </w:rPr>
      </w:pPr>
      <w:r w:rsidRPr="00FC2904">
        <w:rPr>
          <w:rFonts w:ascii="Calibri" w:hAnsi="Calibri" w:cs="Calibri"/>
        </w:rPr>
        <w:t xml:space="preserve">Develop the acceptance criteria and tolerances </w:t>
      </w:r>
      <w:r w:rsidR="00FE617D">
        <w:rPr>
          <w:rFonts w:ascii="Calibri" w:hAnsi="Calibri" w:cs="Calibri"/>
        </w:rPr>
        <w:t>for testing.</w:t>
      </w:r>
    </w:p>
    <w:p w:rsidR="00D85B59" w:rsidRPr="00FC2904" w:rsidRDefault="00FE617D" w:rsidP="00A24C60">
      <w:pPr>
        <w:numPr>
          <w:ilvl w:val="0"/>
          <w:numId w:val="3"/>
        </w:numPr>
        <w:rPr>
          <w:rFonts w:ascii="Calibri" w:hAnsi="Calibri" w:cs="Calibri"/>
        </w:rPr>
      </w:pPr>
      <w:r>
        <w:rPr>
          <w:rFonts w:ascii="Calibri" w:hAnsi="Calibri" w:cs="Calibri"/>
        </w:rPr>
        <w:t xml:space="preserve">Define the acceptable </w:t>
      </w:r>
      <w:r w:rsidR="00D85B59" w:rsidRPr="00FC2904">
        <w:rPr>
          <w:rFonts w:ascii="Calibri" w:hAnsi="Calibri" w:cs="Calibri"/>
        </w:rPr>
        <w:t>number of test cycles</w:t>
      </w:r>
      <w:r>
        <w:rPr>
          <w:rFonts w:ascii="Calibri" w:hAnsi="Calibri" w:cs="Calibri"/>
        </w:rPr>
        <w:t xml:space="preserve"> for each type of testing</w:t>
      </w:r>
      <w:r w:rsidR="00DB7C0E">
        <w:rPr>
          <w:rFonts w:ascii="Calibri" w:hAnsi="Calibri" w:cs="Calibri"/>
        </w:rPr>
        <w:t xml:space="preserve"> that is performed in the Testing Phase</w:t>
      </w:r>
      <w:r w:rsidR="00D85B59" w:rsidRPr="00FC2904">
        <w:rPr>
          <w:rFonts w:ascii="Calibri" w:hAnsi="Calibri" w:cs="Calibri"/>
        </w:rPr>
        <w:t>.</w:t>
      </w:r>
    </w:p>
    <w:p w:rsidR="005B6915" w:rsidRPr="00FE617D" w:rsidRDefault="005B6915" w:rsidP="00A24C60">
      <w:pPr>
        <w:numPr>
          <w:ilvl w:val="0"/>
          <w:numId w:val="3"/>
        </w:numPr>
        <w:rPr>
          <w:rFonts w:ascii="Calibri" w:hAnsi="Calibri" w:cs="Calibri"/>
        </w:rPr>
      </w:pPr>
      <w:r w:rsidRPr="00FE617D">
        <w:rPr>
          <w:rFonts w:ascii="Calibri" w:hAnsi="Calibri" w:cs="Calibri"/>
        </w:rPr>
        <w:t xml:space="preserve">Provide support </w:t>
      </w:r>
      <w:r w:rsidR="00FE617D" w:rsidRPr="00FE617D">
        <w:rPr>
          <w:rFonts w:ascii="Calibri" w:hAnsi="Calibri" w:cs="Calibri"/>
        </w:rPr>
        <w:t xml:space="preserve">to other teams on the project including providing </w:t>
      </w:r>
      <w:r w:rsidRPr="00FE617D">
        <w:rPr>
          <w:rFonts w:ascii="Calibri" w:hAnsi="Calibri" w:cs="Calibri"/>
        </w:rPr>
        <w:t xml:space="preserve">comments </w:t>
      </w:r>
      <w:r w:rsidR="00FE617D">
        <w:rPr>
          <w:rFonts w:ascii="Calibri" w:hAnsi="Calibri" w:cs="Calibri"/>
        </w:rPr>
        <w:t>and feedback on requirements products, design products and any other project artifacts as appropriate.</w:t>
      </w:r>
    </w:p>
    <w:p w:rsidR="007A07BE" w:rsidRPr="00FC2904" w:rsidRDefault="007A07BE" w:rsidP="00A24C60">
      <w:pPr>
        <w:numPr>
          <w:ilvl w:val="0"/>
          <w:numId w:val="3"/>
        </w:numPr>
        <w:rPr>
          <w:rFonts w:ascii="Calibri" w:hAnsi="Calibri" w:cs="Calibri"/>
        </w:rPr>
      </w:pPr>
      <w:r w:rsidRPr="00FC2904">
        <w:rPr>
          <w:rFonts w:ascii="Calibri" w:hAnsi="Calibri" w:cs="Calibri"/>
        </w:rPr>
        <w:t>Participate in e</w:t>
      </w:r>
      <w:r w:rsidR="005B6915" w:rsidRPr="00FC2904">
        <w:rPr>
          <w:rFonts w:ascii="Calibri" w:hAnsi="Calibri" w:cs="Calibri"/>
        </w:rPr>
        <w:t>stablish</w:t>
      </w:r>
      <w:r w:rsidRPr="00FC2904">
        <w:rPr>
          <w:rFonts w:ascii="Calibri" w:hAnsi="Calibri" w:cs="Calibri"/>
        </w:rPr>
        <w:t>ing</w:t>
      </w:r>
      <w:r w:rsidR="005B6915" w:rsidRPr="00FC2904">
        <w:rPr>
          <w:rFonts w:ascii="Calibri" w:hAnsi="Calibri" w:cs="Calibri"/>
        </w:rPr>
        <w:t xml:space="preserve"> the appropriate test env</w:t>
      </w:r>
      <w:r w:rsidRPr="00FC2904">
        <w:rPr>
          <w:rFonts w:ascii="Calibri" w:hAnsi="Calibri" w:cs="Calibri"/>
        </w:rPr>
        <w:t xml:space="preserve">ironments to perform </w:t>
      </w:r>
      <w:r w:rsidR="00FE617D">
        <w:rPr>
          <w:rFonts w:ascii="Calibri" w:hAnsi="Calibri" w:cs="Calibri"/>
        </w:rPr>
        <w:t>all types of</w:t>
      </w:r>
      <w:r w:rsidRPr="00FC2904">
        <w:rPr>
          <w:rFonts w:ascii="Calibri" w:hAnsi="Calibri" w:cs="Calibri"/>
        </w:rPr>
        <w:t xml:space="preserve"> testing.</w:t>
      </w:r>
    </w:p>
    <w:p w:rsidR="007A07BE" w:rsidRPr="00FC2904" w:rsidRDefault="007A07BE" w:rsidP="00A24C60">
      <w:pPr>
        <w:numPr>
          <w:ilvl w:val="0"/>
          <w:numId w:val="3"/>
        </w:numPr>
        <w:rPr>
          <w:rFonts w:ascii="Calibri" w:hAnsi="Calibri" w:cs="Calibri"/>
        </w:rPr>
      </w:pPr>
      <w:r w:rsidRPr="00FC2904">
        <w:rPr>
          <w:rFonts w:ascii="Calibri" w:hAnsi="Calibri" w:cs="Calibri"/>
        </w:rPr>
        <w:lastRenderedPageBreak/>
        <w:t>Assist in identifying the appropriate test data to successfully test the requirements.</w:t>
      </w:r>
    </w:p>
    <w:p w:rsidR="006B3F7F" w:rsidRDefault="005B6915" w:rsidP="00A24C60">
      <w:pPr>
        <w:numPr>
          <w:ilvl w:val="0"/>
          <w:numId w:val="3"/>
        </w:numPr>
        <w:rPr>
          <w:rFonts w:ascii="Calibri" w:hAnsi="Calibri" w:cs="Calibri"/>
        </w:rPr>
      </w:pPr>
      <w:r w:rsidRPr="00FC2904">
        <w:rPr>
          <w:rFonts w:ascii="Calibri" w:hAnsi="Calibri" w:cs="Calibri"/>
        </w:rPr>
        <w:t xml:space="preserve">Execute the </w:t>
      </w:r>
      <w:r w:rsidR="0046700D">
        <w:rPr>
          <w:rFonts w:ascii="Calibri" w:hAnsi="Calibri" w:cs="Calibri"/>
        </w:rPr>
        <w:t>Test Cases.</w:t>
      </w:r>
    </w:p>
    <w:p w:rsidR="005B6915" w:rsidRPr="00FC2904" w:rsidRDefault="006B3F7F" w:rsidP="00A24C60">
      <w:pPr>
        <w:numPr>
          <w:ilvl w:val="0"/>
          <w:numId w:val="3"/>
        </w:numPr>
        <w:rPr>
          <w:rFonts w:ascii="Calibri" w:hAnsi="Calibri" w:cs="Calibri"/>
        </w:rPr>
      </w:pPr>
      <w:r>
        <w:rPr>
          <w:rFonts w:ascii="Calibri" w:hAnsi="Calibri" w:cs="Calibri"/>
        </w:rPr>
        <w:t>Coor</w:t>
      </w:r>
      <w:r w:rsidR="00FE617D">
        <w:rPr>
          <w:rFonts w:ascii="Calibri" w:hAnsi="Calibri" w:cs="Calibri"/>
        </w:rPr>
        <w:t>dinat</w:t>
      </w:r>
      <w:r>
        <w:rPr>
          <w:rFonts w:ascii="Calibri" w:hAnsi="Calibri" w:cs="Calibri"/>
        </w:rPr>
        <w:t xml:space="preserve">e and Participate </w:t>
      </w:r>
      <w:r w:rsidR="00FE617D">
        <w:rPr>
          <w:rFonts w:ascii="Calibri" w:hAnsi="Calibri" w:cs="Calibri"/>
        </w:rPr>
        <w:t xml:space="preserve">in Inter-System </w:t>
      </w:r>
      <w:r w:rsidR="00FE617D" w:rsidRPr="00FE617D">
        <w:rPr>
          <w:rFonts w:ascii="Calibri" w:hAnsi="Calibri" w:cs="Calibri"/>
        </w:rPr>
        <w:t>testing with external parties</w:t>
      </w:r>
      <w:r w:rsidR="00345A40">
        <w:rPr>
          <w:rFonts w:ascii="Calibri" w:hAnsi="Calibri" w:cs="Calibri"/>
        </w:rPr>
        <w:t>, when applicable</w:t>
      </w:r>
      <w:r w:rsidR="005B6915" w:rsidRPr="00FC2904">
        <w:rPr>
          <w:rFonts w:ascii="Calibri" w:hAnsi="Calibri" w:cs="Calibri"/>
        </w:rPr>
        <w:t>.</w:t>
      </w:r>
    </w:p>
    <w:p w:rsidR="007C4E8B" w:rsidRDefault="005B6915" w:rsidP="00A24C60">
      <w:pPr>
        <w:numPr>
          <w:ilvl w:val="0"/>
          <w:numId w:val="3"/>
        </w:numPr>
        <w:rPr>
          <w:rFonts w:ascii="Calibri" w:hAnsi="Calibri" w:cs="Calibri"/>
        </w:rPr>
      </w:pPr>
      <w:r w:rsidRPr="00FC2904">
        <w:rPr>
          <w:rFonts w:ascii="Calibri" w:hAnsi="Calibri" w:cs="Calibri"/>
        </w:rPr>
        <w:t>Document test results</w:t>
      </w:r>
      <w:r w:rsidR="006B3F7F">
        <w:rPr>
          <w:rFonts w:ascii="Calibri" w:hAnsi="Calibri" w:cs="Calibri"/>
        </w:rPr>
        <w:t xml:space="preserve"> for all types of testing.</w:t>
      </w:r>
    </w:p>
    <w:p w:rsidR="005B6915" w:rsidRPr="00FC2904" w:rsidRDefault="007C4E8B" w:rsidP="00A24C60">
      <w:pPr>
        <w:numPr>
          <w:ilvl w:val="0"/>
          <w:numId w:val="3"/>
        </w:numPr>
        <w:rPr>
          <w:rFonts w:ascii="Calibri" w:hAnsi="Calibri" w:cs="Calibri"/>
        </w:rPr>
      </w:pPr>
      <w:r>
        <w:rPr>
          <w:rFonts w:ascii="Calibri" w:hAnsi="Calibri" w:cs="Calibri"/>
        </w:rPr>
        <w:t>Identify a defect management strategy.</w:t>
      </w:r>
    </w:p>
    <w:p w:rsidR="00B423E1" w:rsidRDefault="00B423E1" w:rsidP="006B3F7F">
      <w:pPr>
        <w:numPr>
          <w:ilvl w:val="0"/>
          <w:numId w:val="3"/>
        </w:numPr>
        <w:rPr>
          <w:rFonts w:ascii="Calibri" w:hAnsi="Calibri" w:cs="Calibri"/>
        </w:rPr>
      </w:pPr>
      <w:r w:rsidRPr="00FC2904">
        <w:rPr>
          <w:rFonts w:ascii="Calibri" w:hAnsi="Calibri" w:cs="Calibri"/>
        </w:rPr>
        <w:t>Track defects and support re-test activities</w:t>
      </w:r>
      <w:r w:rsidR="006B3F7F">
        <w:rPr>
          <w:rFonts w:ascii="Calibri" w:hAnsi="Calibri" w:cs="Calibri"/>
        </w:rPr>
        <w:t xml:space="preserve"> that are needed as a result of defects</w:t>
      </w:r>
      <w:r w:rsidRPr="00FC2904">
        <w:rPr>
          <w:rFonts w:ascii="Calibri" w:hAnsi="Calibri" w:cs="Calibri"/>
        </w:rPr>
        <w:t>.</w:t>
      </w:r>
    </w:p>
    <w:p w:rsidR="002972A3" w:rsidRDefault="002972A3" w:rsidP="002972A3">
      <w:pPr>
        <w:numPr>
          <w:ilvl w:val="0"/>
          <w:numId w:val="3"/>
        </w:numPr>
        <w:rPr>
          <w:rFonts w:ascii="Calibri" w:hAnsi="Calibri" w:cs="Calibri"/>
        </w:rPr>
      </w:pPr>
      <w:r>
        <w:rPr>
          <w:rFonts w:ascii="Calibri" w:hAnsi="Calibri" w:cs="Calibri"/>
        </w:rPr>
        <w:t>Perform functional and security testing.</w:t>
      </w:r>
    </w:p>
    <w:p w:rsidR="00337E9A" w:rsidRPr="00FC2904" w:rsidRDefault="00337E9A" w:rsidP="00337E9A">
      <w:pPr>
        <w:rPr>
          <w:rFonts w:ascii="Calibri" w:hAnsi="Calibri" w:cs="Calibri"/>
          <w:lang w:val="en-US"/>
        </w:rPr>
      </w:pPr>
    </w:p>
    <w:p w:rsidR="00C6750A" w:rsidRPr="00FC2904" w:rsidRDefault="009B3B71" w:rsidP="00C6750A">
      <w:pPr>
        <w:pStyle w:val="Heading2"/>
        <w:rPr>
          <w:rFonts w:ascii="Calibri" w:hAnsi="Calibri" w:cs="Calibri"/>
          <w:i w:val="0"/>
          <w:lang w:val="en-US"/>
        </w:rPr>
      </w:pPr>
      <w:bookmarkStart w:id="87" w:name="_Toc299785374"/>
      <w:r w:rsidRPr="00FC2904">
        <w:rPr>
          <w:rFonts w:ascii="Calibri" w:hAnsi="Calibri" w:cs="Calibri"/>
          <w:i w:val="0"/>
          <w:lang w:val="en-US"/>
        </w:rPr>
        <w:t xml:space="preserve">Testing </w:t>
      </w:r>
      <w:r w:rsidR="00C6750A" w:rsidRPr="00FC2904">
        <w:rPr>
          <w:rFonts w:ascii="Calibri" w:hAnsi="Calibri" w:cs="Calibri"/>
          <w:i w:val="0"/>
          <w:lang w:val="en-US"/>
        </w:rPr>
        <w:t>Phase Activities</w:t>
      </w:r>
      <w:bookmarkEnd w:id="87"/>
    </w:p>
    <w:p w:rsidR="00930BCA" w:rsidRDefault="009B3B71" w:rsidP="00C67ADA">
      <w:pPr>
        <w:rPr>
          <w:rFonts w:ascii="Calibri" w:hAnsi="Calibri" w:cs="Calibri"/>
          <w:lang w:val="en-US"/>
        </w:rPr>
      </w:pPr>
      <w:r w:rsidRPr="00FC2904">
        <w:rPr>
          <w:rFonts w:ascii="Calibri" w:hAnsi="Calibri" w:cs="Calibri"/>
          <w:lang w:val="en-US"/>
        </w:rPr>
        <w:t xml:space="preserve">The </w:t>
      </w:r>
      <w:r w:rsidR="00345A40">
        <w:rPr>
          <w:rFonts w:ascii="Calibri" w:hAnsi="Calibri" w:cs="Calibri"/>
          <w:lang w:val="en-US"/>
        </w:rPr>
        <w:t>t</w:t>
      </w:r>
      <w:r w:rsidRPr="00FC2904">
        <w:rPr>
          <w:rFonts w:ascii="Calibri" w:hAnsi="Calibri" w:cs="Calibri"/>
          <w:lang w:val="en-US"/>
        </w:rPr>
        <w:t xml:space="preserve">esting </w:t>
      </w:r>
      <w:r w:rsidR="00345A40">
        <w:rPr>
          <w:rFonts w:ascii="Calibri" w:hAnsi="Calibri" w:cs="Calibri"/>
          <w:lang w:val="en-US"/>
        </w:rPr>
        <w:t>p</w:t>
      </w:r>
      <w:r w:rsidR="00FA6A1C" w:rsidRPr="00FC2904">
        <w:rPr>
          <w:rFonts w:ascii="Calibri" w:hAnsi="Calibri" w:cs="Calibri"/>
          <w:lang w:val="en-US"/>
        </w:rPr>
        <w:t xml:space="preserve">hase consists of several steps and activities.  </w:t>
      </w:r>
      <w:r w:rsidR="007C4E8B" w:rsidRPr="007C4E8B">
        <w:rPr>
          <w:rFonts w:ascii="Calibri" w:hAnsi="Calibri" w:cs="Calibri"/>
          <w:lang w:val="en-US"/>
        </w:rPr>
        <w:t xml:space="preserve">After the establishment of the </w:t>
      </w:r>
      <w:r w:rsidR="00C33D0B">
        <w:rPr>
          <w:rFonts w:ascii="Calibri" w:hAnsi="Calibri" w:cs="Calibri"/>
          <w:lang w:val="en-US"/>
        </w:rPr>
        <w:t>Testing</w:t>
      </w:r>
      <w:r w:rsidR="007C4E8B" w:rsidRPr="007C4E8B">
        <w:rPr>
          <w:rFonts w:ascii="Calibri" w:hAnsi="Calibri" w:cs="Calibri"/>
          <w:lang w:val="en-US"/>
        </w:rPr>
        <w:t xml:space="preserve"> Team for the project and the assignment of roles and areas of responsibility for each team member, the following activities must be performed</w:t>
      </w:r>
      <w:r w:rsidR="0071036A">
        <w:rPr>
          <w:rFonts w:ascii="Calibri" w:hAnsi="Calibri" w:cs="Calibri"/>
          <w:lang w:val="en-US"/>
        </w:rPr>
        <w:t xml:space="preserve"> as needed</w:t>
      </w:r>
      <w:r w:rsidR="007C4E8B" w:rsidRPr="007C4E8B">
        <w:rPr>
          <w:rFonts w:ascii="Calibri" w:hAnsi="Calibri" w:cs="Calibri"/>
          <w:lang w:val="en-US"/>
        </w:rPr>
        <w:t>.</w:t>
      </w:r>
    </w:p>
    <w:p w:rsidR="007C4E8B" w:rsidRPr="00FC2904" w:rsidRDefault="007C4E8B" w:rsidP="00C67ADA">
      <w:pPr>
        <w:rPr>
          <w:rFonts w:ascii="Calibri" w:hAnsi="Calibri" w:cs="Calibri"/>
          <w:lang w:val="en-US"/>
        </w:rPr>
      </w:pPr>
    </w:p>
    <w:p w:rsidR="00C52167" w:rsidRDefault="00903608">
      <w:pPr>
        <w:numPr>
          <w:ilvl w:val="0"/>
          <w:numId w:val="3"/>
        </w:numPr>
        <w:rPr>
          <w:rFonts w:ascii="Calibri" w:hAnsi="Calibri" w:cs="Calibri"/>
        </w:rPr>
      </w:pPr>
      <w:r w:rsidRPr="00903608">
        <w:rPr>
          <w:rFonts w:ascii="Calibri" w:hAnsi="Calibri" w:cs="Calibri"/>
        </w:rPr>
        <w:t xml:space="preserve">Identify the official artifacts of the project produced to date.  This may include the Project Requirements Document, the final </w:t>
      </w:r>
      <w:r w:rsidR="0046700D">
        <w:rPr>
          <w:rFonts w:ascii="Calibri" w:hAnsi="Calibri" w:cs="Calibri"/>
        </w:rPr>
        <w:t>D</w:t>
      </w:r>
      <w:r w:rsidRPr="00903608">
        <w:rPr>
          <w:rFonts w:ascii="Calibri" w:hAnsi="Calibri" w:cs="Calibri"/>
        </w:rPr>
        <w:t>SD and any other necessary artifacts needed to gain an understanding of the design requirements.</w:t>
      </w:r>
    </w:p>
    <w:p w:rsidR="007C4E8B" w:rsidRPr="008D75F6" w:rsidRDefault="00903608" w:rsidP="00A24C60">
      <w:pPr>
        <w:numPr>
          <w:ilvl w:val="0"/>
          <w:numId w:val="3"/>
        </w:numPr>
        <w:rPr>
          <w:rFonts w:ascii="Calibri" w:hAnsi="Calibri" w:cs="Calibri"/>
        </w:rPr>
      </w:pPr>
      <w:r w:rsidRPr="00903608">
        <w:rPr>
          <w:rFonts w:ascii="Calibri" w:hAnsi="Calibri" w:cs="Calibri"/>
        </w:rPr>
        <w:t>Analyze the project artifacts and identify any issues or concerns.</w:t>
      </w:r>
    </w:p>
    <w:p w:rsidR="00B13933" w:rsidRPr="00FC2904" w:rsidRDefault="00903608" w:rsidP="00A24C60">
      <w:pPr>
        <w:numPr>
          <w:ilvl w:val="0"/>
          <w:numId w:val="3"/>
        </w:numPr>
        <w:rPr>
          <w:rFonts w:ascii="Calibri" w:hAnsi="Calibri" w:cs="Calibri"/>
        </w:rPr>
      </w:pPr>
      <w:r w:rsidRPr="00903608">
        <w:rPr>
          <w:rFonts w:ascii="Calibri" w:hAnsi="Calibri" w:cs="Calibri"/>
        </w:rPr>
        <w:t>Establish the testing e</w:t>
      </w:r>
      <w:r w:rsidR="00B13933" w:rsidRPr="00FC2904">
        <w:rPr>
          <w:rFonts w:ascii="Calibri" w:hAnsi="Calibri" w:cs="Calibri"/>
        </w:rPr>
        <w:t>nvironment ensuring that it mirrors the planned production environment.</w:t>
      </w:r>
    </w:p>
    <w:p w:rsidR="00225926" w:rsidRPr="00FC2904" w:rsidRDefault="00225926" w:rsidP="00A24C60">
      <w:pPr>
        <w:numPr>
          <w:ilvl w:val="0"/>
          <w:numId w:val="3"/>
        </w:numPr>
        <w:rPr>
          <w:rFonts w:ascii="Calibri" w:hAnsi="Calibri" w:cs="Calibri"/>
        </w:rPr>
      </w:pPr>
      <w:r w:rsidRPr="00FC2904">
        <w:rPr>
          <w:rFonts w:ascii="Calibri" w:hAnsi="Calibri" w:cs="Calibri"/>
        </w:rPr>
        <w:t>Obtain</w:t>
      </w:r>
      <w:r w:rsidR="00E64776" w:rsidRPr="00FC2904">
        <w:rPr>
          <w:rFonts w:ascii="Calibri" w:hAnsi="Calibri" w:cs="Calibri"/>
        </w:rPr>
        <w:t xml:space="preserve"> official versions of the modified code or new code developed in the </w:t>
      </w:r>
      <w:r w:rsidR="00345A40">
        <w:rPr>
          <w:rFonts w:ascii="Calibri" w:hAnsi="Calibri" w:cs="Calibri"/>
        </w:rPr>
        <w:t>d</w:t>
      </w:r>
      <w:r w:rsidR="00E64776" w:rsidRPr="00FC2904">
        <w:rPr>
          <w:rFonts w:ascii="Calibri" w:hAnsi="Calibri" w:cs="Calibri"/>
        </w:rPr>
        <w:t xml:space="preserve">evelopment </w:t>
      </w:r>
      <w:r w:rsidR="00345A40">
        <w:rPr>
          <w:rFonts w:ascii="Calibri" w:hAnsi="Calibri" w:cs="Calibri"/>
        </w:rPr>
        <w:t>p</w:t>
      </w:r>
      <w:r w:rsidR="00E64776" w:rsidRPr="00FC2904">
        <w:rPr>
          <w:rFonts w:ascii="Calibri" w:hAnsi="Calibri" w:cs="Calibri"/>
        </w:rPr>
        <w:t>hase.</w:t>
      </w:r>
    </w:p>
    <w:p w:rsidR="00E64776" w:rsidRPr="00FC2904" w:rsidRDefault="007B1F8C" w:rsidP="00A24C60">
      <w:pPr>
        <w:numPr>
          <w:ilvl w:val="0"/>
          <w:numId w:val="3"/>
        </w:numPr>
        <w:rPr>
          <w:rFonts w:ascii="Calibri" w:hAnsi="Calibri" w:cs="Calibri"/>
        </w:rPr>
      </w:pPr>
      <w:r w:rsidRPr="00FC2904">
        <w:rPr>
          <w:rFonts w:ascii="Calibri" w:hAnsi="Calibri" w:cs="Calibri"/>
        </w:rPr>
        <w:t>Perform Integration Testing and document results.</w:t>
      </w:r>
    </w:p>
    <w:p w:rsidR="007B1F8C" w:rsidRPr="00FC2904" w:rsidRDefault="007B1F8C" w:rsidP="00A24C60">
      <w:pPr>
        <w:numPr>
          <w:ilvl w:val="0"/>
          <w:numId w:val="3"/>
        </w:numPr>
        <w:rPr>
          <w:rFonts w:ascii="Calibri" w:hAnsi="Calibri" w:cs="Calibri"/>
        </w:rPr>
      </w:pPr>
      <w:r w:rsidRPr="00FC2904">
        <w:rPr>
          <w:rFonts w:ascii="Calibri" w:hAnsi="Calibri" w:cs="Calibri"/>
        </w:rPr>
        <w:t xml:space="preserve">Perform </w:t>
      </w:r>
      <w:r w:rsidR="00C01FA3">
        <w:rPr>
          <w:rFonts w:ascii="Calibri" w:hAnsi="Calibri" w:cs="Calibri"/>
        </w:rPr>
        <w:t>QA testing</w:t>
      </w:r>
      <w:r w:rsidRPr="00FC2904">
        <w:rPr>
          <w:rFonts w:ascii="Calibri" w:hAnsi="Calibri" w:cs="Calibri"/>
        </w:rPr>
        <w:t xml:space="preserve"> and document results.</w:t>
      </w:r>
    </w:p>
    <w:p w:rsidR="007B1F8C" w:rsidRPr="00FC2904" w:rsidRDefault="007B1F8C" w:rsidP="00A24C60">
      <w:pPr>
        <w:numPr>
          <w:ilvl w:val="0"/>
          <w:numId w:val="3"/>
        </w:numPr>
        <w:rPr>
          <w:rFonts w:ascii="Calibri" w:hAnsi="Calibri" w:cs="Calibri"/>
        </w:rPr>
      </w:pPr>
      <w:r w:rsidRPr="00FC2904">
        <w:rPr>
          <w:rFonts w:ascii="Calibri" w:hAnsi="Calibri" w:cs="Calibri"/>
        </w:rPr>
        <w:t>Perform Section 508 Compliance Testing</w:t>
      </w:r>
      <w:r w:rsidR="0046700D">
        <w:rPr>
          <w:rFonts w:ascii="Calibri" w:hAnsi="Calibri" w:cs="Calibri"/>
        </w:rPr>
        <w:t>, where applicable,</w:t>
      </w:r>
      <w:r w:rsidRPr="00FC2904">
        <w:rPr>
          <w:rFonts w:ascii="Calibri" w:hAnsi="Calibri" w:cs="Calibri"/>
        </w:rPr>
        <w:t xml:space="preserve"> and document results.</w:t>
      </w:r>
    </w:p>
    <w:p w:rsidR="006825B8" w:rsidRPr="00FC2904" w:rsidRDefault="006825B8" w:rsidP="00A24C60">
      <w:pPr>
        <w:numPr>
          <w:ilvl w:val="0"/>
          <w:numId w:val="3"/>
        </w:numPr>
        <w:rPr>
          <w:rFonts w:ascii="Calibri" w:hAnsi="Calibri" w:cs="Calibri"/>
        </w:rPr>
      </w:pPr>
      <w:r w:rsidRPr="00FC2904">
        <w:rPr>
          <w:rFonts w:ascii="Calibri" w:hAnsi="Calibri" w:cs="Calibri"/>
        </w:rPr>
        <w:t>Perform Security Testing and document results.</w:t>
      </w:r>
    </w:p>
    <w:p w:rsidR="006825B8" w:rsidRPr="00FC2904" w:rsidRDefault="006825B8" w:rsidP="00A24C60">
      <w:pPr>
        <w:numPr>
          <w:ilvl w:val="0"/>
          <w:numId w:val="3"/>
        </w:numPr>
        <w:rPr>
          <w:rFonts w:ascii="Calibri" w:hAnsi="Calibri" w:cs="Calibri"/>
        </w:rPr>
      </w:pPr>
      <w:r w:rsidRPr="00FC2904">
        <w:rPr>
          <w:rFonts w:ascii="Calibri" w:hAnsi="Calibri" w:cs="Calibri"/>
        </w:rPr>
        <w:t>Perform Inter-System Testing and document results.</w:t>
      </w:r>
    </w:p>
    <w:p w:rsidR="007C4E8B" w:rsidRDefault="006825B8" w:rsidP="00A24C60">
      <w:pPr>
        <w:numPr>
          <w:ilvl w:val="0"/>
          <w:numId w:val="3"/>
        </w:numPr>
        <w:rPr>
          <w:rFonts w:ascii="Calibri" w:hAnsi="Calibri" w:cs="Calibri"/>
        </w:rPr>
      </w:pPr>
      <w:r w:rsidRPr="00FC2904">
        <w:rPr>
          <w:rFonts w:ascii="Calibri" w:hAnsi="Calibri" w:cs="Calibri"/>
        </w:rPr>
        <w:t xml:space="preserve">Perform </w:t>
      </w:r>
      <w:r w:rsidR="007C4E8B">
        <w:rPr>
          <w:rFonts w:ascii="Calibri" w:hAnsi="Calibri" w:cs="Calibri"/>
        </w:rPr>
        <w:t>Stress Testing and document results.</w:t>
      </w:r>
    </w:p>
    <w:p w:rsidR="006825B8" w:rsidRDefault="006B3F7F" w:rsidP="00A24C60">
      <w:pPr>
        <w:numPr>
          <w:ilvl w:val="0"/>
          <w:numId w:val="3"/>
        </w:numPr>
        <w:rPr>
          <w:rFonts w:ascii="Calibri" w:hAnsi="Calibri" w:cs="Calibri"/>
        </w:rPr>
      </w:pPr>
      <w:r>
        <w:rPr>
          <w:rFonts w:ascii="Calibri" w:hAnsi="Calibri" w:cs="Calibri"/>
        </w:rPr>
        <w:t xml:space="preserve">Perform </w:t>
      </w:r>
      <w:r w:rsidR="006825B8" w:rsidRPr="00FC2904">
        <w:rPr>
          <w:rFonts w:ascii="Calibri" w:hAnsi="Calibri" w:cs="Calibri"/>
        </w:rPr>
        <w:t>Regression Testing and document results.</w:t>
      </w:r>
    </w:p>
    <w:p w:rsidR="003D3C1B" w:rsidRDefault="003D3C1B" w:rsidP="00A24C60">
      <w:pPr>
        <w:numPr>
          <w:ilvl w:val="0"/>
          <w:numId w:val="3"/>
        </w:numPr>
        <w:rPr>
          <w:rFonts w:ascii="Calibri" w:hAnsi="Calibri" w:cs="Calibri"/>
        </w:rPr>
      </w:pPr>
      <w:r>
        <w:rPr>
          <w:rFonts w:ascii="Calibri" w:hAnsi="Calibri" w:cs="Calibri"/>
        </w:rPr>
        <w:t>Perform final code review</w:t>
      </w:r>
      <w:r w:rsidR="003D0820">
        <w:rPr>
          <w:rFonts w:ascii="Calibri" w:hAnsi="Calibri" w:cs="Calibri"/>
        </w:rPr>
        <w:t>.</w:t>
      </w:r>
    </w:p>
    <w:p w:rsidR="003D3C1B" w:rsidRPr="00FC2904" w:rsidRDefault="003D3C1B" w:rsidP="00A24C60">
      <w:pPr>
        <w:numPr>
          <w:ilvl w:val="0"/>
          <w:numId w:val="3"/>
        </w:numPr>
        <w:rPr>
          <w:rFonts w:ascii="Calibri" w:hAnsi="Calibri" w:cs="Calibri"/>
        </w:rPr>
      </w:pPr>
      <w:r>
        <w:rPr>
          <w:rFonts w:ascii="Calibri" w:hAnsi="Calibri" w:cs="Calibri"/>
        </w:rPr>
        <w:t>Implement code review findings before completion of testing</w:t>
      </w:r>
      <w:r w:rsidR="003D0820">
        <w:rPr>
          <w:rFonts w:ascii="Calibri" w:hAnsi="Calibri" w:cs="Calibri"/>
        </w:rPr>
        <w:t>.</w:t>
      </w:r>
    </w:p>
    <w:p w:rsidR="006825B8" w:rsidRPr="00FC2904" w:rsidRDefault="009C12B6" w:rsidP="00A24C60">
      <w:pPr>
        <w:numPr>
          <w:ilvl w:val="0"/>
          <w:numId w:val="3"/>
        </w:numPr>
        <w:rPr>
          <w:rFonts w:ascii="Calibri" w:hAnsi="Calibri" w:cs="Calibri"/>
        </w:rPr>
      </w:pPr>
      <w:r w:rsidRPr="00FC2904">
        <w:rPr>
          <w:rFonts w:ascii="Calibri" w:hAnsi="Calibri" w:cs="Calibri"/>
        </w:rPr>
        <w:t xml:space="preserve">Make recommendations to update artifacts developed in previous phases based on </w:t>
      </w:r>
      <w:r w:rsidR="006B3F7F">
        <w:rPr>
          <w:rFonts w:ascii="Calibri" w:hAnsi="Calibri" w:cs="Calibri"/>
        </w:rPr>
        <w:t xml:space="preserve">any of the </w:t>
      </w:r>
      <w:r w:rsidRPr="00FC2904">
        <w:rPr>
          <w:rFonts w:ascii="Calibri" w:hAnsi="Calibri" w:cs="Calibri"/>
        </w:rPr>
        <w:t>test results.</w:t>
      </w:r>
    </w:p>
    <w:p w:rsidR="006825B8" w:rsidRDefault="006825B8" w:rsidP="00A24C60">
      <w:pPr>
        <w:numPr>
          <w:ilvl w:val="0"/>
          <w:numId w:val="3"/>
        </w:numPr>
        <w:rPr>
          <w:rFonts w:ascii="Calibri" w:hAnsi="Calibri" w:cs="Calibri"/>
        </w:rPr>
      </w:pPr>
      <w:r w:rsidRPr="00FC2904">
        <w:rPr>
          <w:rFonts w:ascii="Calibri" w:hAnsi="Calibri" w:cs="Calibri"/>
        </w:rPr>
        <w:t xml:space="preserve">Certify that the system changes </w:t>
      </w:r>
      <w:r w:rsidR="00A216D9">
        <w:rPr>
          <w:rFonts w:ascii="Calibri" w:hAnsi="Calibri" w:cs="Calibri"/>
        </w:rPr>
        <w:t>conform to</w:t>
      </w:r>
      <w:r w:rsidRPr="00FC2904">
        <w:rPr>
          <w:rFonts w:ascii="Calibri" w:hAnsi="Calibri" w:cs="Calibri"/>
        </w:rPr>
        <w:t xml:space="preserve"> (or do not </w:t>
      </w:r>
      <w:r w:rsidR="00A216D9">
        <w:rPr>
          <w:rFonts w:ascii="Calibri" w:hAnsi="Calibri" w:cs="Calibri"/>
        </w:rPr>
        <w:t>conform to</w:t>
      </w:r>
      <w:r w:rsidRPr="00FC2904">
        <w:rPr>
          <w:rFonts w:ascii="Calibri" w:hAnsi="Calibri" w:cs="Calibri"/>
        </w:rPr>
        <w:t xml:space="preserve">) the </w:t>
      </w:r>
      <w:r w:rsidR="00A216D9">
        <w:rPr>
          <w:rFonts w:ascii="Calibri" w:hAnsi="Calibri" w:cs="Calibri"/>
        </w:rPr>
        <w:t>requirements</w:t>
      </w:r>
      <w:r w:rsidRPr="00FC2904">
        <w:rPr>
          <w:rFonts w:ascii="Calibri" w:hAnsi="Calibri" w:cs="Calibri"/>
        </w:rPr>
        <w:t>.</w:t>
      </w:r>
    </w:p>
    <w:p w:rsidR="00063E57" w:rsidRDefault="00525EB4" w:rsidP="00063E57">
      <w:pPr>
        <w:numPr>
          <w:ilvl w:val="0"/>
          <w:numId w:val="3"/>
        </w:numPr>
        <w:rPr>
          <w:rFonts w:ascii="Calibri" w:hAnsi="Calibri" w:cs="Calibri"/>
        </w:rPr>
      </w:pPr>
      <w:r>
        <w:rPr>
          <w:rFonts w:ascii="Calibri" w:hAnsi="Calibri" w:cs="Calibri"/>
        </w:rPr>
        <w:t>Configure and enable system security features.</w:t>
      </w:r>
    </w:p>
    <w:p w:rsidR="0046700D" w:rsidRDefault="00046182" w:rsidP="00A24C60">
      <w:pPr>
        <w:numPr>
          <w:ilvl w:val="0"/>
          <w:numId w:val="3"/>
        </w:numPr>
        <w:rPr>
          <w:rFonts w:ascii="Calibri" w:hAnsi="Calibri" w:cs="Calibri"/>
        </w:rPr>
      </w:pPr>
      <w:r>
        <w:rPr>
          <w:rFonts w:ascii="Calibri" w:hAnsi="Calibri" w:cs="Calibri"/>
        </w:rPr>
        <w:t>Information Security to perform security testing.</w:t>
      </w:r>
    </w:p>
    <w:p w:rsidR="00060E82" w:rsidRPr="00FC2904" w:rsidRDefault="00060E82" w:rsidP="00A24C60">
      <w:pPr>
        <w:numPr>
          <w:ilvl w:val="0"/>
          <w:numId w:val="3"/>
        </w:numPr>
        <w:rPr>
          <w:rFonts w:ascii="Calibri" w:hAnsi="Calibri" w:cs="Calibri"/>
        </w:rPr>
      </w:pPr>
      <w:r>
        <w:rPr>
          <w:rFonts w:ascii="Calibri" w:hAnsi="Calibri" w:cs="Calibri"/>
        </w:rPr>
        <w:t xml:space="preserve">Conduct a </w:t>
      </w:r>
      <w:r w:rsidR="00345A40">
        <w:rPr>
          <w:rFonts w:ascii="Calibri" w:hAnsi="Calibri" w:cs="Calibri"/>
        </w:rPr>
        <w:t>s</w:t>
      </w:r>
      <w:r w:rsidR="001649E4">
        <w:rPr>
          <w:rFonts w:ascii="Calibri" w:hAnsi="Calibri" w:cs="Calibri"/>
        </w:rPr>
        <w:t>tage</w:t>
      </w:r>
      <w:r w:rsidR="00A5287D">
        <w:rPr>
          <w:rFonts w:ascii="Calibri" w:hAnsi="Calibri" w:cs="Calibri"/>
        </w:rPr>
        <w:t xml:space="preserve"> gate review</w:t>
      </w:r>
      <w:r>
        <w:rPr>
          <w:rFonts w:ascii="Calibri" w:hAnsi="Calibri" w:cs="Calibri"/>
        </w:rPr>
        <w:t xml:space="preserve"> for the </w:t>
      </w:r>
      <w:r w:rsidR="00345A40">
        <w:rPr>
          <w:rFonts w:ascii="Calibri" w:hAnsi="Calibri" w:cs="Calibri"/>
        </w:rPr>
        <w:t>t</w:t>
      </w:r>
      <w:r>
        <w:rPr>
          <w:rFonts w:ascii="Calibri" w:hAnsi="Calibri" w:cs="Calibri"/>
        </w:rPr>
        <w:t xml:space="preserve">esting </w:t>
      </w:r>
      <w:r w:rsidR="00345A40">
        <w:rPr>
          <w:rFonts w:ascii="Calibri" w:hAnsi="Calibri" w:cs="Calibri"/>
        </w:rPr>
        <w:t>p</w:t>
      </w:r>
      <w:r>
        <w:rPr>
          <w:rFonts w:ascii="Calibri" w:hAnsi="Calibri" w:cs="Calibri"/>
        </w:rPr>
        <w:t>hase.</w:t>
      </w:r>
    </w:p>
    <w:p w:rsidR="002B1E3B" w:rsidRPr="00FC2904" w:rsidRDefault="009F4C41" w:rsidP="002B1E3B">
      <w:pPr>
        <w:pStyle w:val="Heading2"/>
        <w:rPr>
          <w:rFonts w:ascii="Calibri" w:hAnsi="Calibri" w:cs="Calibri"/>
          <w:i w:val="0"/>
          <w:lang w:val="en-US"/>
        </w:rPr>
      </w:pPr>
      <w:bookmarkStart w:id="88" w:name="_Toc299785375"/>
      <w:r w:rsidRPr="00FC2904">
        <w:rPr>
          <w:rFonts w:ascii="Calibri" w:hAnsi="Calibri" w:cs="Calibri"/>
          <w:i w:val="0"/>
          <w:lang w:val="en-US"/>
        </w:rPr>
        <w:t>Role of Other Teams in the Testing Phase</w:t>
      </w:r>
      <w:bookmarkEnd w:id="88"/>
    </w:p>
    <w:p w:rsidR="009F4C41" w:rsidRDefault="00F45BCF" w:rsidP="004D6407">
      <w:pPr>
        <w:rPr>
          <w:rFonts w:ascii="Calibri" w:hAnsi="Calibri" w:cs="Calibri"/>
          <w:lang w:val="en-US"/>
        </w:rPr>
      </w:pPr>
      <w:r>
        <w:rPr>
          <w:rFonts w:ascii="Calibri" w:hAnsi="Calibri" w:cs="Calibri"/>
          <w:lang w:val="en-US"/>
        </w:rPr>
        <w:t xml:space="preserve">Other </w:t>
      </w:r>
      <w:r w:rsidR="00263CBC" w:rsidRPr="00263CBC">
        <w:rPr>
          <w:rFonts w:ascii="Calibri" w:hAnsi="Calibri" w:cs="Calibri"/>
          <w:lang w:val="en-US"/>
        </w:rPr>
        <w:t xml:space="preserve">project teams perform activities during the </w:t>
      </w:r>
      <w:r w:rsidR="00345A40">
        <w:rPr>
          <w:rFonts w:ascii="Calibri" w:hAnsi="Calibri" w:cs="Calibri"/>
          <w:lang w:val="en-US"/>
        </w:rPr>
        <w:t>t</w:t>
      </w:r>
      <w:r w:rsidR="00263CBC">
        <w:rPr>
          <w:rFonts w:ascii="Calibri" w:hAnsi="Calibri" w:cs="Calibri"/>
          <w:lang w:val="en-US"/>
        </w:rPr>
        <w:t>esting</w:t>
      </w:r>
      <w:r w:rsidR="00263CBC" w:rsidRPr="00263CBC">
        <w:rPr>
          <w:rFonts w:ascii="Calibri" w:hAnsi="Calibri" w:cs="Calibri"/>
          <w:lang w:val="en-US"/>
        </w:rPr>
        <w:t xml:space="preserve"> </w:t>
      </w:r>
      <w:r w:rsidR="00345A40">
        <w:rPr>
          <w:rFonts w:ascii="Calibri" w:hAnsi="Calibri" w:cs="Calibri"/>
          <w:lang w:val="en-US"/>
        </w:rPr>
        <w:t>p</w:t>
      </w:r>
      <w:r w:rsidR="00263CBC" w:rsidRPr="00263CBC">
        <w:rPr>
          <w:rFonts w:ascii="Calibri" w:hAnsi="Calibri" w:cs="Calibri"/>
          <w:lang w:val="en-US"/>
        </w:rPr>
        <w:t>hase.  These activities include:</w:t>
      </w:r>
    </w:p>
    <w:p w:rsidR="00263CBC" w:rsidRPr="00FC2904" w:rsidRDefault="00263CBC" w:rsidP="004D6407">
      <w:pPr>
        <w:rPr>
          <w:rFonts w:ascii="Calibri" w:hAnsi="Calibri" w:cs="Calibri"/>
        </w:rPr>
      </w:pPr>
    </w:p>
    <w:p w:rsidR="009F4C41" w:rsidRPr="00FC2904" w:rsidRDefault="009F4C41" w:rsidP="00A24C60">
      <w:pPr>
        <w:numPr>
          <w:ilvl w:val="0"/>
          <w:numId w:val="3"/>
        </w:numPr>
        <w:rPr>
          <w:rFonts w:ascii="Calibri" w:hAnsi="Calibri" w:cs="Calibri"/>
        </w:rPr>
      </w:pPr>
      <w:r w:rsidRPr="00FC2904">
        <w:rPr>
          <w:rFonts w:ascii="Calibri" w:hAnsi="Calibri" w:cs="Calibri"/>
        </w:rPr>
        <w:t xml:space="preserve">The Quality Assurance </w:t>
      </w:r>
      <w:r w:rsidR="008D75F6">
        <w:rPr>
          <w:rFonts w:ascii="Calibri" w:hAnsi="Calibri" w:cs="Calibri"/>
        </w:rPr>
        <w:t>r</w:t>
      </w:r>
      <w:r w:rsidR="001F6AE1">
        <w:rPr>
          <w:rFonts w:ascii="Calibri" w:hAnsi="Calibri" w:cs="Calibri"/>
        </w:rPr>
        <w:t>epresentative</w:t>
      </w:r>
      <w:r w:rsidRPr="00FC2904">
        <w:rPr>
          <w:rFonts w:ascii="Calibri" w:hAnsi="Calibri" w:cs="Calibri"/>
        </w:rPr>
        <w:t xml:space="preserve"> reviews the </w:t>
      </w:r>
      <w:r w:rsidR="00C91158" w:rsidRPr="00FC2904">
        <w:rPr>
          <w:rFonts w:ascii="Calibri" w:hAnsi="Calibri" w:cs="Calibri"/>
        </w:rPr>
        <w:t xml:space="preserve">test results to ensure that they </w:t>
      </w:r>
      <w:r w:rsidR="00263CBC">
        <w:rPr>
          <w:rFonts w:ascii="Calibri" w:hAnsi="Calibri" w:cs="Calibri"/>
        </w:rPr>
        <w:t xml:space="preserve">are </w:t>
      </w:r>
      <w:r w:rsidR="00ED102A">
        <w:rPr>
          <w:rFonts w:ascii="Calibri" w:hAnsi="Calibri" w:cs="Calibri"/>
        </w:rPr>
        <w:t>complete.</w:t>
      </w:r>
    </w:p>
    <w:p w:rsidR="009F4C41" w:rsidRPr="00ED102A" w:rsidRDefault="009F4C41" w:rsidP="00A24C60">
      <w:pPr>
        <w:numPr>
          <w:ilvl w:val="0"/>
          <w:numId w:val="3"/>
        </w:numPr>
        <w:rPr>
          <w:rFonts w:ascii="Calibri" w:hAnsi="Calibri" w:cs="Calibri"/>
        </w:rPr>
      </w:pPr>
      <w:r w:rsidRPr="00ED102A">
        <w:rPr>
          <w:rFonts w:ascii="Calibri" w:hAnsi="Calibri" w:cs="Calibri"/>
        </w:rPr>
        <w:t>The Requirements</w:t>
      </w:r>
      <w:r w:rsidR="00ED102A" w:rsidRPr="00ED102A">
        <w:rPr>
          <w:rFonts w:ascii="Calibri" w:hAnsi="Calibri" w:cs="Calibri"/>
        </w:rPr>
        <w:t xml:space="preserve"> </w:t>
      </w:r>
      <w:r w:rsidR="008D75F6">
        <w:rPr>
          <w:rFonts w:ascii="Calibri" w:hAnsi="Calibri" w:cs="Calibri"/>
        </w:rPr>
        <w:t>r</w:t>
      </w:r>
      <w:r w:rsidR="001F6AE1">
        <w:rPr>
          <w:rFonts w:ascii="Calibri" w:hAnsi="Calibri" w:cs="Calibri"/>
        </w:rPr>
        <w:t>epresentative</w:t>
      </w:r>
      <w:r w:rsidR="00ED102A" w:rsidRPr="00ED102A">
        <w:rPr>
          <w:rFonts w:ascii="Calibri" w:hAnsi="Calibri" w:cs="Calibri"/>
        </w:rPr>
        <w:t xml:space="preserve"> reviews</w:t>
      </w:r>
      <w:r w:rsidR="005F4F9F" w:rsidRPr="00ED102A">
        <w:rPr>
          <w:rFonts w:ascii="Calibri" w:hAnsi="Calibri" w:cs="Calibri"/>
        </w:rPr>
        <w:t xml:space="preserve"> </w:t>
      </w:r>
      <w:r w:rsidR="00ED102A" w:rsidRPr="00ED102A">
        <w:rPr>
          <w:rFonts w:ascii="Calibri" w:hAnsi="Calibri" w:cs="Calibri"/>
        </w:rPr>
        <w:t xml:space="preserve">the </w:t>
      </w:r>
      <w:r w:rsidR="005F4F9F" w:rsidRPr="00ED102A">
        <w:rPr>
          <w:rFonts w:ascii="Calibri" w:hAnsi="Calibri" w:cs="Calibri"/>
        </w:rPr>
        <w:t>test results</w:t>
      </w:r>
      <w:r w:rsidR="00ED102A" w:rsidRPr="00ED102A">
        <w:rPr>
          <w:rFonts w:ascii="Calibri" w:hAnsi="Calibri" w:cs="Calibri"/>
        </w:rPr>
        <w:t xml:space="preserve"> to ensure that they are consistent with the requirements.</w:t>
      </w:r>
    </w:p>
    <w:p w:rsidR="00ED102A" w:rsidRPr="00ED102A" w:rsidRDefault="00ED102A" w:rsidP="00A24C60">
      <w:pPr>
        <w:numPr>
          <w:ilvl w:val="0"/>
          <w:numId w:val="3"/>
        </w:numPr>
        <w:rPr>
          <w:rFonts w:ascii="Calibri" w:hAnsi="Calibri" w:cs="Calibri"/>
        </w:rPr>
      </w:pPr>
      <w:r w:rsidRPr="00ED102A">
        <w:rPr>
          <w:rFonts w:ascii="Calibri" w:hAnsi="Calibri" w:cs="Calibri"/>
        </w:rPr>
        <w:t xml:space="preserve">The </w:t>
      </w:r>
      <w:r w:rsidR="00B6531E">
        <w:rPr>
          <w:rFonts w:ascii="Calibri" w:hAnsi="Calibri" w:cs="Calibri"/>
        </w:rPr>
        <w:t xml:space="preserve">System Development </w:t>
      </w:r>
      <w:r w:rsidR="008D75F6">
        <w:rPr>
          <w:rFonts w:ascii="Calibri" w:hAnsi="Calibri" w:cs="Calibri"/>
        </w:rPr>
        <w:t>r</w:t>
      </w:r>
      <w:r w:rsidR="001F6AE1">
        <w:rPr>
          <w:rFonts w:ascii="Calibri" w:hAnsi="Calibri" w:cs="Calibri"/>
        </w:rPr>
        <w:t>epresentative</w:t>
      </w:r>
      <w:r w:rsidRPr="00ED102A">
        <w:rPr>
          <w:rFonts w:ascii="Calibri" w:hAnsi="Calibri" w:cs="Calibri"/>
        </w:rPr>
        <w:t xml:space="preserve"> reviews the test results to ensure that the Test </w:t>
      </w:r>
      <w:r w:rsidR="00EB0BF6">
        <w:rPr>
          <w:rFonts w:ascii="Calibri" w:hAnsi="Calibri" w:cs="Calibri"/>
        </w:rPr>
        <w:lastRenderedPageBreak/>
        <w:t>Cases</w:t>
      </w:r>
      <w:r w:rsidR="00EB0BF6" w:rsidRPr="00ED102A">
        <w:rPr>
          <w:rFonts w:ascii="Calibri" w:hAnsi="Calibri" w:cs="Calibri"/>
        </w:rPr>
        <w:t xml:space="preserve"> </w:t>
      </w:r>
      <w:r w:rsidRPr="00ED102A">
        <w:rPr>
          <w:rFonts w:ascii="Calibri" w:hAnsi="Calibri" w:cs="Calibri"/>
        </w:rPr>
        <w:t>were executed properly.</w:t>
      </w:r>
    </w:p>
    <w:p w:rsidR="005F4F9F" w:rsidRPr="00ED102A" w:rsidRDefault="005F4F9F" w:rsidP="00A24C60">
      <w:pPr>
        <w:numPr>
          <w:ilvl w:val="0"/>
          <w:numId w:val="3"/>
        </w:numPr>
        <w:rPr>
          <w:rFonts w:ascii="Calibri" w:hAnsi="Calibri" w:cs="Calibri"/>
        </w:rPr>
      </w:pPr>
      <w:r w:rsidRPr="00ED102A">
        <w:rPr>
          <w:rFonts w:ascii="Calibri" w:hAnsi="Calibri" w:cs="Calibri"/>
        </w:rPr>
        <w:t xml:space="preserve">The </w:t>
      </w:r>
      <w:r w:rsidR="00DE1107">
        <w:rPr>
          <w:rFonts w:ascii="Calibri" w:hAnsi="Calibri" w:cs="Calibri"/>
        </w:rPr>
        <w:t>System users</w:t>
      </w:r>
      <w:r w:rsidR="00E474A1">
        <w:rPr>
          <w:rFonts w:ascii="Calibri" w:hAnsi="Calibri" w:cs="Calibri"/>
        </w:rPr>
        <w:t xml:space="preserve"> review</w:t>
      </w:r>
      <w:r w:rsidR="00ED102A" w:rsidRPr="00ED102A">
        <w:rPr>
          <w:rFonts w:ascii="Calibri" w:hAnsi="Calibri" w:cs="Calibri"/>
        </w:rPr>
        <w:t xml:space="preserve"> the test results to ensure that they reflect </w:t>
      </w:r>
      <w:r w:rsidR="006B3F7F">
        <w:rPr>
          <w:rFonts w:ascii="Calibri" w:hAnsi="Calibri" w:cs="Calibri"/>
        </w:rPr>
        <w:t xml:space="preserve">end user requirements and </w:t>
      </w:r>
      <w:r w:rsidR="00ED102A" w:rsidRPr="00ED102A">
        <w:rPr>
          <w:rFonts w:ascii="Calibri" w:hAnsi="Calibri" w:cs="Calibri"/>
        </w:rPr>
        <w:t>the operating needs of the business.</w:t>
      </w:r>
    </w:p>
    <w:p w:rsidR="004D6407" w:rsidRPr="00FC2904" w:rsidRDefault="009F4C41" w:rsidP="00A24C60">
      <w:pPr>
        <w:numPr>
          <w:ilvl w:val="0"/>
          <w:numId w:val="3"/>
        </w:numPr>
        <w:rPr>
          <w:rFonts w:ascii="Calibri" w:hAnsi="Calibri" w:cs="Calibri"/>
        </w:rPr>
      </w:pPr>
      <w:r w:rsidRPr="00FC2904">
        <w:rPr>
          <w:rFonts w:ascii="Calibri" w:hAnsi="Calibri" w:cs="Calibri"/>
        </w:rPr>
        <w:t xml:space="preserve">The </w:t>
      </w:r>
      <w:r w:rsidR="00E57606">
        <w:rPr>
          <w:rFonts w:ascii="Calibri" w:hAnsi="Calibri" w:cs="Calibri"/>
        </w:rPr>
        <w:t xml:space="preserve">Information Security </w:t>
      </w:r>
      <w:r w:rsidR="008D75F6">
        <w:rPr>
          <w:rFonts w:ascii="Calibri" w:hAnsi="Calibri" w:cs="Calibri"/>
        </w:rPr>
        <w:t>r</w:t>
      </w:r>
      <w:r w:rsidR="00E57606">
        <w:rPr>
          <w:rFonts w:ascii="Calibri" w:hAnsi="Calibri" w:cs="Calibri"/>
        </w:rPr>
        <w:t>epresentative</w:t>
      </w:r>
      <w:r w:rsidRPr="00FC2904">
        <w:rPr>
          <w:rFonts w:ascii="Calibri" w:hAnsi="Calibri" w:cs="Calibri"/>
        </w:rPr>
        <w:t xml:space="preserve"> </w:t>
      </w:r>
      <w:r w:rsidR="00ED102A">
        <w:rPr>
          <w:rFonts w:ascii="Calibri" w:hAnsi="Calibri" w:cs="Calibri"/>
        </w:rPr>
        <w:t xml:space="preserve">reviews the test results to ensure </w:t>
      </w:r>
      <w:r w:rsidRPr="00FC2904">
        <w:rPr>
          <w:rFonts w:ascii="Calibri" w:hAnsi="Calibri" w:cs="Calibri"/>
        </w:rPr>
        <w:t xml:space="preserve">that </w:t>
      </w:r>
      <w:r w:rsidR="00ED102A">
        <w:rPr>
          <w:rFonts w:ascii="Calibri" w:hAnsi="Calibri" w:cs="Calibri"/>
        </w:rPr>
        <w:t xml:space="preserve">they conform to </w:t>
      </w:r>
      <w:r w:rsidR="006B3F7F">
        <w:rPr>
          <w:rFonts w:ascii="Calibri" w:hAnsi="Calibri" w:cs="Calibri"/>
        </w:rPr>
        <w:t xml:space="preserve">the information </w:t>
      </w:r>
      <w:r w:rsidRPr="00FC2904">
        <w:rPr>
          <w:rFonts w:ascii="Calibri" w:hAnsi="Calibri" w:cs="Calibri"/>
        </w:rPr>
        <w:t>security requirements</w:t>
      </w:r>
      <w:r w:rsidR="006B3F7F">
        <w:rPr>
          <w:rFonts w:ascii="Calibri" w:hAnsi="Calibri" w:cs="Calibri"/>
        </w:rPr>
        <w:t xml:space="preserve"> identified in the Requirements Phase of the project</w:t>
      </w:r>
      <w:r w:rsidRPr="00FC2904">
        <w:rPr>
          <w:rFonts w:ascii="Calibri" w:hAnsi="Calibri" w:cs="Calibri"/>
        </w:rPr>
        <w:t>.</w:t>
      </w:r>
    </w:p>
    <w:p w:rsidR="00C6750A" w:rsidRPr="00FC2904" w:rsidRDefault="007701AE" w:rsidP="004D6407">
      <w:pPr>
        <w:pStyle w:val="Heading2"/>
        <w:rPr>
          <w:rFonts w:ascii="Calibri" w:hAnsi="Calibri" w:cs="Calibri"/>
          <w:i w:val="0"/>
          <w:lang w:val="en-US"/>
        </w:rPr>
      </w:pPr>
      <w:bookmarkStart w:id="89" w:name="_Toc299785376"/>
      <w:r w:rsidRPr="00FC2904">
        <w:rPr>
          <w:rFonts w:ascii="Calibri" w:hAnsi="Calibri" w:cs="Calibri"/>
          <w:i w:val="0"/>
          <w:lang w:val="en-US"/>
        </w:rPr>
        <w:t xml:space="preserve">Testing </w:t>
      </w:r>
      <w:r w:rsidR="00C6750A" w:rsidRPr="00FC2904">
        <w:rPr>
          <w:rFonts w:ascii="Calibri" w:hAnsi="Calibri" w:cs="Calibri"/>
          <w:i w:val="0"/>
          <w:lang w:val="en-US"/>
        </w:rPr>
        <w:t>Phase Stage Gate Review</w:t>
      </w:r>
      <w:bookmarkEnd w:id="89"/>
    </w:p>
    <w:p w:rsidR="007B1F8C" w:rsidRPr="00FC2904" w:rsidRDefault="007701AE" w:rsidP="00BD2BE7">
      <w:pPr>
        <w:rPr>
          <w:rFonts w:ascii="Calibri" w:hAnsi="Calibri" w:cs="Calibri"/>
          <w:lang w:val="en-US"/>
        </w:rPr>
      </w:pPr>
      <w:r w:rsidRPr="00FC2904">
        <w:rPr>
          <w:rFonts w:ascii="Calibri" w:hAnsi="Calibri" w:cs="Calibri"/>
          <w:lang w:val="en-US"/>
        </w:rPr>
        <w:t xml:space="preserve">The </w:t>
      </w:r>
      <w:r w:rsidR="00345A40">
        <w:rPr>
          <w:rFonts w:ascii="Calibri" w:hAnsi="Calibri" w:cs="Calibri"/>
          <w:lang w:val="en-US"/>
        </w:rPr>
        <w:t>t</w:t>
      </w:r>
      <w:r w:rsidRPr="00FC2904">
        <w:rPr>
          <w:rFonts w:ascii="Calibri" w:hAnsi="Calibri" w:cs="Calibri"/>
          <w:lang w:val="en-US"/>
        </w:rPr>
        <w:t xml:space="preserve">esting </w:t>
      </w:r>
      <w:r w:rsidR="00345A40">
        <w:rPr>
          <w:rFonts w:ascii="Calibri" w:hAnsi="Calibri" w:cs="Calibri"/>
          <w:lang w:val="en-US"/>
        </w:rPr>
        <w:t>p</w:t>
      </w:r>
      <w:r w:rsidR="00BD2BE7" w:rsidRPr="00FC2904">
        <w:rPr>
          <w:rFonts w:ascii="Calibri" w:hAnsi="Calibri" w:cs="Calibri"/>
          <w:lang w:val="en-US"/>
        </w:rPr>
        <w:t xml:space="preserve">hase </w:t>
      </w:r>
      <w:r w:rsidR="00345A40">
        <w:rPr>
          <w:rFonts w:ascii="Calibri" w:hAnsi="Calibri" w:cs="Calibri"/>
          <w:lang w:val="en-US"/>
        </w:rPr>
        <w:t>s</w:t>
      </w:r>
      <w:r w:rsidR="001649E4">
        <w:rPr>
          <w:rFonts w:ascii="Calibri" w:hAnsi="Calibri" w:cs="Calibri"/>
          <w:lang w:val="en-US"/>
        </w:rPr>
        <w:t>tage</w:t>
      </w:r>
      <w:r w:rsidR="00A5287D">
        <w:rPr>
          <w:rFonts w:ascii="Calibri" w:hAnsi="Calibri" w:cs="Calibri"/>
          <w:lang w:val="en-US"/>
        </w:rPr>
        <w:t xml:space="preserve"> gate review</w:t>
      </w:r>
      <w:r w:rsidR="00BD2BE7" w:rsidRPr="00FC2904">
        <w:rPr>
          <w:rFonts w:ascii="Calibri" w:hAnsi="Calibri" w:cs="Calibri"/>
          <w:lang w:val="en-US"/>
        </w:rPr>
        <w:t xml:space="preserve"> is a key milesto</w:t>
      </w:r>
      <w:r w:rsidR="00D076C1" w:rsidRPr="00FC2904">
        <w:rPr>
          <w:rFonts w:ascii="Calibri" w:hAnsi="Calibri" w:cs="Calibri"/>
          <w:lang w:val="en-US"/>
        </w:rPr>
        <w:t xml:space="preserve">ne in the SDLC </w:t>
      </w:r>
      <w:r w:rsidR="00601B85" w:rsidRPr="00FC2904">
        <w:rPr>
          <w:rFonts w:ascii="Calibri" w:hAnsi="Calibri" w:cs="Calibri"/>
          <w:lang w:val="en-US"/>
        </w:rPr>
        <w:t xml:space="preserve">and is </w:t>
      </w:r>
      <w:r w:rsidR="00801B8E">
        <w:rPr>
          <w:rFonts w:ascii="Calibri" w:hAnsi="Calibri" w:cs="Calibri"/>
          <w:lang w:val="en-US"/>
        </w:rPr>
        <w:t xml:space="preserve">a </w:t>
      </w:r>
      <w:r w:rsidR="004D6407" w:rsidRPr="00FC2904">
        <w:rPr>
          <w:rFonts w:ascii="Calibri" w:hAnsi="Calibri" w:cs="Calibri"/>
          <w:lang w:val="en-US"/>
        </w:rPr>
        <w:t xml:space="preserve">critical decision point on whether end users will be given the opportunity to perform final validation </w:t>
      </w:r>
      <w:r w:rsidR="00912979">
        <w:rPr>
          <w:rFonts w:ascii="Calibri" w:hAnsi="Calibri" w:cs="Calibri"/>
          <w:lang w:val="en-US"/>
        </w:rPr>
        <w:t xml:space="preserve">and user acceptance </w:t>
      </w:r>
      <w:r w:rsidR="004D6407" w:rsidRPr="00FC2904">
        <w:rPr>
          <w:rFonts w:ascii="Calibri" w:hAnsi="Calibri" w:cs="Calibri"/>
          <w:lang w:val="en-US"/>
        </w:rPr>
        <w:t>of the system changes</w:t>
      </w:r>
      <w:r w:rsidR="006B3F7F">
        <w:rPr>
          <w:rFonts w:ascii="Calibri" w:hAnsi="Calibri" w:cs="Calibri"/>
          <w:lang w:val="en-US"/>
        </w:rPr>
        <w:t xml:space="preserve"> in the </w:t>
      </w:r>
      <w:r w:rsidR="00345A40">
        <w:rPr>
          <w:rFonts w:ascii="Calibri" w:hAnsi="Calibri" w:cs="Calibri"/>
          <w:lang w:val="en-US"/>
        </w:rPr>
        <w:t>u</w:t>
      </w:r>
      <w:r w:rsidR="00A5287D">
        <w:rPr>
          <w:rFonts w:ascii="Calibri" w:hAnsi="Calibri" w:cs="Calibri"/>
          <w:lang w:val="en-US"/>
        </w:rPr>
        <w:t>ser acceptance phase</w:t>
      </w:r>
      <w:r w:rsidR="006B3F7F">
        <w:rPr>
          <w:rFonts w:ascii="Calibri" w:hAnsi="Calibri" w:cs="Calibri"/>
          <w:lang w:val="en-US"/>
        </w:rPr>
        <w:t xml:space="preserve"> of the project</w:t>
      </w:r>
      <w:r w:rsidR="004D6407" w:rsidRPr="00FC2904">
        <w:rPr>
          <w:rFonts w:ascii="Calibri" w:hAnsi="Calibri" w:cs="Calibri"/>
          <w:lang w:val="en-US"/>
        </w:rPr>
        <w:t>.</w:t>
      </w:r>
    </w:p>
    <w:p w:rsidR="007B1F8C" w:rsidRPr="00FC2904" w:rsidRDefault="007B1F8C" w:rsidP="00BD2BE7">
      <w:pPr>
        <w:rPr>
          <w:rFonts w:ascii="Calibri" w:hAnsi="Calibri" w:cs="Calibri"/>
          <w:lang w:val="en-US"/>
        </w:rPr>
      </w:pPr>
    </w:p>
    <w:p w:rsidR="007B1F8C" w:rsidRPr="00FC2904" w:rsidRDefault="00B63D5D" w:rsidP="007B1F8C">
      <w:pPr>
        <w:rPr>
          <w:rFonts w:ascii="Calibri" w:hAnsi="Calibri" w:cs="Calibri"/>
          <w:szCs w:val="22"/>
          <w:lang w:val="en-US"/>
        </w:rPr>
      </w:pPr>
      <w:r>
        <w:rPr>
          <w:rFonts w:ascii="Calibri" w:hAnsi="Calibri" w:cs="Calibri"/>
          <w:szCs w:val="22"/>
          <w:lang w:val="en-US"/>
        </w:rPr>
        <w:t xml:space="preserve">The </w:t>
      </w:r>
      <w:r w:rsidR="00140E95">
        <w:rPr>
          <w:rFonts w:ascii="Calibri" w:hAnsi="Calibri" w:cs="Calibri"/>
          <w:szCs w:val="22"/>
          <w:lang w:val="en-US"/>
        </w:rPr>
        <w:t xml:space="preserve">testing phase stage gate review occurs </w:t>
      </w:r>
      <w:r w:rsidR="00CB63A5">
        <w:rPr>
          <w:rFonts w:ascii="Calibri" w:hAnsi="Calibri" w:cs="Calibri"/>
          <w:szCs w:val="22"/>
          <w:lang w:val="en-US"/>
        </w:rPr>
        <w:t>as documentation is completed</w:t>
      </w:r>
      <w:r w:rsidR="00140E95">
        <w:rPr>
          <w:rFonts w:ascii="Calibri" w:hAnsi="Calibri" w:cs="Calibri"/>
          <w:szCs w:val="22"/>
          <w:lang w:val="en-US"/>
        </w:rPr>
        <w:t xml:space="preserve"> with the following approval team members:  </w:t>
      </w:r>
      <w:r w:rsidR="006E2F15">
        <w:rPr>
          <w:rFonts w:ascii="Calibri" w:hAnsi="Calibri" w:cs="Calibri"/>
          <w:szCs w:val="22"/>
          <w:lang w:val="en-US"/>
        </w:rPr>
        <w:t>Director of Support Services, Manager of Application Development, Information Security Officer, and the BU representative</w:t>
      </w:r>
      <w:r>
        <w:rPr>
          <w:rFonts w:ascii="Calibri" w:hAnsi="Calibri" w:cs="Calibri"/>
          <w:szCs w:val="22"/>
          <w:lang w:val="en-US"/>
        </w:rPr>
        <w:t xml:space="preserve">.  These individuals provide their feedback as to </w:t>
      </w:r>
      <w:r w:rsidR="004D6407" w:rsidRPr="00FC2904">
        <w:rPr>
          <w:rFonts w:ascii="Calibri" w:hAnsi="Calibri" w:cs="Calibri"/>
          <w:szCs w:val="22"/>
          <w:lang w:val="en-US"/>
        </w:rPr>
        <w:t xml:space="preserve">whether the </w:t>
      </w:r>
      <w:r w:rsidR="00345A40">
        <w:rPr>
          <w:rFonts w:ascii="Calibri" w:hAnsi="Calibri" w:cs="Calibri"/>
          <w:szCs w:val="22"/>
          <w:lang w:val="en-US"/>
        </w:rPr>
        <w:t>t</w:t>
      </w:r>
      <w:r w:rsidR="001273E6" w:rsidRPr="00FC2904">
        <w:rPr>
          <w:rFonts w:ascii="Calibri" w:hAnsi="Calibri" w:cs="Calibri"/>
          <w:szCs w:val="22"/>
          <w:lang w:val="en-US"/>
        </w:rPr>
        <w:t>esting</w:t>
      </w:r>
      <w:r w:rsidR="004D6407" w:rsidRPr="00FC2904">
        <w:rPr>
          <w:rFonts w:ascii="Calibri" w:hAnsi="Calibri" w:cs="Calibri"/>
          <w:szCs w:val="22"/>
          <w:lang w:val="en-US"/>
        </w:rPr>
        <w:t xml:space="preserve"> </w:t>
      </w:r>
      <w:r w:rsidR="00345A40">
        <w:rPr>
          <w:rFonts w:ascii="Calibri" w:hAnsi="Calibri" w:cs="Calibri"/>
          <w:szCs w:val="22"/>
          <w:lang w:val="en-US"/>
        </w:rPr>
        <w:t>p</w:t>
      </w:r>
      <w:r w:rsidR="004D6407" w:rsidRPr="00FC2904">
        <w:rPr>
          <w:rFonts w:ascii="Calibri" w:hAnsi="Calibri" w:cs="Calibri"/>
          <w:szCs w:val="22"/>
          <w:lang w:val="en-US"/>
        </w:rPr>
        <w:t xml:space="preserve">hase is complete and the </w:t>
      </w:r>
      <w:r w:rsidR="00345A40">
        <w:rPr>
          <w:rFonts w:ascii="Calibri" w:hAnsi="Calibri" w:cs="Calibri"/>
          <w:szCs w:val="22"/>
          <w:lang w:val="en-US"/>
        </w:rPr>
        <w:t>u</w:t>
      </w:r>
      <w:r w:rsidR="00A5287D">
        <w:rPr>
          <w:rFonts w:ascii="Calibri" w:hAnsi="Calibri" w:cs="Calibri"/>
          <w:szCs w:val="22"/>
          <w:lang w:val="en-US"/>
        </w:rPr>
        <w:t>ser acceptance phase</w:t>
      </w:r>
      <w:r w:rsidR="004D6407" w:rsidRPr="00FC2904">
        <w:rPr>
          <w:rFonts w:ascii="Calibri" w:hAnsi="Calibri" w:cs="Calibri"/>
          <w:szCs w:val="22"/>
          <w:lang w:val="en-US"/>
        </w:rPr>
        <w:t xml:space="preserve"> can begin.  </w:t>
      </w:r>
      <w:r w:rsidR="00ED102A" w:rsidRPr="00ED102A">
        <w:rPr>
          <w:rFonts w:ascii="Calibri" w:hAnsi="Calibri" w:cs="Calibri"/>
          <w:szCs w:val="22"/>
          <w:lang w:val="en-US"/>
        </w:rPr>
        <w:t xml:space="preserve">The following activities are completed </w:t>
      </w:r>
      <w:r w:rsidR="00EB0BF6">
        <w:rPr>
          <w:rFonts w:ascii="Calibri" w:hAnsi="Calibri" w:cs="Calibri"/>
          <w:szCs w:val="22"/>
          <w:lang w:val="en-US"/>
        </w:rPr>
        <w:t>during</w:t>
      </w:r>
      <w:r w:rsidR="00EB0BF6" w:rsidRPr="00ED102A">
        <w:rPr>
          <w:rFonts w:ascii="Calibri" w:hAnsi="Calibri" w:cs="Calibri"/>
          <w:szCs w:val="22"/>
          <w:lang w:val="en-US"/>
        </w:rPr>
        <w:t xml:space="preserve"> </w:t>
      </w:r>
      <w:r w:rsidR="00A74D00">
        <w:rPr>
          <w:rFonts w:ascii="Calibri" w:hAnsi="Calibri" w:cs="Calibri"/>
          <w:szCs w:val="22"/>
          <w:lang w:val="en-US"/>
        </w:rPr>
        <w:t xml:space="preserve">the </w:t>
      </w:r>
      <w:r w:rsidR="00345A40">
        <w:rPr>
          <w:rFonts w:ascii="Calibri" w:hAnsi="Calibri" w:cs="Calibri"/>
          <w:szCs w:val="22"/>
          <w:lang w:val="en-US"/>
        </w:rPr>
        <w:t>s</w:t>
      </w:r>
      <w:r w:rsidR="001649E4">
        <w:rPr>
          <w:rFonts w:ascii="Calibri" w:hAnsi="Calibri" w:cs="Calibri"/>
          <w:szCs w:val="22"/>
          <w:lang w:val="en-US"/>
        </w:rPr>
        <w:t>tage</w:t>
      </w:r>
      <w:r w:rsidR="00A5287D">
        <w:rPr>
          <w:rFonts w:ascii="Calibri" w:hAnsi="Calibri" w:cs="Calibri"/>
          <w:szCs w:val="22"/>
          <w:lang w:val="en-US"/>
        </w:rPr>
        <w:t xml:space="preserve"> gate review</w:t>
      </w:r>
      <w:r w:rsidR="00A74D00">
        <w:rPr>
          <w:rFonts w:ascii="Calibri" w:hAnsi="Calibri" w:cs="Calibri"/>
          <w:szCs w:val="22"/>
          <w:lang w:val="en-US"/>
        </w:rPr>
        <w:t>.</w:t>
      </w:r>
    </w:p>
    <w:p w:rsidR="007B1F8C" w:rsidRPr="00FC2904" w:rsidRDefault="007B1F8C" w:rsidP="007701AE">
      <w:pPr>
        <w:rPr>
          <w:rFonts w:ascii="Calibri" w:hAnsi="Calibri" w:cs="Calibri"/>
          <w:highlight w:val="yellow"/>
          <w:lang w:val="en-US"/>
        </w:rPr>
      </w:pPr>
    </w:p>
    <w:p w:rsidR="00DF7873" w:rsidRDefault="00ED102A" w:rsidP="00A24C60">
      <w:pPr>
        <w:numPr>
          <w:ilvl w:val="0"/>
          <w:numId w:val="3"/>
        </w:numPr>
        <w:rPr>
          <w:rFonts w:ascii="Calibri" w:hAnsi="Calibri" w:cs="Calibri"/>
        </w:rPr>
      </w:pPr>
      <w:r w:rsidRPr="00FC2904">
        <w:rPr>
          <w:rFonts w:ascii="Calibri" w:hAnsi="Calibri" w:cs="Calibri"/>
        </w:rPr>
        <w:t xml:space="preserve">The Testing Lead </w:t>
      </w:r>
      <w:r w:rsidR="00912979">
        <w:rPr>
          <w:rFonts w:ascii="Calibri" w:hAnsi="Calibri" w:cs="Calibri"/>
        </w:rPr>
        <w:t>attests</w:t>
      </w:r>
      <w:r w:rsidRPr="00FC2904">
        <w:rPr>
          <w:rFonts w:ascii="Calibri" w:hAnsi="Calibri" w:cs="Calibri"/>
        </w:rPr>
        <w:t xml:space="preserve"> that all test scripts have been executed</w:t>
      </w:r>
      <w:r w:rsidR="00DF7873">
        <w:rPr>
          <w:rFonts w:ascii="Calibri" w:hAnsi="Calibri" w:cs="Calibri"/>
        </w:rPr>
        <w:t xml:space="preserve"> and </w:t>
      </w:r>
      <w:r w:rsidR="00912979">
        <w:rPr>
          <w:rFonts w:ascii="Calibri" w:hAnsi="Calibri" w:cs="Calibri"/>
        </w:rPr>
        <w:t xml:space="preserve">that </w:t>
      </w:r>
      <w:r w:rsidR="00DF7873">
        <w:rPr>
          <w:rFonts w:ascii="Calibri" w:hAnsi="Calibri" w:cs="Calibri"/>
        </w:rPr>
        <w:t>testing is complete.</w:t>
      </w:r>
    </w:p>
    <w:p w:rsidR="00ED102A" w:rsidRPr="00DF7873" w:rsidRDefault="00DF7873" w:rsidP="00DF7873">
      <w:pPr>
        <w:numPr>
          <w:ilvl w:val="0"/>
          <w:numId w:val="3"/>
        </w:numPr>
        <w:rPr>
          <w:rFonts w:ascii="Calibri" w:hAnsi="Calibri" w:cs="Calibri"/>
        </w:rPr>
      </w:pPr>
      <w:r>
        <w:rPr>
          <w:rFonts w:ascii="Calibri" w:hAnsi="Calibri" w:cs="Calibri"/>
        </w:rPr>
        <w:t xml:space="preserve">The Testing Lead attests that </w:t>
      </w:r>
      <w:r w:rsidR="00ED102A" w:rsidRPr="00FC2904">
        <w:rPr>
          <w:rFonts w:ascii="Calibri" w:hAnsi="Calibri" w:cs="Calibri"/>
        </w:rPr>
        <w:t>all defects have been addressed</w:t>
      </w:r>
      <w:r>
        <w:rPr>
          <w:rFonts w:ascii="Calibri" w:hAnsi="Calibri" w:cs="Calibri"/>
        </w:rPr>
        <w:t>.</w:t>
      </w:r>
    </w:p>
    <w:p w:rsidR="001273E6" w:rsidRPr="00FC2904" w:rsidRDefault="001273E6" w:rsidP="00A24C60">
      <w:pPr>
        <w:numPr>
          <w:ilvl w:val="0"/>
          <w:numId w:val="3"/>
        </w:numPr>
        <w:rPr>
          <w:rFonts w:ascii="Calibri" w:hAnsi="Calibri" w:cs="Calibri"/>
        </w:rPr>
      </w:pPr>
      <w:r w:rsidRPr="00FC2904">
        <w:rPr>
          <w:rFonts w:ascii="Calibri" w:hAnsi="Calibri" w:cs="Calibri"/>
        </w:rPr>
        <w:t xml:space="preserve">The </w:t>
      </w:r>
      <w:r w:rsidR="00ED102A">
        <w:rPr>
          <w:rFonts w:ascii="Calibri" w:hAnsi="Calibri" w:cs="Calibri"/>
        </w:rPr>
        <w:t xml:space="preserve">Quality Assurance </w:t>
      </w:r>
      <w:r w:rsidR="008D75F6">
        <w:rPr>
          <w:rFonts w:ascii="Calibri" w:hAnsi="Calibri" w:cs="Calibri"/>
        </w:rPr>
        <w:t>r</w:t>
      </w:r>
      <w:r w:rsidR="001F6AE1">
        <w:rPr>
          <w:rFonts w:ascii="Calibri" w:hAnsi="Calibri" w:cs="Calibri"/>
        </w:rPr>
        <w:t>epresentative</w:t>
      </w:r>
      <w:r w:rsidRPr="00FC2904">
        <w:rPr>
          <w:rFonts w:ascii="Calibri" w:hAnsi="Calibri" w:cs="Calibri"/>
        </w:rPr>
        <w:t xml:space="preserve"> reviews the </w:t>
      </w:r>
      <w:r w:rsidR="00ED102A">
        <w:rPr>
          <w:rFonts w:ascii="Calibri" w:hAnsi="Calibri" w:cs="Calibri"/>
        </w:rPr>
        <w:t>test results to ensure completeness</w:t>
      </w:r>
      <w:r w:rsidR="00142AB7">
        <w:rPr>
          <w:rFonts w:ascii="Calibri" w:hAnsi="Calibri" w:cs="Calibri"/>
        </w:rPr>
        <w:t xml:space="preserve">.  </w:t>
      </w:r>
      <w:r w:rsidR="00ED102A">
        <w:rPr>
          <w:rFonts w:ascii="Calibri" w:hAnsi="Calibri" w:cs="Calibri"/>
        </w:rPr>
        <w:t>Test results are compared to requirements</w:t>
      </w:r>
      <w:r w:rsidR="00142AB7">
        <w:rPr>
          <w:rFonts w:ascii="Calibri" w:hAnsi="Calibri" w:cs="Calibri"/>
        </w:rPr>
        <w:t>, design and unit tests</w:t>
      </w:r>
      <w:r w:rsidR="00ED102A">
        <w:rPr>
          <w:rFonts w:ascii="Calibri" w:hAnsi="Calibri" w:cs="Calibri"/>
        </w:rPr>
        <w:t xml:space="preserve"> to ensure </w:t>
      </w:r>
      <w:r w:rsidR="00142AB7">
        <w:rPr>
          <w:rFonts w:ascii="Calibri" w:hAnsi="Calibri" w:cs="Calibri"/>
        </w:rPr>
        <w:t>completeness and consistency.</w:t>
      </w:r>
    </w:p>
    <w:p w:rsidR="00601B85" w:rsidRPr="00FC2904" w:rsidRDefault="00601B85" w:rsidP="00A24C60">
      <w:pPr>
        <w:numPr>
          <w:ilvl w:val="0"/>
          <w:numId w:val="3"/>
        </w:numPr>
        <w:rPr>
          <w:rFonts w:ascii="Calibri" w:hAnsi="Calibri" w:cs="Calibri"/>
        </w:rPr>
      </w:pPr>
      <w:r w:rsidRPr="00FC2904">
        <w:rPr>
          <w:rFonts w:ascii="Calibri" w:hAnsi="Calibri" w:cs="Calibri"/>
        </w:rPr>
        <w:t xml:space="preserve">The Requirements </w:t>
      </w:r>
      <w:r w:rsidR="008D75F6">
        <w:rPr>
          <w:rFonts w:ascii="Calibri" w:hAnsi="Calibri" w:cs="Calibri"/>
        </w:rPr>
        <w:t>r</w:t>
      </w:r>
      <w:r w:rsidR="001F6AE1">
        <w:rPr>
          <w:rFonts w:ascii="Calibri" w:hAnsi="Calibri" w:cs="Calibri"/>
        </w:rPr>
        <w:t>epresentative</w:t>
      </w:r>
      <w:r w:rsidRPr="00FC2904">
        <w:rPr>
          <w:rFonts w:ascii="Calibri" w:hAnsi="Calibri" w:cs="Calibri"/>
        </w:rPr>
        <w:t xml:space="preserve"> attests that </w:t>
      </w:r>
      <w:r w:rsidR="00ED102A">
        <w:rPr>
          <w:rFonts w:ascii="Calibri" w:hAnsi="Calibri" w:cs="Calibri"/>
        </w:rPr>
        <w:t>the requirements products</w:t>
      </w:r>
      <w:r w:rsidRPr="00FC2904">
        <w:rPr>
          <w:rFonts w:ascii="Calibri" w:hAnsi="Calibri" w:cs="Calibri"/>
        </w:rPr>
        <w:t xml:space="preserve"> have been updated to reflect an</w:t>
      </w:r>
      <w:r w:rsidR="00ED102A">
        <w:rPr>
          <w:rFonts w:ascii="Calibri" w:hAnsi="Calibri" w:cs="Calibri"/>
        </w:rPr>
        <w:t>y</w:t>
      </w:r>
      <w:r w:rsidRPr="00FC2904">
        <w:rPr>
          <w:rFonts w:ascii="Calibri" w:hAnsi="Calibri" w:cs="Calibri"/>
        </w:rPr>
        <w:t xml:space="preserve"> changes </w:t>
      </w:r>
      <w:r w:rsidR="008D75F6">
        <w:rPr>
          <w:rFonts w:ascii="Calibri" w:hAnsi="Calibri" w:cs="Calibri"/>
        </w:rPr>
        <w:t xml:space="preserve">or </w:t>
      </w:r>
      <w:r w:rsidRPr="00FC2904">
        <w:rPr>
          <w:rFonts w:ascii="Calibri" w:hAnsi="Calibri" w:cs="Calibri"/>
        </w:rPr>
        <w:t>clarification</w:t>
      </w:r>
      <w:r w:rsidR="00142AB7">
        <w:rPr>
          <w:rFonts w:ascii="Calibri" w:hAnsi="Calibri" w:cs="Calibri"/>
        </w:rPr>
        <w:t xml:space="preserve">s obtained while executing test scripts or addressing </w:t>
      </w:r>
      <w:r w:rsidR="003D21B0">
        <w:rPr>
          <w:rFonts w:ascii="Calibri" w:hAnsi="Calibri" w:cs="Calibri"/>
        </w:rPr>
        <w:t>defects</w:t>
      </w:r>
      <w:r w:rsidR="00142AB7">
        <w:rPr>
          <w:rFonts w:ascii="Calibri" w:hAnsi="Calibri" w:cs="Calibri"/>
        </w:rPr>
        <w:t>.</w:t>
      </w:r>
    </w:p>
    <w:p w:rsidR="00972384" w:rsidRDefault="00972384" w:rsidP="00A24C60">
      <w:pPr>
        <w:numPr>
          <w:ilvl w:val="0"/>
          <w:numId w:val="3"/>
        </w:numPr>
        <w:rPr>
          <w:rFonts w:ascii="Calibri" w:hAnsi="Calibri" w:cs="Calibri"/>
        </w:rPr>
      </w:pPr>
      <w:r w:rsidRPr="00972384">
        <w:rPr>
          <w:rFonts w:ascii="Calibri" w:hAnsi="Calibri" w:cs="Calibri"/>
        </w:rPr>
        <w:t xml:space="preserve">The </w:t>
      </w:r>
      <w:r w:rsidR="00DE1107">
        <w:rPr>
          <w:rFonts w:ascii="Calibri" w:hAnsi="Calibri" w:cs="Calibri"/>
        </w:rPr>
        <w:t>System users</w:t>
      </w:r>
      <w:r w:rsidR="00E474A1">
        <w:rPr>
          <w:rFonts w:ascii="Calibri" w:hAnsi="Calibri" w:cs="Calibri"/>
        </w:rPr>
        <w:t xml:space="preserve"> attest</w:t>
      </w:r>
      <w:r w:rsidRPr="00972384">
        <w:rPr>
          <w:rFonts w:ascii="Calibri" w:hAnsi="Calibri" w:cs="Calibri"/>
        </w:rPr>
        <w:t xml:space="preserve"> that the </w:t>
      </w:r>
      <w:r w:rsidR="003D21B0">
        <w:rPr>
          <w:rFonts w:ascii="Calibri" w:hAnsi="Calibri" w:cs="Calibri"/>
        </w:rPr>
        <w:t>test results reflect the requi</w:t>
      </w:r>
      <w:r w:rsidR="003D21B0" w:rsidRPr="00972384">
        <w:rPr>
          <w:rFonts w:ascii="Calibri" w:hAnsi="Calibri" w:cs="Calibri"/>
        </w:rPr>
        <w:t>rements</w:t>
      </w:r>
      <w:r w:rsidRPr="00972384">
        <w:rPr>
          <w:rFonts w:ascii="Calibri" w:hAnsi="Calibri" w:cs="Calibri"/>
        </w:rPr>
        <w:t xml:space="preserve"> </w:t>
      </w:r>
      <w:r w:rsidR="003D21B0">
        <w:rPr>
          <w:rFonts w:ascii="Calibri" w:hAnsi="Calibri" w:cs="Calibri"/>
        </w:rPr>
        <w:t>and that the defects have been addressed properly.</w:t>
      </w:r>
    </w:p>
    <w:p w:rsidR="003D3C1B" w:rsidRDefault="003D3C1B" w:rsidP="003D3C1B">
      <w:pPr>
        <w:numPr>
          <w:ilvl w:val="0"/>
          <w:numId w:val="3"/>
        </w:numPr>
        <w:rPr>
          <w:rFonts w:ascii="Calibri" w:hAnsi="Calibri" w:cs="Calibri"/>
        </w:rPr>
      </w:pPr>
      <w:r>
        <w:rPr>
          <w:rFonts w:ascii="Calibri" w:hAnsi="Calibri" w:cs="Calibri"/>
        </w:rPr>
        <w:t>The Manager of Application development verifies:</w:t>
      </w:r>
    </w:p>
    <w:p w:rsidR="003D3C1B" w:rsidRDefault="003D3C1B" w:rsidP="003D3C1B">
      <w:pPr>
        <w:numPr>
          <w:ilvl w:val="1"/>
          <w:numId w:val="3"/>
        </w:numPr>
        <w:rPr>
          <w:rFonts w:ascii="Calibri" w:hAnsi="Calibri" w:cs="Calibri"/>
        </w:rPr>
      </w:pPr>
      <w:r>
        <w:rPr>
          <w:rFonts w:ascii="Calibri" w:hAnsi="Calibri" w:cs="Calibri"/>
        </w:rPr>
        <w:t>Any code review findings have been implemented</w:t>
      </w:r>
      <w:r w:rsidR="00974CA8">
        <w:rPr>
          <w:rFonts w:ascii="Calibri" w:hAnsi="Calibri" w:cs="Calibri"/>
        </w:rPr>
        <w:t>.</w:t>
      </w:r>
    </w:p>
    <w:p w:rsidR="003D3C1B" w:rsidRPr="003D3C1B" w:rsidRDefault="003D3C1B" w:rsidP="00202FDE">
      <w:pPr>
        <w:numPr>
          <w:ilvl w:val="1"/>
          <w:numId w:val="3"/>
        </w:numPr>
        <w:rPr>
          <w:rFonts w:ascii="Calibri" w:hAnsi="Calibri" w:cs="Calibri"/>
        </w:rPr>
      </w:pPr>
      <w:r w:rsidRPr="000B5486">
        <w:rPr>
          <w:rFonts w:ascii="Calibri" w:hAnsi="Calibri" w:cs="Calibri"/>
        </w:rPr>
        <w:t>The “</w:t>
      </w:r>
      <w:r w:rsidRPr="003D3C1B">
        <w:rPr>
          <w:rFonts w:ascii="Calibri" w:hAnsi="Calibri" w:cs="Calibri"/>
        </w:rPr>
        <w:t>Application Development – Code Review” document has been filled out</w:t>
      </w:r>
      <w:r>
        <w:rPr>
          <w:rFonts w:ascii="Calibri" w:hAnsi="Calibri" w:cs="Calibri"/>
        </w:rPr>
        <w:t xml:space="preserve"> (for scripts only)</w:t>
      </w:r>
      <w:r w:rsidR="00974CA8">
        <w:rPr>
          <w:rFonts w:ascii="Calibri" w:hAnsi="Calibri" w:cs="Calibri"/>
        </w:rPr>
        <w:t>.</w:t>
      </w:r>
    </w:p>
    <w:p w:rsidR="001273E6" w:rsidRDefault="001273E6" w:rsidP="00A24C60">
      <w:pPr>
        <w:numPr>
          <w:ilvl w:val="0"/>
          <w:numId w:val="3"/>
        </w:numPr>
        <w:rPr>
          <w:rFonts w:ascii="Calibri" w:hAnsi="Calibri" w:cs="Calibri"/>
        </w:rPr>
      </w:pPr>
      <w:r w:rsidRPr="00FC2904">
        <w:rPr>
          <w:rFonts w:ascii="Calibri" w:hAnsi="Calibri" w:cs="Calibri"/>
        </w:rPr>
        <w:t xml:space="preserve">The </w:t>
      </w:r>
      <w:r w:rsidR="00E57606">
        <w:rPr>
          <w:rFonts w:ascii="Calibri" w:hAnsi="Calibri" w:cs="Calibri"/>
        </w:rPr>
        <w:t xml:space="preserve">Information Security </w:t>
      </w:r>
      <w:r w:rsidR="008D75F6">
        <w:rPr>
          <w:rFonts w:ascii="Calibri" w:hAnsi="Calibri" w:cs="Calibri"/>
        </w:rPr>
        <w:t>r</w:t>
      </w:r>
      <w:r w:rsidR="00E57606">
        <w:rPr>
          <w:rFonts w:ascii="Calibri" w:hAnsi="Calibri" w:cs="Calibri"/>
        </w:rPr>
        <w:t>epresentative</w:t>
      </w:r>
      <w:r w:rsidR="00944B4F">
        <w:rPr>
          <w:rFonts w:ascii="Calibri" w:hAnsi="Calibri" w:cs="Calibri"/>
        </w:rPr>
        <w:t xml:space="preserve"> </w:t>
      </w:r>
      <w:r w:rsidR="00402A27" w:rsidRPr="00FC2904">
        <w:rPr>
          <w:rFonts w:ascii="Calibri" w:hAnsi="Calibri" w:cs="Calibri"/>
        </w:rPr>
        <w:t xml:space="preserve">verifies that </w:t>
      </w:r>
      <w:r w:rsidR="003D21B0">
        <w:rPr>
          <w:rFonts w:ascii="Calibri" w:hAnsi="Calibri" w:cs="Calibri"/>
        </w:rPr>
        <w:t xml:space="preserve">security requirements have been tested and that the test results </w:t>
      </w:r>
      <w:r w:rsidR="00972384">
        <w:rPr>
          <w:rFonts w:ascii="Calibri" w:hAnsi="Calibri" w:cs="Calibri"/>
        </w:rPr>
        <w:t xml:space="preserve">conform to the </w:t>
      </w:r>
      <w:r w:rsidR="003D21B0">
        <w:rPr>
          <w:rFonts w:ascii="Calibri" w:hAnsi="Calibri" w:cs="Calibri"/>
        </w:rPr>
        <w:t xml:space="preserve">system </w:t>
      </w:r>
      <w:r w:rsidR="00972384">
        <w:rPr>
          <w:rFonts w:ascii="Calibri" w:hAnsi="Calibri" w:cs="Calibri"/>
        </w:rPr>
        <w:t>security requirements</w:t>
      </w:r>
      <w:r w:rsidR="00402A27" w:rsidRPr="00FC2904">
        <w:rPr>
          <w:rFonts w:ascii="Calibri" w:hAnsi="Calibri" w:cs="Calibri"/>
        </w:rPr>
        <w:t>.</w:t>
      </w:r>
    </w:p>
    <w:p w:rsidR="00225926" w:rsidRDefault="00225926" w:rsidP="00225926">
      <w:pPr>
        <w:rPr>
          <w:rFonts w:ascii="Calibri" w:hAnsi="Calibri" w:cs="Calibri"/>
          <w:lang w:val="en-US"/>
        </w:rPr>
      </w:pPr>
    </w:p>
    <w:p w:rsidR="00A74D00" w:rsidRDefault="00EB0BF6" w:rsidP="00225926">
      <w:pPr>
        <w:rPr>
          <w:rFonts w:ascii="Calibri" w:hAnsi="Calibri" w:cs="Calibri"/>
          <w:lang w:val="en-US"/>
        </w:rPr>
      </w:pPr>
      <w:r>
        <w:rPr>
          <w:rFonts w:ascii="Calibri" w:hAnsi="Calibri" w:cs="Calibri"/>
          <w:lang w:val="en-US"/>
        </w:rPr>
        <w:t xml:space="preserve">During </w:t>
      </w:r>
      <w:r w:rsidR="00A74D00" w:rsidRPr="00A74D00">
        <w:rPr>
          <w:rFonts w:ascii="Calibri" w:hAnsi="Calibri" w:cs="Calibri"/>
          <w:lang w:val="en-US"/>
        </w:rPr>
        <w:t xml:space="preserve">the </w:t>
      </w:r>
      <w:r w:rsidR="001649E4">
        <w:rPr>
          <w:rFonts w:ascii="Calibri" w:hAnsi="Calibri" w:cs="Calibri"/>
          <w:lang w:val="en-US"/>
        </w:rPr>
        <w:t>Stage</w:t>
      </w:r>
      <w:r w:rsidR="00A5287D">
        <w:rPr>
          <w:rFonts w:ascii="Calibri" w:hAnsi="Calibri" w:cs="Calibri"/>
          <w:lang w:val="en-US"/>
        </w:rPr>
        <w:t xml:space="preserve"> gate review</w:t>
      </w:r>
      <w:r w:rsidR="00A74D00" w:rsidRPr="00A74D00">
        <w:rPr>
          <w:rFonts w:ascii="Calibri" w:hAnsi="Calibri" w:cs="Calibri"/>
          <w:lang w:val="en-US"/>
        </w:rPr>
        <w:t xml:space="preserve"> a formal decision is made on whether or not to proceed to the next phase.</w:t>
      </w:r>
    </w:p>
    <w:p w:rsidR="007544CC" w:rsidRPr="00FC2904" w:rsidRDefault="00A74D00" w:rsidP="00ED3D09">
      <w:pPr>
        <w:pStyle w:val="Heading1"/>
        <w:rPr>
          <w:rFonts w:ascii="Calibri" w:hAnsi="Calibri" w:cs="Calibri"/>
          <w:lang w:val="en-US"/>
        </w:rPr>
      </w:pPr>
      <w:bookmarkStart w:id="90" w:name="_Toc299785377"/>
      <w:r>
        <w:rPr>
          <w:rFonts w:ascii="Calibri" w:hAnsi="Calibri" w:cs="Calibri"/>
          <w:lang w:val="en-US"/>
        </w:rPr>
        <w:t>U</w:t>
      </w:r>
      <w:r w:rsidR="00732DD1" w:rsidRPr="00FC2904">
        <w:rPr>
          <w:rFonts w:ascii="Calibri" w:hAnsi="Calibri" w:cs="Calibri"/>
          <w:lang w:val="en-US"/>
        </w:rPr>
        <w:t>ser Acceptance</w:t>
      </w:r>
      <w:r w:rsidR="00DD3DE5">
        <w:rPr>
          <w:rFonts w:ascii="Calibri" w:hAnsi="Calibri" w:cs="Calibri"/>
          <w:lang w:val="en-US"/>
        </w:rPr>
        <w:t>/Authorization</w:t>
      </w:r>
      <w:r w:rsidR="002B1E3B" w:rsidRPr="00FC2904">
        <w:rPr>
          <w:rFonts w:ascii="Calibri" w:hAnsi="Calibri" w:cs="Calibri"/>
          <w:lang w:val="en-US"/>
        </w:rPr>
        <w:t xml:space="preserve"> </w:t>
      </w:r>
      <w:r w:rsidR="00C6750A" w:rsidRPr="00FC2904">
        <w:rPr>
          <w:rFonts w:ascii="Calibri" w:hAnsi="Calibri" w:cs="Calibri"/>
          <w:lang w:val="en-US"/>
        </w:rPr>
        <w:t>Phase</w:t>
      </w:r>
      <w:bookmarkEnd w:id="90"/>
    </w:p>
    <w:p w:rsidR="00C6750A" w:rsidRPr="00FC2904" w:rsidRDefault="002B1E3B" w:rsidP="00C6750A">
      <w:pPr>
        <w:pStyle w:val="Heading2"/>
        <w:rPr>
          <w:rFonts w:ascii="Calibri" w:hAnsi="Calibri" w:cs="Calibri"/>
          <w:i w:val="0"/>
          <w:lang w:val="en-US"/>
        </w:rPr>
      </w:pPr>
      <w:bookmarkStart w:id="91" w:name="_Toc299785378"/>
      <w:r w:rsidRPr="00FC2904">
        <w:rPr>
          <w:rFonts w:ascii="Calibri" w:hAnsi="Calibri" w:cs="Calibri"/>
          <w:i w:val="0"/>
          <w:lang w:val="en-US"/>
        </w:rPr>
        <w:t xml:space="preserve">User Acceptance </w:t>
      </w:r>
      <w:r w:rsidR="00C6750A" w:rsidRPr="00FC2904">
        <w:rPr>
          <w:rFonts w:ascii="Calibri" w:hAnsi="Calibri" w:cs="Calibri"/>
          <w:i w:val="0"/>
          <w:lang w:val="en-US"/>
        </w:rPr>
        <w:t xml:space="preserve">Phase </w:t>
      </w:r>
      <w:r w:rsidR="00BA229F" w:rsidRPr="00FC2904">
        <w:rPr>
          <w:rFonts w:ascii="Calibri" w:hAnsi="Calibri" w:cs="Calibri"/>
          <w:i w:val="0"/>
          <w:lang w:val="en-US"/>
        </w:rPr>
        <w:t xml:space="preserve">Overview and </w:t>
      </w:r>
      <w:r w:rsidR="00C6750A" w:rsidRPr="00FC2904">
        <w:rPr>
          <w:rFonts w:ascii="Calibri" w:hAnsi="Calibri" w:cs="Calibri"/>
          <w:i w:val="0"/>
          <w:lang w:val="en-US"/>
        </w:rPr>
        <w:t>Purpose</w:t>
      </w:r>
      <w:bookmarkEnd w:id="91"/>
    </w:p>
    <w:p w:rsidR="00682B47" w:rsidRPr="00FC2904" w:rsidRDefault="00682B47" w:rsidP="00682B47">
      <w:pPr>
        <w:rPr>
          <w:rFonts w:ascii="Calibri" w:hAnsi="Calibri" w:cs="Calibri"/>
          <w:lang w:val="en-US"/>
        </w:rPr>
      </w:pPr>
      <w:r w:rsidRPr="00FC2904">
        <w:rPr>
          <w:rFonts w:ascii="Calibri" w:hAnsi="Calibri" w:cs="Calibri"/>
          <w:lang w:val="en-US"/>
        </w:rPr>
        <w:t xml:space="preserve">The purpose of the </w:t>
      </w:r>
      <w:r w:rsidR="00A5287D">
        <w:rPr>
          <w:rFonts w:ascii="Calibri" w:hAnsi="Calibri" w:cs="Calibri"/>
          <w:lang w:val="en-US"/>
        </w:rPr>
        <w:t>u</w:t>
      </w:r>
      <w:r w:rsidR="007701AE" w:rsidRPr="00FC2904">
        <w:rPr>
          <w:rFonts w:ascii="Calibri" w:hAnsi="Calibri" w:cs="Calibri"/>
          <w:lang w:val="en-US"/>
        </w:rPr>
        <w:t xml:space="preserve">ser </w:t>
      </w:r>
      <w:r w:rsidR="00A5287D">
        <w:rPr>
          <w:rFonts w:ascii="Calibri" w:hAnsi="Calibri" w:cs="Calibri"/>
          <w:lang w:val="en-US"/>
        </w:rPr>
        <w:t>a</w:t>
      </w:r>
      <w:r w:rsidR="007701AE" w:rsidRPr="00FC2904">
        <w:rPr>
          <w:rFonts w:ascii="Calibri" w:hAnsi="Calibri" w:cs="Calibri"/>
          <w:lang w:val="en-US"/>
        </w:rPr>
        <w:t>cceptance</w:t>
      </w:r>
      <w:r w:rsidR="00DD3DE5">
        <w:rPr>
          <w:rFonts w:ascii="Calibri" w:hAnsi="Calibri" w:cs="Calibri"/>
          <w:lang w:val="en-US"/>
        </w:rPr>
        <w:t>/authorization</w:t>
      </w:r>
      <w:r w:rsidR="007701AE" w:rsidRPr="00FC2904">
        <w:rPr>
          <w:rFonts w:ascii="Calibri" w:hAnsi="Calibri" w:cs="Calibri"/>
          <w:lang w:val="en-US"/>
        </w:rPr>
        <w:t xml:space="preserve"> </w:t>
      </w:r>
      <w:r w:rsidR="00A5287D">
        <w:rPr>
          <w:rFonts w:ascii="Calibri" w:hAnsi="Calibri" w:cs="Calibri"/>
          <w:lang w:val="en-US"/>
        </w:rPr>
        <w:t>p</w:t>
      </w:r>
      <w:r w:rsidR="007701AE" w:rsidRPr="00FC2904">
        <w:rPr>
          <w:rFonts w:ascii="Calibri" w:hAnsi="Calibri" w:cs="Calibri"/>
          <w:lang w:val="en-US"/>
        </w:rPr>
        <w:t>hase is to</w:t>
      </w:r>
      <w:r w:rsidR="007C18F1" w:rsidRPr="00FC2904">
        <w:rPr>
          <w:rFonts w:ascii="Calibri" w:hAnsi="Calibri" w:cs="Calibri"/>
          <w:lang w:val="en-US"/>
        </w:rPr>
        <w:t xml:space="preserve"> </w:t>
      </w:r>
      <w:r w:rsidR="00EC70B3" w:rsidRPr="00FC2904">
        <w:rPr>
          <w:rFonts w:ascii="Calibri" w:hAnsi="Calibri" w:cs="Calibri"/>
          <w:lang w:val="en-US"/>
        </w:rPr>
        <w:t xml:space="preserve">obtain final verification of the proper functioning of the system and to ensure that the </w:t>
      </w:r>
      <w:r w:rsidR="007C18F1" w:rsidRPr="00FC2904">
        <w:rPr>
          <w:rFonts w:ascii="Calibri" w:hAnsi="Calibri" w:cs="Calibri"/>
          <w:lang w:val="en-US"/>
        </w:rPr>
        <w:t xml:space="preserve">business </w:t>
      </w:r>
      <w:r w:rsidR="00EC70B3" w:rsidRPr="00FC2904">
        <w:rPr>
          <w:rFonts w:ascii="Calibri" w:hAnsi="Calibri" w:cs="Calibri"/>
          <w:lang w:val="en-US"/>
        </w:rPr>
        <w:t xml:space="preserve">needs driving the </w:t>
      </w:r>
      <w:r w:rsidR="003D21B0">
        <w:rPr>
          <w:rFonts w:ascii="Calibri" w:hAnsi="Calibri" w:cs="Calibri"/>
          <w:lang w:val="en-US"/>
        </w:rPr>
        <w:t>project</w:t>
      </w:r>
      <w:r w:rsidR="00EC70B3" w:rsidRPr="00FC2904">
        <w:rPr>
          <w:rFonts w:ascii="Calibri" w:hAnsi="Calibri" w:cs="Calibri"/>
          <w:lang w:val="en-US"/>
        </w:rPr>
        <w:t xml:space="preserve"> have been met and that the newly developed system </w:t>
      </w:r>
      <w:r w:rsidR="003D21B0">
        <w:rPr>
          <w:rFonts w:ascii="Calibri" w:hAnsi="Calibri" w:cs="Calibri"/>
          <w:lang w:val="en-US"/>
        </w:rPr>
        <w:t xml:space="preserve">does not </w:t>
      </w:r>
      <w:r w:rsidR="00EC70B3" w:rsidRPr="00FC2904">
        <w:rPr>
          <w:rFonts w:ascii="Calibri" w:hAnsi="Calibri" w:cs="Calibri"/>
          <w:lang w:val="en-US"/>
        </w:rPr>
        <w:t xml:space="preserve">in any way </w:t>
      </w:r>
      <w:r w:rsidR="007C18F1" w:rsidRPr="00FC2904">
        <w:rPr>
          <w:rFonts w:ascii="Calibri" w:hAnsi="Calibri" w:cs="Calibri"/>
          <w:lang w:val="en-US"/>
        </w:rPr>
        <w:t xml:space="preserve">impede the ability </w:t>
      </w:r>
      <w:r w:rsidR="00EC70B3" w:rsidRPr="00FC2904">
        <w:rPr>
          <w:rFonts w:ascii="Calibri" w:hAnsi="Calibri" w:cs="Calibri"/>
          <w:lang w:val="en-US"/>
        </w:rPr>
        <w:t xml:space="preserve">for </w:t>
      </w:r>
      <w:r w:rsidR="00972384">
        <w:rPr>
          <w:rFonts w:ascii="Calibri" w:hAnsi="Calibri" w:cs="Calibri"/>
          <w:lang w:val="en-US"/>
        </w:rPr>
        <w:t>e</w:t>
      </w:r>
      <w:r w:rsidR="00EC70B3" w:rsidRPr="00FC2904">
        <w:rPr>
          <w:rFonts w:ascii="Calibri" w:hAnsi="Calibri" w:cs="Calibri"/>
          <w:lang w:val="en-US"/>
        </w:rPr>
        <w:t xml:space="preserve">nd users to </w:t>
      </w:r>
      <w:r w:rsidR="007C18F1" w:rsidRPr="00FC2904">
        <w:rPr>
          <w:rFonts w:ascii="Calibri" w:hAnsi="Calibri" w:cs="Calibri"/>
          <w:lang w:val="en-US"/>
        </w:rPr>
        <w:t xml:space="preserve">perform </w:t>
      </w:r>
      <w:r w:rsidR="00972384">
        <w:rPr>
          <w:rFonts w:ascii="Calibri" w:hAnsi="Calibri" w:cs="Calibri"/>
          <w:lang w:val="en-US"/>
        </w:rPr>
        <w:t xml:space="preserve">their </w:t>
      </w:r>
      <w:r w:rsidR="007C18F1" w:rsidRPr="00FC2904">
        <w:rPr>
          <w:rFonts w:ascii="Calibri" w:hAnsi="Calibri" w:cs="Calibri"/>
          <w:lang w:val="en-US"/>
        </w:rPr>
        <w:t xml:space="preserve">work.  While </w:t>
      </w:r>
      <w:r w:rsidR="00A5287D">
        <w:rPr>
          <w:rFonts w:ascii="Calibri" w:hAnsi="Calibri" w:cs="Calibri"/>
          <w:lang w:val="en-US"/>
        </w:rPr>
        <w:t>s</w:t>
      </w:r>
      <w:r w:rsidR="00E474A1">
        <w:rPr>
          <w:rFonts w:ascii="Calibri" w:hAnsi="Calibri" w:cs="Calibri"/>
          <w:lang w:val="en-US"/>
        </w:rPr>
        <w:t xml:space="preserve">ystem </w:t>
      </w:r>
      <w:r w:rsidR="00A5287D">
        <w:rPr>
          <w:rFonts w:ascii="Calibri" w:hAnsi="Calibri" w:cs="Calibri"/>
          <w:lang w:val="en-US"/>
        </w:rPr>
        <w:t>u</w:t>
      </w:r>
      <w:r w:rsidR="00E474A1">
        <w:rPr>
          <w:rFonts w:ascii="Calibri" w:hAnsi="Calibri" w:cs="Calibri"/>
          <w:lang w:val="en-US"/>
        </w:rPr>
        <w:t>sers</w:t>
      </w:r>
      <w:r w:rsidR="00972384">
        <w:rPr>
          <w:rFonts w:ascii="Calibri" w:hAnsi="Calibri" w:cs="Calibri"/>
          <w:lang w:val="en-US"/>
        </w:rPr>
        <w:t xml:space="preserve"> </w:t>
      </w:r>
      <w:r w:rsidR="007C18F1" w:rsidRPr="00FC2904">
        <w:rPr>
          <w:rFonts w:ascii="Calibri" w:hAnsi="Calibri" w:cs="Calibri"/>
          <w:lang w:val="en-US"/>
        </w:rPr>
        <w:t xml:space="preserve">are involved in </w:t>
      </w:r>
      <w:r w:rsidR="00972384">
        <w:rPr>
          <w:rFonts w:ascii="Calibri" w:hAnsi="Calibri" w:cs="Calibri"/>
          <w:lang w:val="en-US"/>
        </w:rPr>
        <w:t>most</w:t>
      </w:r>
      <w:r w:rsidR="007C18F1" w:rsidRPr="00FC2904">
        <w:rPr>
          <w:rFonts w:ascii="Calibri" w:hAnsi="Calibri" w:cs="Calibri"/>
          <w:lang w:val="en-US"/>
        </w:rPr>
        <w:t xml:space="preserve"> of the previous phases</w:t>
      </w:r>
      <w:r w:rsidR="003D21B0">
        <w:rPr>
          <w:rFonts w:ascii="Calibri" w:hAnsi="Calibri" w:cs="Calibri"/>
          <w:lang w:val="en-US"/>
        </w:rPr>
        <w:t xml:space="preserve"> </w:t>
      </w:r>
      <w:r w:rsidR="00972384">
        <w:rPr>
          <w:rFonts w:ascii="Calibri" w:hAnsi="Calibri" w:cs="Calibri"/>
          <w:lang w:val="en-US"/>
        </w:rPr>
        <w:t>of the project</w:t>
      </w:r>
      <w:r w:rsidR="003D21B0">
        <w:rPr>
          <w:rFonts w:ascii="Calibri" w:hAnsi="Calibri" w:cs="Calibri"/>
          <w:lang w:val="en-US"/>
        </w:rPr>
        <w:t xml:space="preserve"> including </w:t>
      </w:r>
      <w:r w:rsidR="001649E4">
        <w:rPr>
          <w:rFonts w:ascii="Calibri" w:hAnsi="Calibri" w:cs="Calibri"/>
          <w:lang w:val="en-US"/>
        </w:rPr>
        <w:t>Stage</w:t>
      </w:r>
      <w:r w:rsidR="00A5287D">
        <w:rPr>
          <w:rFonts w:ascii="Calibri" w:hAnsi="Calibri" w:cs="Calibri"/>
          <w:lang w:val="en-US"/>
        </w:rPr>
        <w:t xml:space="preserve"> gate review</w:t>
      </w:r>
      <w:r w:rsidR="003D21B0">
        <w:rPr>
          <w:rFonts w:ascii="Calibri" w:hAnsi="Calibri" w:cs="Calibri"/>
          <w:lang w:val="en-US"/>
        </w:rPr>
        <w:t>s</w:t>
      </w:r>
      <w:r w:rsidR="00972384">
        <w:rPr>
          <w:rFonts w:ascii="Calibri" w:hAnsi="Calibri" w:cs="Calibri"/>
          <w:lang w:val="en-US"/>
        </w:rPr>
        <w:t xml:space="preserve">, </w:t>
      </w:r>
      <w:r w:rsidR="003D21B0">
        <w:rPr>
          <w:rFonts w:ascii="Calibri" w:hAnsi="Calibri" w:cs="Calibri"/>
          <w:lang w:val="en-US"/>
        </w:rPr>
        <w:t xml:space="preserve">the </w:t>
      </w:r>
      <w:r w:rsidR="00A5287D">
        <w:rPr>
          <w:rFonts w:ascii="Calibri" w:hAnsi="Calibri" w:cs="Calibri"/>
          <w:lang w:val="en-US"/>
        </w:rPr>
        <w:t>User acceptance phase</w:t>
      </w:r>
      <w:r w:rsidR="005A5549" w:rsidRPr="00FC2904">
        <w:rPr>
          <w:rFonts w:ascii="Calibri" w:hAnsi="Calibri" w:cs="Calibri"/>
          <w:lang w:val="en-US"/>
        </w:rPr>
        <w:t xml:space="preserve"> is where the </w:t>
      </w:r>
      <w:r w:rsidR="00DE1107">
        <w:rPr>
          <w:rFonts w:ascii="Calibri" w:hAnsi="Calibri" w:cs="Calibri"/>
          <w:lang w:val="en-US"/>
        </w:rPr>
        <w:t>s</w:t>
      </w:r>
      <w:r w:rsidR="00E474A1">
        <w:rPr>
          <w:rFonts w:ascii="Calibri" w:hAnsi="Calibri" w:cs="Calibri"/>
          <w:lang w:val="en-US"/>
        </w:rPr>
        <w:t xml:space="preserve">ystem </w:t>
      </w:r>
      <w:r w:rsidR="00DE1107">
        <w:rPr>
          <w:rFonts w:ascii="Calibri" w:hAnsi="Calibri" w:cs="Calibri"/>
          <w:lang w:val="en-US"/>
        </w:rPr>
        <w:t>u</w:t>
      </w:r>
      <w:r w:rsidR="00E474A1">
        <w:rPr>
          <w:rFonts w:ascii="Calibri" w:hAnsi="Calibri" w:cs="Calibri"/>
          <w:lang w:val="en-US"/>
        </w:rPr>
        <w:t>sers</w:t>
      </w:r>
      <w:r w:rsidR="005A5549" w:rsidRPr="00FC2904">
        <w:rPr>
          <w:rFonts w:ascii="Calibri" w:hAnsi="Calibri" w:cs="Calibri"/>
          <w:lang w:val="en-US"/>
        </w:rPr>
        <w:t xml:space="preserve"> will be given the </w:t>
      </w:r>
      <w:r w:rsidR="007701AE" w:rsidRPr="00FC2904">
        <w:rPr>
          <w:rFonts w:ascii="Calibri" w:hAnsi="Calibri" w:cs="Calibri"/>
          <w:lang w:val="en-US"/>
        </w:rPr>
        <w:t xml:space="preserve">final </w:t>
      </w:r>
      <w:r w:rsidR="005A5549" w:rsidRPr="00FC2904">
        <w:rPr>
          <w:rFonts w:ascii="Calibri" w:hAnsi="Calibri" w:cs="Calibri"/>
          <w:lang w:val="en-US"/>
        </w:rPr>
        <w:t xml:space="preserve">opportunity to review the </w:t>
      </w:r>
      <w:r w:rsidR="003D21B0">
        <w:rPr>
          <w:rFonts w:ascii="Calibri" w:hAnsi="Calibri" w:cs="Calibri"/>
          <w:lang w:val="en-US"/>
        </w:rPr>
        <w:t xml:space="preserve">system changes to </w:t>
      </w:r>
      <w:r w:rsidR="005A5549" w:rsidRPr="00FC2904">
        <w:rPr>
          <w:rFonts w:ascii="Calibri" w:hAnsi="Calibri" w:cs="Calibri"/>
          <w:lang w:val="en-US"/>
        </w:rPr>
        <w:t xml:space="preserve">ensure changes are compatible with </w:t>
      </w:r>
      <w:r w:rsidR="003D21B0">
        <w:rPr>
          <w:rFonts w:ascii="Calibri" w:hAnsi="Calibri" w:cs="Calibri"/>
          <w:lang w:val="en-US"/>
        </w:rPr>
        <w:t>business operations.</w:t>
      </w:r>
    </w:p>
    <w:p w:rsidR="00AF62F7" w:rsidRPr="00FC2904" w:rsidRDefault="00AF62F7" w:rsidP="00682B47">
      <w:pPr>
        <w:rPr>
          <w:rFonts w:ascii="Calibri" w:hAnsi="Calibri" w:cs="Calibri"/>
          <w:lang w:val="en-US"/>
        </w:rPr>
      </w:pPr>
    </w:p>
    <w:p w:rsidR="00DD3DE5" w:rsidRDefault="00EC70B3" w:rsidP="00682B47">
      <w:pPr>
        <w:rPr>
          <w:rFonts w:ascii="Calibri" w:hAnsi="Calibri" w:cs="Calibri"/>
          <w:lang w:val="en-US"/>
        </w:rPr>
      </w:pPr>
      <w:r w:rsidRPr="00FC2904">
        <w:rPr>
          <w:rFonts w:ascii="Calibri" w:hAnsi="Calibri" w:cs="Calibri"/>
          <w:lang w:val="en-US"/>
        </w:rPr>
        <w:t xml:space="preserve">In </w:t>
      </w:r>
      <w:r w:rsidR="003D21B0">
        <w:rPr>
          <w:rFonts w:ascii="Calibri" w:hAnsi="Calibri" w:cs="Calibri"/>
          <w:lang w:val="en-US"/>
        </w:rPr>
        <w:t xml:space="preserve">the </w:t>
      </w:r>
      <w:r w:rsidR="00A5287D">
        <w:rPr>
          <w:rFonts w:ascii="Calibri" w:hAnsi="Calibri" w:cs="Calibri"/>
          <w:lang w:val="en-US"/>
        </w:rPr>
        <w:t>u</w:t>
      </w:r>
      <w:r w:rsidR="003D21B0">
        <w:rPr>
          <w:rFonts w:ascii="Calibri" w:hAnsi="Calibri" w:cs="Calibri"/>
          <w:lang w:val="en-US"/>
        </w:rPr>
        <w:t xml:space="preserve">ser </w:t>
      </w:r>
      <w:r w:rsidR="008D75F6">
        <w:rPr>
          <w:rFonts w:ascii="Calibri" w:hAnsi="Calibri" w:cs="Calibri"/>
          <w:lang w:val="en-US"/>
        </w:rPr>
        <w:t>a</w:t>
      </w:r>
      <w:r w:rsidR="003D21B0">
        <w:rPr>
          <w:rFonts w:ascii="Calibri" w:hAnsi="Calibri" w:cs="Calibri"/>
          <w:lang w:val="en-US"/>
        </w:rPr>
        <w:t>cceptance</w:t>
      </w:r>
      <w:r w:rsidR="00DD3DE5">
        <w:rPr>
          <w:rFonts w:ascii="Calibri" w:hAnsi="Calibri" w:cs="Calibri"/>
          <w:lang w:val="en-US"/>
        </w:rPr>
        <w:t>/authorization</w:t>
      </w:r>
      <w:r w:rsidR="003D21B0">
        <w:rPr>
          <w:rFonts w:ascii="Calibri" w:hAnsi="Calibri" w:cs="Calibri"/>
          <w:lang w:val="en-US"/>
        </w:rPr>
        <w:t xml:space="preserve"> </w:t>
      </w:r>
      <w:r w:rsidR="00A5287D">
        <w:rPr>
          <w:rFonts w:ascii="Calibri" w:hAnsi="Calibri" w:cs="Calibri"/>
          <w:lang w:val="en-US"/>
        </w:rPr>
        <w:t>p</w:t>
      </w:r>
      <w:r w:rsidR="003D21B0">
        <w:rPr>
          <w:rFonts w:ascii="Calibri" w:hAnsi="Calibri" w:cs="Calibri"/>
          <w:lang w:val="en-US"/>
        </w:rPr>
        <w:t>hase</w:t>
      </w:r>
      <w:r w:rsidRPr="00FC2904">
        <w:rPr>
          <w:rFonts w:ascii="Calibri" w:hAnsi="Calibri" w:cs="Calibri"/>
          <w:lang w:val="en-US"/>
        </w:rPr>
        <w:t xml:space="preserve">, the </w:t>
      </w:r>
      <w:r w:rsidR="00A5287D">
        <w:rPr>
          <w:rFonts w:ascii="Calibri" w:hAnsi="Calibri" w:cs="Calibri"/>
          <w:lang w:val="en-US"/>
        </w:rPr>
        <w:t>p</w:t>
      </w:r>
      <w:r w:rsidRPr="00FC2904">
        <w:rPr>
          <w:rFonts w:ascii="Calibri" w:hAnsi="Calibri" w:cs="Calibri"/>
          <w:lang w:val="en-US"/>
        </w:rPr>
        <w:t xml:space="preserve">roject </w:t>
      </w:r>
      <w:r w:rsidR="00A5287D">
        <w:rPr>
          <w:rFonts w:ascii="Calibri" w:hAnsi="Calibri" w:cs="Calibri"/>
          <w:lang w:val="en-US"/>
        </w:rPr>
        <w:t>m</w:t>
      </w:r>
      <w:r w:rsidRPr="00FC2904">
        <w:rPr>
          <w:rFonts w:ascii="Calibri" w:hAnsi="Calibri" w:cs="Calibri"/>
          <w:lang w:val="en-US"/>
        </w:rPr>
        <w:t xml:space="preserve">anager’s goal is to obtain from the </w:t>
      </w:r>
      <w:r w:rsidR="00DE1107">
        <w:rPr>
          <w:rFonts w:ascii="Calibri" w:hAnsi="Calibri" w:cs="Calibri"/>
          <w:lang w:val="en-US"/>
        </w:rPr>
        <w:t>System users</w:t>
      </w:r>
      <w:r w:rsidRPr="00FC2904">
        <w:rPr>
          <w:rFonts w:ascii="Calibri" w:hAnsi="Calibri" w:cs="Calibri"/>
          <w:lang w:val="en-US"/>
        </w:rPr>
        <w:t xml:space="preserve"> a level of </w:t>
      </w:r>
      <w:r w:rsidR="00AF62F7" w:rsidRPr="00FC2904">
        <w:rPr>
          <w:rFonts w:ascii="Calibri" w:hAnsi="Calibri" w:cs="Calibri"/>
          <w:lang w:val="en-US"/>
        </w:rPr>
        <w:t xml:space="preserve">confidence that the system </w:t>
      </w:r>
      <w:r w:rsidRPr="00FC2904">
        <w:rPr>
          <w:rFonts w:ascii="Calibri" w:hAnsi="Calibri" w:cs="Calibri"/>
          <w:lang w:val="en-US"/>
        </w:rPr>
        <w:t xml:space="preserve">changes </w:t>
      </w:r>
      <w:r w:rsidR="00AF62F7" w:rsidRPr="00FC2904">
        <w:rPr>
          <w:rFonts w:ascii="Calibri" w:hAnsi="Calibri" w:cs="Calibri"/>
          <w:lang w:val="en-US"/>
        </w:rPr>
        <w:t xml:space="preserve">meet the </w:t>
      </w:r>
      <w:r w:rsidR="006B3F7F">
        <w:rPr>
          <w:rFonts w:ascii="Calibri" w:hAnsi="Calibri" w:cs="Calibri"/>
          <w:lang w:val="en-US"/>
        </w:rPr>
        <w:t xml:space="preserve">end </w:t>
      </w:r>
      <w:r w:rsidR="003D21B0">
        <w:rPr>
          <w:rFonts w:ascii="Calibri" w:hAnsi="Calibri" w:cs="Calibri"/>
          <w:lang w:val="en-US"/>
        </w:rPr>
        <w:t>users</w:t>
      </w:r>
      <w:r w:rsidR="00735D51">
        <w:rPr>
          <w:rFonts w:ascii="Calibri" w:hAnsi="Calibri" w:cs="Calibri"/>
          <w:lang w:val="en-US"/>
        </w:rPr>
        <w:t>’</w:t>
      </w:r>
      <w:r w:rsidR="003D21B0">
        <w:rPr>
          <w:rFonts w:ascii="Calibri" w:hAnsi="Calibri" w:cs="Calibri"/>
          <w:lang w:val="en-US"/>
        </w:rPr>
        <w:t xml:space="preserve"> day-to-day needs.  </w:t>
      </w:r>
      <w:r w:rsidRPr="00FC2904">
        <w:rPr>
          <w:rFonts w:ascii="Calibri" w:hAnsi="Calibri" w:cs="Calibri"/>
          <w:lang w:val="en-US"/>
        </w:rPr>
        <w:t xml:space="preserve">In addition, </w:t>
      </w:r>
      <w:r w:rsidR="003D21B0">
        <w:rPr>
          <w:rFonts w:ascii="Calibri" w:hAnsi="Calibri" w:cs="Calibri"/>
          <w:lang w:val="en-US"/>
        </w:rPr>
        <w:t xml:space="preserve">the </w:t>
      </w:r>
      <w:r w:rsidR="00A5287D">
        <w:rPr>
          <w:rFonts w:ascii="Calibri" w:hAnsi="Calibri" w:cs="Calibri"/>
          <w:lang w:val="en-US"/>
        </w:rPr>
        <w:t>User acceptance phase</w:t>
      </w:r>
      <w:r w:rsidRPr="00FC2904">
        <w:rPr>
          <w:rFonts w:ascii="Calibri" w:hAnsi="Calibri" w:cs="Calibri"/>
          <w:lang w:val="en-US"/>
        </w:rPr>
        <w:t xml:space="preserve"> is the </w:t>
      </w:r>
      <w:r w:rsidR="003D21B0">
        <w:rPr>
          <w:rFonts w:ascii="Calibri" w:hAnsi="Calibri" w:cs="Calibri"/>
          <w:lang w:val="en-US"/>
        </w:rPr>
        <w:t xml:space="preserve">final </w:t>
      </w:r>
      <w:r w:rsidRPr="00FC2904">
        <w:rPr>
          <w:rFonts w:ascii="Calibri" w:hAnsi="Calibri" w:cs="Calibri"/>
          <w:lang w:val="en-US"/>
        </w:rPr>
        <w:t xml:space="preserve">opportunity </w:t>
      </w:r>
      <w:r w:rsidR="00AF62F7" w:rsidRPr="00FC2904">
        <w:rPr>
          <w:rFonts w:ascii="Calibri" w:hAnsi="Calibri" w:cs="Calibri"/>
          <w:lang w:val="en-US"/>
        </w:rPr>
        <w:t xml:space="preserve">to detect any defects that were not previously </w:t>
      </w:r>
      <w:r w:rsidR="005A57BA">
        <w:rPr>
          <w:rFonts w:ascii="Calibri" w:hAnsi="Calibri" w:cs="Calibri"/>
          <w:lang w:val="en-US"/>
        </w:rPr>
        <w:t>identified</w:t>
      </w:r>
      <w:r w:rsidR="00AF62F7" w:rsidRPr="00FC2904">
        <w:rPr>
          <w:rFonts w:ascii="Calibri" w:hAnsi="Calibri" w:cs="Calibri"/>
          <w:lang w:val="en-US"/>
        </w:rPr>
        <w:t xml:space="preserve">.  </w:t>
      </w:r>
    </w:p>
    <w:p w:rsidR="00DD3DE5" w:rsidRDefault="00DD3DE5" w:rsidP="00682B47">
      <w:pPr>
        <w:rPr>
          <w:rFonts w:ascii="Calibri" w:hAnsi="Calibri" w:cs="Calibri"/>
          <w:lang w:val="en-US"/>
        </w:rPr>
      </w:pPr>
    </w:p>
    <w:p w:rsidR="00AF62F7" w:rsidRDefault="00EC70B3" w:rsidP="00682B47">
      <w:pPr>
        <w:rPr>
          <w:rFonts w:ascii="Calibri" w:hAnsi="Calibri" w:cs="Calibri"/>
          <w:lang w:val="en-US"/>
        </w:rPr>
      </w:pPr>
      <w:r w:rsidRPr="00FC2904">
        <w:rPr>
          <w:rFonts w:ascii="Calibri" w:hAnsi="Calibri" w:cs="Calibri"/>
          <w:lang w:val="en-US"/>
        </w:rPr>
        <w:t>Finally,</w:t>
      </w:r>
      <w:r w:rsidR="00D95091" w:rsidRPr="00FC2904">
        <w:rPr>
          <w:rFonts w:ascii="Calibri" w:hAnsi="Calibri" w:cs="Calibri"/>
          <w:lang w:val="en-US"/>
        </w:rPr>
        <w:t xml:space="preserve"> if there </w:t>
      </w:r>
      <w:r w:rsidR="003D21B0">
        <w:rPr>
          <w:rFonts w:ascii="Calibri" w:hAnsi="Calibri" w:cs="Calibri"/>
          <w:lang w:val="en-US"/>
        </w:rPr>
        <w:t>are</w:t>
      </w:r>
      <w:r w:rsidR="00D95091" w:rsidRPr="00FC2904">
        <w:rPr>
          <w:rFonts w:ascii="Calibri" w:hAnsi="Calibri" w:cs="Calibri"/>
          <w:lang w:val="en-US"/>
        </w:rPr>
        <w:t xml:space="preserve"> any governmental, </w:t>
      </w:r>
      <w:r w:rsidR="00AF62F7" w:rsidRPr="00FC2904">
        <w:rPr>
          <w:rFonts w:ascii="Calibri" w:hAnsi="Calibri" w:cs="Calibri"/>
          <w:lang w:val="en-US"/>
        </w:rPr>
        <w:t xml:space="preserve">legal or contractual acceptance </w:t>
      </w:r>
      <w:r w:rsidR="007C121E" w:rsidRPr="00FC2904">
        <w:rPr>
          <w:rFonts w:ascii="Calibri" w:hAnsi="Calibri" w:cs="Calibri"/>
          <w:lang w:val="en-US"/>
        </w:rPr>
        <w:t>criterion</w:t>
      </w:r>
      <w:r w:rsidRPr="00FC2904">
        <w:rPr>
          <w:rFonts w:ascii="Calibri" w:hAnsi="Calibri" w:cs="Calibri"/>
          <w:lang w:val="en-US"/>
        </w:rPr>
        <w:t xml:space="preserve"> that must be met before the system </w:t>
      </w:r>
      <w:r w:rsidR="003D21B0">
        <w:rPr>
          <w:rFonts w:ascii="Calibri" w:hAnsi="Calibri" w:cs="Calibri"/>
          <w:lang w:val="en-US"/>
        </w:rPr>
        <w:t xml:space="preserve">changes can be </w:t>
      </w:r>
      <w:r w:rsidR="003D21B0" w:rsidRPr="0046700D">
        <w:rPr>
          <w:rFonts w:ascii="Calibri" w:hAnsi="Calibri" w:cs="Calibri"/>
          <w:lang w:val="en-US"/>
        </w:rPr>
        <w:t xml:space="preserve">implemented, this consensus is obtained in the </w:t>
      </w:r>
      <w:r w:rsidR="00A5287D" w:rsidRPr="0046700D">
        <w:rPr>
          <w:rFonts w:ascii="Calibri" w:hAnsi="Calibri" w:cs="Calibri"/>
          <w:lang w:val="en-US"/>
        </w:rPr>
        <w:t>User acceptance</w:t>
      </w:r>
      <w:r w:rsidR="00DD3DE5" w:rsidRPr="0046700D">
        <w:rPr>
          <w:rFonts w:ascii="Calibri" w:hAnsi="Calibri" w:cs="Calibri"/>
          <w:lang w:val="en-US"/>
        </w:rPr>
        <w:t>/authorization</w:t>
      </w:r>
      <w:r w:rsidR="00A5287D" w:rsidRPr="0046700D">
        <w:rPr>
          <w:rFonts w:ascii="Calibri" w:hAnsi="Calibri" w:cs="Calibri"/>
          <w:lang w:val="en-US"/>
        </w:rPr>
        <w:t xml:space="preserve"> phase</w:t>
      </w:r>
      <w:r w:rsidR="003D21B0" w:rsidRPr="0046700D">
        <w:rPr>
          <w:rFonts w:ascii="Calibri" w:hAnsi="Calibri" w:cs="Calibri"/>
          <w:lang w:val="en-US"/>
        </w:rPr>
        <w:t>.</w:t>
      </w:r>
      <w:r w:rsidR="00DD3DE5" w:rsidRPr="0046700D">
        <w:rPr>
          <w:rFonts w:ascii="Calibri" w:hAnsi="Calibri" w:cs="Calibri"/>
          <w:lang w:val="en-US"/>
        </w:rPr>
        <w:t xml:space="preserve">  </w:t>
      </w:r>
      <w:r w:rsidR="00063E57" w:rsidRPr="0046700D">
        <w:rPr>
          <w:rFonts w:ascii="Calibri" w:hAnsi="Calibri" w:cs="Calibri"/>
          <w:lang w:val="en-US"/>
        </w:rPr>
        <w:t>This includes the security assessment and authorization by Department of Education/FSA.</w:t>
      </w:r>
    </w:p>
    <w:p w:rsidR="00DE1107" w:rsidRDefault="00DE1107" w:rsidP="00682B47">
      <w:pPr>
        <w:rPr>
          <w:rFonts w:ascii="Calibri" w:hAnsi="Calibri" w:cs="Calibri"/>
          <w:lang w:val="en-US"/>
        </w:rPr>
      </w:pPr>
    </w:p>
    <w:p w:rsidR="00DE1107" w:rsidRDefault="00DE1107" w:rsidP="00DE1107">
      <w:pPr>
        <w:rPr>
          <w:rFonts w:ascii="Calibri" w:hAnsi="Calibri" w:cs="Calibri"/>
          <w:lang w:val="en-US"/>
        </w:rPr>
      </w:pPr>
      <w:r>
        <w:rPr>
          <w:rFonts w:ascii="Calibri" w:hAnsi="Calibri" w:cs="Calibri"/>
          <w:lang w:val="en-US"/>
        </w:rPr>
        <w:t xml:space="preserve">At this point, </w:t>
      </w:r>
      <w:r w:rsidRPr="00FC2904">
        <w:rPr>
          <w:rFonts w:ascii="Calibri" w:hAnsi="Calibri" w:cs="Calibri"/>
          <w:lang w:val="en-US"/>
        </w:rPr>
        <w:t xml:space="preserve">the </w:t>
      </w:r>
      <w:r>
        <w:rPr>
          <w:rFonts w:ascii="Calibri" w:hAnsi="Calibri" w:cs="Calibri"/>
          <w:lang w:val="en-US"/>
        </w:rPr>
        <w:t xml:space="preserve">training materials developed during the project are implemented and the new Procedure Manuals are </w:t>
      </w:r>
      <w:r w:rsidRPr="00FC2904">
        <w:rPr>
          <w:rFonts w:ascii="Calibri" w:hAnsi="Calibri" w:cs="Calibri"/>
          <w:lang w:val="en-US"/>
        </w:rPr>
        <w:t>rolled-out</w:t>
      </w:r>
      <w:r>
        <w:rPr>
          <w:rFonts w:ascii="Calibri" w:hAnsi="Calibri" w:cs="Calibri"/>
          <w:lang w:val="en-US"/>
        </w:rPr>
        <w:t xml:space="preserve"> by the Documentation representative to all end users</w:t>
      </w:r>
      <w:r w:rsidRPr="00FC2904">
        <w:rPr>
          <w:rFonts w:ascii="Calibri" w:hAnsi="Calibri" w:cs="Calibri"/>
          <w:lang w:val="en-US"/>
        </w:rPr>
        <w:t>.</w:t>
      </w:r>
    </w:p>
    <w:p w:rsidR="00892DE1" w:rsidRDefault="00F45BCF" w:rsidP="00EC70B3">
      <w:pPr>
        <w:rPr>
          <w:rFonts w:ascii="Calibri" w:hAnsi="Calibri" w:cs="Calibri"/>
          <w:szCs w:val="22"/>
          <w:lang w:val="en-US"/>
        </w:rPr>
      </w:pPr>
      <w:r>
        <w:rPr>
          <w:rFonts w:ascii="Calibri" w:hAnsi="Calibri" w:cs="Calibri"/>
          <w:szCs w:val="22"/>
          <w:lang w:val="en-US"/>
        </w:rPr>
        <w:t>Other</w:t>
      </w:r>
      <w:r w:rsidR="00972384" w:rsidRPr="00972384">
        <w:rPr>
          <w:rFonts w:ascii="Calibri" w:hAnsi="Calibri" w:cs="Calibri"/>
          <w:szCs w:val="22"/>
          <w:lang w:val="en-US"/>
        </w:rPr>
        <w:t xml:space="preserve"> project team members participate in the </w:t>
      </w:r>
      <w:r w:rsidR="00A5287D">
        <w:rPr>
          <w:rFonts w:ascii="Calibri" w:hAnsi="Calibri" w:cs="Calibri"/>
          <w:szCs w:val="22"/>
          <w:lang w:val="en-US"/>
        </w:rPr>
        <w:t>User acceptance</w:t>
      </w:r>
      <w:r w:rsidR="00DD3DE5">
        <w:rPr>
          <w:rFonts w:ascii="Calibri" w:hAnsi="Calibri" w:cs="Calibri"/>
          <w:szCs w:val="22"/>
          <w:lang w:val="en-US"/>
        </w:rPr>
        <w:t>/authorization</w:t>
      </w:r>
      <w:r w:rsidR="00A5287D">
        <w:rPr>
          <w:rFonts w:ascii="Calibri" w:hAnsi="Calibri" w:cs="Calibri"/>
          <w:szCs w:val="22"/>
          <w:lang w:val="en-US"/>
        </w:rPr>
        <w:t xml:space="preserve"> phase</w:t>
      </w:r>
      <w:r w:rsidR="00972384" w:rsidRPr="00972384">
        <w:rPr>
          <w:rFonts w:ascii="Calibri" w:hAnsi="Calibri" w:cs="Calibri"/>
          <w:szCs w:val="22"/>
          <w:lang w:val="en-US"/>
        </w:rPr>
        <w:t xml:space="preserve"> by providing </w:t>
      </w:r>
      <w:r w:rsidR="00E455F4">
        <w:rPr>
          <w:rFonts w:ascii="Calibri" w:hAnsi="Calibri" w:cs="Calibri"/>
          <w:szCs w:val="22"/>
          <w:lang w:val="en-US"/>
        </w:rPr>
        <w:t xml:space="preserve">input and assistance to the </w:t>
      </w:r>
      <w:r w:rsidR="00DE1107">
        <w:rPr>
          <w:rFonts w:ascii="Calibri" w:hAnsi="Calibri" w:cs="Calibri"/>
          <w:szCs w:val="22"/>
          <w:lang w:val="en-US"/>
        </w:rPr>
        <w:t>System users</w:t>
      </w:r>
      <w:r w:rsidR="00972384" w:rsidRPr="00972384">
        <w:rPr>
          <w:rFonts w:ascii="Calibri" w:hAnsi="Calibri" w:cs="Calibri"/>
          <w:szCs w:val="22"/>
          <w:lang w:val="en-US"/>
        </w:rPr>
        <w:t>.  These project team members include but are not limited to the:</w:t>
      </w:r>
    </w:p>
    <w:p w:rsidR="00972384" w:rsidRPr="00FC2904" w:rsidRDefault="00972384" w:rsidP="00EC70B3">
      <w:pPr>
        <w:rPr>
          <w:rFonts w:ascii="Calibri" w:hAnsi="Calibri" w:cs="Calibri"/>
        </w:rPr>
      </w:pPr>
    </w:p>
    <w:p w:rsidR="007C18F1" w:rsidRPr="00FC2904" w:rsidRDefault="007C18F1" w:rsidP="00A24C60">
      <w:pPr>
        <w:numPr>
          <w:ilvl w:val="0"/>
          <w:numId w:val="3"/>
        </w:numPr>
        <w:rPr>
          <w:rFonts w:ascii="Calibri" w:hAnsi="Calibri" w:cs="Calibri"/>
        </w:rPr>
      </w:pPr>
      <w:r w:rsidRPr="00FC2904">
        <w:rPr>
          <w:rFonts w:ascii="Calibri" w:hAnsi="Calibri" w:cs="Calibri"/>
        </w:rPr>
        <w:t>Qualit</w:t>
      </w:r>
      <w:r w:rsidR="00972384">
        <w:rPr>
          <w:rFonts w:ascii="Calibri" w:hAnsi="Calibri" w:cs="Calibri"/>
        </w:rPr>
        <w:t xml:space="preserve">y Assurance </w:t>
      </w:r>
      <w:r w:rsidR="008D75F6">
        <w:rPr>
          <w:rFonts w:ascii="Calibri" w:hAnsi="Calibri" w:cs="Calibri"/>
        </w:rPr>
        <w:t>r</w:t>
      </w:r>
      <w:r w:rsidR="001F6AE1">
        <w:rPr>
          <w:rFonts w:ascii="Calibri" w:hAnsi="Calibri" w:cs="Calibri"/>
        </w:rPr>
        <w:t>epresentative</w:t>
      </w:r>
    </w:p>
    <w:p w:rsidR="00892DE1" w:rsidRPr="00FC2904" w:rsidRDefault="00972384" w:rsidP="00A24C60">
      <w:pPr>
        <w:numPr>
          <w:ilvl w:val="0"/>
          <w:numId w:val="3"/>
        </w:numPr>
        <w:rPr>
          <w:rFonts w:ascii="Calibri" w:hAnsi="Calibri" w:cs="Calibri"/>
        </w:rPr>
      </w:pPr>
      <w:r>
        <w:rPr>
          <w:rFonts w:ascii="Calibri" w:hAnsi="Calibri" w:cs="Calibri"/>
        </w:rPr>
        <w:t xml:space="preserve">Requirements </w:t>
      </w:r>
      <w:r w:rsidR="008D75F6">
        <w:rPr>
          <w:rFonts w:ascii="Calibri" w:hAnsi="Calibri" w:cs="Calibri"/>
        </w:rPr>
        <w:t>r</w:t>
      </w:r>
      <w:r w:rsidR="001F6AE1">
        <w:rPr>
          <w:rFonts w:ascii="Calibri" w:hAnsi="Calibri" w:cs="Calibri"/>
        </w:rPr>
        <w:t>epresentative</w:t>
      </w:r>
    </w:p>
    <w:p w:rsidR="00892DE1" w:rsidRPr="00FC2904" w:rsidRDefault="00972384" w:rsidP="00A24C60">
      <w:pPr>
        <w:numPr>
          <w:ilvl w:val="0"/>
          <w:numId w:val="3"/>
        </w:numPr>
        <w:rPr>
          <w:rFonts w:ascii="Calibri" w:hAnsi="Calibri" w:cs="Calibri"/>
        </w:rPr>
      </w:pPr>
      <w:r>
        <w:rPr>
          <w:rFonts w:ascii="Calibri" w:hAnsi="Calibri" w:cs="Calibri"/>
        </w:rPr>
        <w:t xml:space="preserve">Testing </w:t>
      </w:r>
      <w:r w:rsidR="008D75F6">
        <w:rPr>
          <w:rFonts w:ascii="Calibri" w:hAnsi="Calibri" w:cs="Calibri"/>
        </w:rPr>
        <w:t>r</w:t>
      </w:r>
      <w:r w:rsidR="001F6AE1">
        <w:rPr>
          <w:rFonts w:ascii="Calibri" w:hAnsi="Calibri" w:cs="Calibri"/>
        </w:rPr>
        <w:t>epresentative</w:t>
      </w:r>
    </w:p>
    <w:p w:rsidR="005F4F9F" w:rsidRPr="0046700D" w:rsidRDefault="00E474A1" w:rsidP="00A24C60">
      <w:pPr>
        <w:numPr>
          <w:ilvl w:val="0"/>
          <w:numId w:val="3"/>
        </w:numPr>
        <w:rPr>
          <w:rFonts w:ascii="Calibri" w:hAnsi="Calibri" w:cs="Calibri"/>
        </w:rPr>
      </w:pPr>
      <w:r w:rsidRPr="0046700D">
        <w:rPr>
          <w:rFonts w:ascii="Calibri" w:hAnsi="Calibri" w:cs="Calibri"/>
        </w:rPr>
        <w:t>Documentation</w:t>
      </w:r>
      <w:r w:rsidR="00972384" w:rsidRPr="0046700D">
        <w:rPr>
          <w:rFonts w:ascii="Calibri" w:hAnsi="Calibri" w:cs="Calibri"/>
        </w:rPr>
        <w:t xml:space="preserve"> </w:t>
      </w:r>
      <w:r w:rsidR="008D75F6" w:rsidRPr="0046700D">
        <w:rPr>
          <w:rFonts w:ascii="Calibri" w:hAnsi="Calibri" w:cs="Calibri"/>
        </w:rPr>
        <w:t>r</w:t>
      </w:r>
      <w:r w:rsidR="001F6AE1" w:rsidRPr="0046700D">
        <w:rPr>
          <w:rFonts w:ascii="Calibri" w:hAnsi="Calibri" w:cs="Calibri"/>
        </w:rPr>
        <w:t>epresentative</w:t>
      </w:r>
    </w:p>
    <w:p w:rsidR="00046182" w:rsidRDefault="00063E57" w:rsidP="00A24C60">
      <w:pPr>
        <w:numPr>
          <w:ilvl w:val="0"/>
          <w:numId w:val="3"/>
        </w:numPr>
        <w:rPr>
          <w:rFonts w:ascii="Calibri" w:hAnsi="Calibri" w:cs="Calibri"/>
        </w:rPr>
      </w:pPr>
      <w:r w:rsidRPr="0046700D">
        <w:rPr>
          <w:rFonts w:ascii="Calibri" w:hAnsi="Calibri" w:cs="Calibri"/>
        </w:rPr>
        <w:t>Information Security representative</w:t>
      </w:r>
    </w:p>
    <w:p w:rsidR="00063E57" w:rsidRDefault="00063E57" w:rsidP="00063E57">
      <w:pPr>
        <w:ind w:left="720"/>
        <w:rPr>
          <w:rFonts w:ascii="Calibri" w:hAnsi="Calibri" w:cs="Calibri"/>
        </w:rPr>
      </w:pPr>
    </w:p>
    <w:p w:rsidR="005F4F9F" w:rsidRPr="00FC2904" w:rsidRDefault="005F4F9F" w:rsidP="005F4F9F">
      <w:pPr>
        <w:rPr>
          <w:rFonts w:ascii="Calibri" w:hAnsi="Calibri" w:cs="Calibri"/>
          <w:highlight w:val="yellow"/>
        </w:rPr>
      </w:pPr>
    </w:p>
    <w:p w:rsidR="00B8706E" w:rsidRPr="00FC2904" w:rsidRDefault="00B8706E" w:rsidP="00892DE1">
      <w:pPr>
        <w:rPr>
          <w:rFonts w:ascii="Calibri" w:hAnsi="Calibri" w:cs="Calibri"/>
          <w:szCs w:val="22"/>
          <w:lang w:val="en-US"/>
        </w:rPr>
      </w:pPr>
      <w:r w:rsidRPr="00FC2904">
        <w:rPr>
          <w:rFonts w:ascii="Calibri" w:hAnsi="Calibri" w:cs="Calibri"/>
          <w:szCs w:val="22"/>
          <w:lang w:val="en-US"/>
        </w:rPr>
        <w:t xml:space="preserve">The </w:t>
      </w:r>
      <w:r w:rsidR="007C18F1" w:rsidRPr="00FC2904">
        <w:rPr>
          <w:rFonts w:ascii="Calibri" w:hAnsi="Calibri" w:cs="Calibri"/>
          <w:szCs w:val="22"/>
          <w:lang w:val="en-US"/>
        </w:rPr>
        <w:t>following artifact</w:t>
      </w:r>
      <w:r w:rsidR="00046182">
        <w:rPr>
          <w:rFonts w:ascii="Calibri" w:hAnsi="Calibri" w:cs="Calibri"/>
          <w:szCs w:val="22"/>
          <w:lang w:val="en-US"/>
        </w:rPr>
        <w:t>s</w:t>
      </w:r>
      <w:r w:rsidR="003B279F">
        <w:rPr>
          <w:rFonts w:ascii="Calibri" w:hAnsi="Calibri" w:cs="Calibri"/>
          <w:szCs w:val="22"/>
          <w:lang w:val="en-US"/>
        </w:rPr>
        <w:t xml:space="preserve"> </w:t>
      </w:r>
      <w:r w:rsidR="00046182">
        <w:rPr>
          <w:rFonts w:ascii="Calibri" w:hAnsi="Calibri" w:cs="Calibri"/>
          <w:szCs w:val="22"/>
          <w:lang w:val="en-US"/>
        </w:rPr>
        <w:t xml:space="preserve">are </w:t>
      </w:r>
      <w:r w:rsidR="007C18F1" w:rsidRPr="00FC2904">
        <w:rPr>
          <w:rFonts w:ascii="Calibri" w:hAnsi="Calibri" w:cs="Calibri"/>
          <w:szCs w:val="22"/>
          <w:lang w:val="en-US"/>
        </w:rPr>
        <w:t xml:space="preserve">produced </w:t>
      </w:r>
      <w:r w:rsidR="0046700D">
        <w:rPr>
          <w:rFonts w:ascii="Calibri" w:hAnsi="Calibri" w:cs="Calibri"/>
          <w:szCs w:val="22"/>
          <w:lang w:val="en-US"/>
        </w:rPr>
        <w:t xml:space="preserve">when only user acceptance is required </w:t>
      </w:r>
      <w:r w:rsidR="007C18F1" w:rsidRPr="00FC2904">
        <w:rPr>
          <w:rFonts w:ascii="Calibri" w:hAnsi="Calibri" w:cs="Calibri"/>
          <w:szCs w:val="22"/>
          <w:lang w:val="en-US"/>
        </w:rPr>
        <w:t xml:space="preserve">in the </w:t>
      </w:r>
      <w:r w:rsidR="00D0336B">
        <w:rPr>
          <w:rFonts w:ascii="Calibri" w:hAnsi="Calibri" w:cs="Calibri"/>
          <w:szCs w:val="22"/>
          <w:lang w:val="en-US"/>
        </w:rPr>
        <w:t>User acceptance/</w:t>
      </w:r>
      <w:r w:rsidR="0046700D">
        <w:rPr>
          <w:rFonts w:ascii="Calibri" w:hAnsi="Calibri" w:cs="Calibri"/>
          <w:szCs w:val="22"/>
          <w:lang w:val="en-US"/>
        </w:rPr>
        <w:t xml:space="preserve">authorization </w:t>
      </w:r>
      <w:r w:rsidR="00A5287D">
        <w:rPr>
          <w:rFonts w:ascii="Calibri" w:hAnsi="Calibri" w:cs="Calibri"/>
          <w:szCs w:val="22"/>
          <w:lang w:val="en-US"/>
        </w:rPr>
        <w:t>phase</w:t>
      </w:r>
      <w:r w:rsidRPr="00FC2904">
        <w:rPr>
          <w:rFonts w:ascii="Calibri" w:hAnsi="Calibri" w:cs="Calibri"/>
          <w:szCs w:val="22"/>
          <w:lang w:val="en-US"/>
        </w:rPr>
        <w:t xml:space="preserve"> </w:t>
      </w:r>
      <w:r w:rsidR="00972384">
        <w:rPr>
          <w:rFonts w:ascii="Calibri" w:hAnsi="Calibri" w:cs="Calibri"/>
          <w:szCs w:val="22"/>
          <w:lang w:val="en-US"/>
        </w:rPr>
        <w:t xml:space="preserve">of the </w:t>
      </w:r>
      <w:r w:rsidR="00806453">
        <w:rPr>
          <w:rFonts w:ascii="Calibri" w:hAnsi="Calibri" w:cs="Calibri"/>
          <w:szCs w:val="22"/>
          <w:lang w:val="en-US"/>
        </w:rPr>
        <w:t>UHEAA</w:t>
      </w:r>
      <w:r w:rsidR="00972384">
        <w:rPr>
          <w:rFonts w:ascii="Calibri" w:hAnsi="Calibri" w:cs="Calibri"/>
          <w:szCs w:val="22"/>
          <w:lang w:val="en-US"/>
        </w:rPr>
        <w:t xml:space="preserve"> SDLC:</w:t>
      </w:r>
    </w:p>
    <w:p w:rsidR="00B8706E" w:rsidRPr="00FC2904" w:rsidRDefault="00B8706E" w:rsidP="00B8706E">
      <w:pPr>
        <w:rPr>
          <w:rFonts w:ascii="Calibri" w:hAnsi="Calibri" w:cs="Calibri"/>
          <w:szCs w:val="22"/>
          <w:lang w:val="en-US"/>
        </w:rPr>
      </w:pPr>
    </w:p>
    <w:p w:rsidR="00D0336B" w:rsidRDefault="00D0336B" w:rsidP="00D0336B">
      <w:pPr>
        <w:numPr>
          <w:ilvl w:val="0"/>
          <w:numId w:val="3"/>
        </w:numPr>
        <w:rPr>
          <w:rFonts w:ascii="Calibri" w:hAnsi="Calibri" w:cs="Calibri"/>
        </w:rPr>
      </w:pPr>
      <w:r w:rsidRPr="00FC2904">
        <w:rPr>
          <w:rFonts w:ascii="Calibri" w:hAnsi="Calibri" w:cs="Calibri"/>
        </w:rPr>
        <w:t>User Acceptance Sign-Off and Approval</w:t>
      </w:r>
      <w:r>
        <w:rPr>
          <w:rFonts w:ascii="Calibri" w:hAnsi="Calibri" w:cs="Calibri"/>
        </w:rPr>
        <w:t xml:space="preserve"> </w:t>
      </w:r>
      <w:r w:rsidR="00735D51">
        <w:rPr>
          <w:rFonts w:ascii="Calibri" w:hAnsi="Calibri" w:cs="Calibri"/>
        </w:rPr>
        <w:t xml:space="preserve"> (can be electronic)</w:t>
      </w:r>
    </w:p>
    <w:p w:rsidR="00D0336B" w:rsidRDefault="00D0336B" w:rsidP="00D0336B">
      <w:pPr>
        <w:rPr>
          <w:rFonts w:ascii="Calibri" w:hAnsi="Calibri" w:cs="Calibri"/>
        </w:rPr>
      </w:pPr>
    </w:p>
    <w:p w:rsidR="00D0336B" w:rsidRPr="00FC2904" w:rsidRDefault="0046700D" w:rsidP="00D0336B">
      <w:pPr>
        <w:rPr>
          <w:rFonts w:ascii="Calibri" w:hAnsi="Calibri" w:cs="Calibri"/>
          <w:szCs w:val="22"/>
          <w:lang w:val="en-US"/>
        </w:rPr>
      </w:pPr>
      <w:r>
        <w:rPr>
          <w:rFonts w:ascii="Calibri" w:hAnsi="Calibri" w:cs="Calibri"/>
        </w:rPr>
        <w:t>The following artifacts are pro</w:t>
      </w:r>
      <w:r w:rsidR="00D0336B">
        <w:rPr>
          <w:rFonts w:ascii="Calibri" w:hAnsi="Calibri" w:cs="Calibri"/>
        </w:rPr>
        <w:t>duced</w:t>
      </w:r>
      <w:r>
        <w:rPr>
          <w:rFonts w:ascii="Calibri" w:hAnsi="Calibri" w:cs="Calibri"/>
        </w:rPr>
        <w:t xml:space="preserve"> </w:t>
      </w:r>
      <w:r w:rsidR="00D0336B">
        <w:rPr>
          <w:rFonts w:ascii="Calibri" w:hAnsi="Calibri" w:cs="Calibri"/>
        </w:rPr>
        <w:t xml:space="preserve">when System Authorization is required </w:t>
      </w:r>
      <w:r>
        <w:rPr>
          <w:rFonts w:ascii="Calibri" w:hAnsi="Calibri" w:cs="Calibri"/>
        </w:rPr>
        <w:t>in the</w:t>
      </w:r>
      <w:r w:rsidR="00D0336B" w:rsidRPr="00D0336B">
        <w:rPr>
          <w:rFonts w:ascii="Calibri" w:hAnsi="Calibri" w:cs="Calibri"/>
          <w:szCs w:val="22"/>
          <w:lang w:val="en-US"/>
        </w:rPr>
        <w:t xml:space="preserve"> </w:t>
      </w:r>
      <w:r w:rsidR="00D0336B">
        <w:rPr>
          <w:rFonts w:ascii="Calibri" w:hAnsi="Calibri" w:cs="Calibri"/>
          <w:szCs w:val="22"/>
          <w:lang w:val="en-US"/>
        </w:rPr>
        <w:t>User acceptance/authorization phase</w:t>
      </w:r>
      <w:r w:rsidR="00D0336B" w:rsidRPr="00FC2904">
        <w:rPr>
          <w:rFonts w:ascii="Calibri" w:hAnsi="Calibri" w:cs="Calibri"/>
          <w:szCs w:val="22"/>
          <w:lang w:val="en-US"/>
        </w:rPr>
        <w:t xml:space="preserve"> </w:t>
      </w:r>
      <w:r w:rsidR="00D0336B">
        <w:rPr>
          <w:rFonts w:ascii="Calibri" w:hAnsi="Calibri" w:cs="Calibri"/>
          <w:szCs w:val="22"/>
          <w:lang w:val="en-US"/>
        </w:rPr>
        <w:t>of the UHEAA SDLC:</w:t>
      </w:r>
    </w:p>
    <w:p w:rsidR="0046700D" w:rsidRDefault="0046700D" w:rsidP="0046700D">
      <w:pPr>
        <w:rPr>
          <w:rFonts w:ascii="Calibri" w:hAnsi="Calibri" w:cs="Calibri"/>
        </w:rPr>
      </w:pPr>
    </w:p>
    <w:p w:rsidR="00D0336B" w:rsidRDefault="00D0336B" w:rsidP="00D0336B">
      <w:pPr>
        <w:numPr>
          <w:ilvl w:val="0"/>
          <w:numId w:val="3"/>
        </w:numPr>
        <w:rPr>
          <w:rFonts w:ascii="Calibri" w:hAnsi="Calibri" w:cs="Calibri"/>
        </w:rPr>
      </w:pPr>
      <w:r w:rsidRPr="00FC2904">
        <w:rPr>
          <w:rFonts w:ascii="Calibri" w:hAnsi="Calibri" w:cs="Calibri"/>
        </w:rPr>
        <w:t>User Acceptance Sign-Off and Approval</w:t>
      </w:r>
      <w:r>
        <w:rPr>
          <w:rFonts w:ascii="Calibri" w:hAnsi="Calibri" w:cs="Calibri"/>
        </w:rPr>
        <w:t xml:space="preserve"> </w:t>
      </w:r>
    </w:p>
    <w:p w:rsidR="00DD3DE5" w:rsidRPr="0046700D" w:rsidRDefault="00063E57" w:rsidP="00A24C60">
      <w:pPr>
        <w:numPr>
          <w:ilvl w:val="0"/>
          <w:numId w:val="3"/>
        </w:numPr>
        <w:rPr>
          <w:rFonts w:ascii="Calibri" w:hAnsi="Calibri" w:cs="Calibri"/>
        </w:rPr>
      </w:pPr>
      <w:r w:rsidRPr="0046700D">
        <w:rPr>
          <w:rFonts w:ascii="Calibri" w:hAnsi="Calibri" w:cs="Calibri"/>
        </w:rPr>
        <w:t>Security Assessment and Authorization Plan</w:t>
      </w:r>
    </w:p>
    <w:p w:rsidR="00046182" w:rsidRPr="0046700D" w:rsidRDefault="00063E57" w:rsidP="00A24C60">
      <w:pPr>
        <w:numPr>
          <w:ilvl w:val="0"/>
          <w:numId w:val="3"/>
        </w:numPr>
        <w:rPr>
          <w:rFonts w:ascii="Calibri" w:hAnsi="Calibri" w:cs="Calibri"/>
        </w:rPr>
      </w:pPr>
      <w:r w:rsidRPr="0046700D">
        <w:rPr>
          <w:rFonts w:ascii="Calibri" w:hAnsi="Calibri" w:cs="Calibri"/>
        </w:rPr>
        <w:t>Security Assessment Report</w:t>
      </w:r>
    </w:p>
    <w:p w:rsidR="006F2810" w:rsidRPr="0046700D" w:rsidRDefault="00063E57" w:rsidP="00A24C60">
      <w:pPr>
        <w:numPr>
          <w:ilvl w:val="0"/>
          <w:numId w:val="3"/>
        </w:numPr>
        <w:rPr>
          <w:rFonts w:ascii="Calibri" w:hAnsi="Calibri" w:cs="Calibri"/>
        </w:rPr>
      </w:pPr>
      <w:r w:rsidRPr="0046700D">
        <w:rPr>
          <w:rFonts w:ascii="Calibri" w:hAnsi="Calibri" w:cs="Calibri"/>
        </w:rPr>
        <w:t>Security Authorization Decision (ATO)</w:t>
      </w:r>
    </w:p>
    <w:p w:rsidR="00DD3DE5" w:rsidRPr="0046700D" w:rsidRDefault="00063E57" w:rsidP="00A24C60">
      <w:pPr>
        <w:numPr>
          <w:ilvl w:val="0"/>
          <w:numId w:val="3"/>
        </w:numPr>
        <w:rPr>
          <w:rFonts w:ascii="Calibri" w:hAnsi="Calibri" w:cs="Calibri"/>
        </w:rPr>
      </w:pPr>
      <w:r w:rsidRPr="0046700D">
        <w:rPr>
          <w:rFonts w:ascii="Calibri" w:hAnsi="Calibri" w:cs="Calibri"/>
        </w:rPr>
        <w:t>Final Security Authorization Package</w:t>
      </w:r>
    </w:p>
    <w:p w:rsidR="00892DE1" w:rsidRPr="0046700D" w:rsidRDefault="00892DE1" w:rsidP="005F4F9F">
      <w:pPr>
        <w:rPr>
          <w:rFonts w:ascii="Calibri" w:hAnsi="Calibri" w:cs="Calibri"/>
        </w:rPr>
      </w:pPr>
    </w:p>
    <w:p w:rsidR="005A57BA" w:rsidRDefault="006B3F7F" w:rsidP="005A57BA">
      <w:pPr>
        <w:rPr>
          <w:rFonts w:ascii="Calibri" w:hAnsi="Calibri" w:cs="Calibri"/>
        </w:rPr>
      </w:pPr>
      <w:r>
        <w:rPr>
          <w:rFonts w:ascii="Calibri" w:hAnsi="Calibri" w:cs="Calibri"/>
          <w:szCs w:val="22"/>
          <w:lang w:val="en-US"/>
        </w:rPr>
        <w:t xml:space="preserve">The </w:t>
      </w:r>
      <w:r w:rsidR="00D6781C">
        <w:rPr>
          <w:rFonts w:ascii="Calibri" w:hAnsi="Calibri" w:cs="Calibri"/>
          <w:szCs w:val="22"/>
          <w:lang w:val="en-US"/>
        </w:rPr>
        <w:t>s</w:t>
      </w:r>
      <w:r w:rsidR="00E474A1">
        <w:rPr>
          <w:rFonts w:ascii="Calibri" w:hAnsi="Calibri" w:cs="Calibri"/>
          <w:szCs w:val="22"/>
          <w:lang w:val="en-US"/>
        </w:rPr>
        <w:t xml:space="preserve">ystem </w:t>
      </w:r>
      <w:r w:rsidR="00D6781C">
        <w:rPr>
          <w:rFonts w:ascii="Calibri" w:hAnsi="Calibri" w:cs="Calibri"/>
          <w:szCs w:val="22"/>
          <w:lang w:val="en-US"/>
        </w:rPr>
        <w:t>u</w:t>
      </w:r>
      <w:r w:rsidR="00E474A1">
        <w:rPr>
          <w:rFonts w:ascii="Calibri" w:hAnsi="Calibri" w:cs="Calibri"/>
          <w:szCs w:val="22"/>
          <w:lang w:val="en-US"/>
        </w:rPr>
        <w:t>sers are</w:t>
      </w:r>
      <w:r>
        <w:rPr>
          <w:rFonts w:ascii="Calibri" w:hAnsi="Calibri" w:cs="Calibri"/>
          <w:szCs w:val="22"/>
          <w:lang w:val="en-US"/>
        </w:rPr>
        <w:t xml:space="preserve"> the team primarily responsible for the activities performed in the </w:t>
      </w:r>
      <w:r w:rsidR="00A5287D">
        <w:rPr>
          <w:rFonts w:ascii="Calibri" w:hAnsi="Calibri" w:cs="Calibri"/>
          <w:szCs w:val="22"/>
          <w:lang w:val="en-US"/>
        </w:rPr>
        <w:t xml:space="preserve">User acceptance </w:t>
      </w:r>
      <w:r w:rsidR="00D0336B">
        <w:rPr>
          <w:rFonts w:ascii="Calibri" w:hAnsi="Calibri" w:cs="Calibri"/>
          <w:szCs w:val="22"/>
          <w:lang w:val="en-US"/>
        </w:rPr>
        <w:t xml:space="preserve">portion of this </w:t>
      </w:r>
      <w:r w:rsidR="00A5287D">
        <w:rPr>
          <w:rFonts w:ascii="Calibri" w:hAnsi="Calibri" w:cs="Calibri"/>
          <w:szCs w:val="22"/>
          <w:lang w:val="en-US"/>
        </w:rPr>
        <w:t>phase</w:t>
      </w:r>
      <w:r>
        <w:rPr>
          <w:rFonts w:ascii="Calibri" w:hAnsi="Calibri" w:cs="Calibri"/>
          <w:szCs w:val="22"/>
          <w:lang w:val="en-US"/>
        </w:rPr>
        <w:t xml:space="preserve"> of the project.  </w:t>
      </w:r>
      <w:r w:rsidR="00892DE1" w:rsidRPr="00FC2904">
        <w:rPr>
          <w:rFonts w:ascii="Calibri" w:hAnsi="Calibri" w:cs="Calibri"/>
          <w:szCs w:val="22"/>
          <w:lang w:val="en-US"/>
        </w:rPr>
        <w:t xml:space="preserve">The main responsibilities of </w:t>
      </w:r>
      <w:r w:rsidR="00D6781C">
        <w:rPr>
          <w:rFonts w:ascii="Calibri" w:hAnsi="Calibri" w:cs="Calibri"/>
          <w:szCs w:val="22"/>
          <w:lang w:val="en-US"/>
        </w:rPr>
        <w:t>s</w:t>
      </w:r>
      <w:r w:rsidR="00E474A1">
        <w:rPr>
          <w:rFonts w:ascii="Calibri" w:hAnsi="Calibri" w:cs="Calibri"/>
          <w:szCs w:val="22"/>
          <w:lang w:val="en-US"/>
        </w:rPr>
        <w:t xml:space="preserve">ystem </w:t>
      </w:r>
      <w:r w:rsidR="00D6781C">
        <w:rPr>
          <w:rFonts w:ascii="Calibri" w:hAnsi="Calibri" w:cs="Calibri"/>
          <w:szCs w:val="22"/>
          <w:lang w:val="en-US"/>
        </w:rPr>
        <w:t>u</w:t>
      </w:r>
      <w:r w:rsidR="00E474A1">
        <w:rPr>
          <w:rFonts w:ascii="Calibri" w:hAnsi="Calibri" w:cs="Calibri"/>
          <w:szCs w:val="22"/>
          <w:lang w:val="en-US"/>
        </w:rPr>
        <w:t>sers</w:t>
      </w:r>
      <w:r w:rsidR="00972384">
        <w:rPr>
          <w:rFonts w:ascii="Calibri" w:hAnsi="Calibri" w:cs="Calibri"/>
          <w:szCs w:val="22"/>
          <w:lang w:val="en-US"/>
        </w:rPr>
        <w:t xml:space="preserve"> </w:t>
      </w:r>
      <w:r w:rsidR="00EE2019">
        <w:rPr>
          <w:rFonts w:ascii="Calibri" w:hAnsi="Calibri" w:cs="Calibri"/>
          <w:szCs w:val="22"/>
          <w:lang w:val="en-US"/>
        </w:rPr>
        <w:t>are to r</w:t>
      </w:r>
      <w:r w:rsidR="00EE2019">
        <w:rPr>
          <w:rFonts w:ascii="Calibri" w:hAnsi="Calibri" w:cs="Calibri"/>
        </w:rPr>
        <w:t xml:space="preserve">eview </w:t>
      </w:r>
      <w:r w:rsidR="00892DE1" w:rsidRPr="00FC2904">
        <w:rPr>
          <w:rFonts w:ascii="Calibri" w:hAnsi="Calibri" w:cs="Calibri"/>
        </w:rPr>
        <w:t>t</w:t>
      </w:r>
      <w:r w:rsidR="005A57BA">
        <w:rPr>
          <w:rFonts w:ascii="Calibri" w:hAnsi="Calibri" w:cs="Calibri"/>
        </w:rPr>
        <w:t>he developed and tested code to:</w:t>
      </w:r>
    </w:p>
    <w:p w:rsidR="00D0336B" w:rsidRDefault="00D0336B" w:rsidP="00D0336B">
      <w:pPr>
        <w:ind w:left="1440"/>
        <w:rPr>
          <w:rFonts w:ascii="Calibri" w:hAnsi="Calibri" w:cs="Calibri"/>
        </w:rPr>
      </w:pPr>
    </w:p>
    <w:p w:rsidR="005A57BA" w:rsidRDefault="005A57BA" w:rsidP="00A24C60">
      <w:pPr>
        <w:numPr>
          <w:ilvl w:val="0"/>
          <w:numId w:val="3"/>
        </w:numPr>
        <w:rPr>
          <w:rFonts w:ascii="Calibri" w:hAnsi="Calibri" w:cs="Calibri"/>
        </w:rPr>
      </w:pPr>
      <w:r>
        <w:rPr>
          <w:rFonts w:ascii="Calibri" w:hAnsi="Calibri" w:cs="Calibri"/>
        </w:rPr>
        <w:t>E</w:t>
      </w:r>
      <w:r w:rsidR="00892DE1" w:rsidRPr="005A57BA">
        <w:rPr>
          <w:rFonts w:ascii="Calibri" w:hAnsi="Calibri" w:cs="Calibri"/>
        </w:rPr>
        <w:t xml:space="preserve">nsure that it </w:t>
      </w:r>
      <w:r w:rsidR="007C18F1" w:rsidRPr="005A57BA">
        <w:rPr>
          <w:rFonts w:ascii="Calibri" w:hAnsi="Calibri" w:cs="Calibri"/>
        </w:rPr>
        <w:t>conforms to the requirements</w:t>
      </w:r>
    </w:p>
    <w:p w:rsidR="00E455F4" w:rsidRPr="005A57BA" w:rsidRDefault="005A57BA" w:rsidP="00A24C60">
      <w:pPr>
        <w:numPr>
          <w:ilvl w:val="0"/>
          <w:numId w:val="3"/>
        </w:numPr>
        <w:rPr>
          <w:rFonts w:ascii="Calibri" w:hAnsi="Calibri" w:cs="Calibri"/>
        </w:rPr>
      </w:pPr>
      <w:r>
        <w:rPr>
          <w:rFonts w:ascii="Calibri" w:hAnsi="Calibri" w:cs="Calibri"/>
        </w:rPr>
        <w:t>E</w:t>
      </w:r>
      <w:r w:rsidR="00E455F4" w:rsidRPr="005A57BA">
        <w:rPr>
          <w:rFonts w:ascii="Calibri" w:hAnsi="Calibri" w:cs="Calibri"/>
        </w:rPr>
        <w:t xml:space="preserve">nsure that it </w:t>
      </w:r>
      <w:r w:rsidR="007C18F1" w:rsidRPr="005A57BA">
        <w:rPr>
          <w:rFonts w:ascii="Calibri" w:hAnsi="Calibri" w:cs="Calibri"/>
        </w:rPr>
        <w:t xml:space="preserve">meets the day-to-day needs of </w:t>
      </w:r>
      <w:r w:rsidR="006B3F7F" w:rsidRPr="005A57BA">
        <w:rPr>
          <w:rFonts w:ascii="Calibri" w:hAnsi="Calibri" w:cs="Calibri"/>
        </w:rPr>
        <w:t xml:space="preserve">end </w:t>
      </w:r>
      <w:r>
        <w:rPr>
          <w:rFonts w:ascii="Calibri" w:hAnsi="Calibri" w:cs="Calibri"/>
        </w:rPr>
        <w:t>users</w:t>
      </w:r>
    </w:p>
    <w:p w:rsidR="00892DE1" w:rsidRPr="00FC2904" w:rsidRDefault="005A57BA" w:rsidP="00A24C60">
      <w:pPr>
        <w:numPr>
          <w:ilvl w:val="0"/>
          <w:numId w:val="3"/>
        </w:numPr>
        <w:rPr>
          <w:rFonts w:ascii="Calibri" w:hAnsi="Calibri" w:cs="Calibri"/>
        </w:rPr>
      </w:pPr>
      <w:r>
        <w:rPr>
          <w:rFonts w:ascii="Calibri" w:hAnsi="Calibri" w:cs="Calibri"/>
        </w:rPr>
        <w:t xml:space="preserve">Ensure </w:t>
      </w:r>
      <w:r w:rsidR="00E455F4">
        <w:rPr>
          <w:rFonts w:ascii="Calibri" w:hAnsi="Calibri" w:cs="Calibri"/>
        </w:rPr>
        <w:t xml:space="preserve">that it </w:t>
      </w:r>
      <w:r w:rsidR="004E4341" w:rsidRPr="00FC2904">
        <w:rPr>
          <w:rFonts w:ascii="Calibri" w:hAnsi="Calibri" w:cs="Calibri"/>
        </w:rPr>
        <w:t>does not impede business operations</w:t>
      </w:r>
    </w:p>
    <w:p w:rsidR="00E455F4" w:rsidRDefault="004E4341" w:rsidP="00A24C60">
      <w:pPr>
        <w:numPr>
          <w:ilvl w:val="0"/>
          <w:numId w:val="3"/>
        </w:numPr>
        <w:rPr>
          <w:rFonts w:ascii="Calibri" w:hAnsi="Calibri" w:cs="Calibri"/>
        </w:rPr>
      </w:pPr>
      <w:r w:rsidRPr="00FC2904">
        <w:rPr>
          <w:rFonts w:ascii="Calibri" w:hAnsi="Calibri" w:cs="Calibri"/>
        </w:rPr>
        <w:t xml:space="preserve">Identify any areas where </w:t>
      </w:r>
      <w:r w:rsidR="006B3F7F">
        <w:rPr>
          <w:rFonts w:ascii="Calibri" w:hAnsi="Calibri" w:cs="Calibri"/>
        </w:rPr>
        <w:t xml:space="preserve">re-testing or </w:t>
      </w:r>
      <w:r w:rsidRPr="00FC2904">
        <w:rPr>
          <w:rFonts w:ascii="Calibri" w:hAnsi="Calibri" w:cs="Calibri"/>
        </w:rPr>
        <w:t xml:space="preserve">additional testing </w:t>
      </w:r>
      <w:r w:rsidR="005A57BA">
        <w:rPr>
          <w:rFonts w:ascii="Calibri" w:hAnsi="Calibri" w:cs="Calibri"/>
        </w:rPr>
        <w:t>may be needed</w:t>
      </w:r>
    </w:p>
    <w:p w:rsidR="007C18F1" w:rsidRDefault="00E455F4" w:rsidP="00A24C60">
      <w:pPr>
        <w:numPr>
          <w:ilvl w:val="0"/>
          <w:numId w:val="3"/>
        </w:numPr>
        <w:rPr>
          <w:rFonts w:ascii="Calibri" w:hAnsi="Calibri" w:cs="Calibri"/>
        </w:rPr>
      </w:pPr>
      <w:r>
        <w:rPr>
          <w:rFonts w:ascii="Calibri" w:hAnsi="Calibri" w:cs="Calibri"/>
        </w:rPr>
        <w:t>Participate in Regressio</w:t>
      </w:r>
      <w:r w:rsidR="005A57BA">
        <w:rPr>
          <w:rFonts w:ascii="Calibri" w:hAnsi="Calibri" w:cs="Calibri"/>
        </w:rPr>
        <w:t>n Testing with the Testing Team</w:t>
      </w:r>
    </w:p>
    <w:p w:rsidR="00E455F4" w:rsidRDefault="00E455F4" w:rsidP="00A24C60">
      <w:pPr>
        <w:numPr>
          <w:ilvl w:val="0"/>
          <w:numId w:val="3"/>
        </w:numPr>
        <w:rPr>
          <w:rFonts w:ascii="Calibri" w:hAnsi="Calibri" w:cs="Calibri"/>
        </w:rPr>
      </w:pPr>
      <w:r>
        <w:rPr>
          <w:rFonts w:ascii="Calibri" w:hAnsi="Calibri" w:cs="Calibri"/>
        </w:rPr>
        <w:t>Manage the U</w:t>
      </w:r>
      <w:r w:rsidR="005A57BA">
        <w:rPr>
          <w:rFonts w:ascii="Calibri" w:hAnsi="Calibri" w:cs="Calibri"/>
        </w:rPr>
        <w:t>ser Acceptance Sign-Off process</w:t>
      </w:r>
    </w:p>
    <w:p w:rsidR="00241F93" w:rsidRPr="00FC2904" w:rsidRDefault="00241F93" w:rsidP="00241F93">
      <w:pPr>
        <w:rPr>
          <w:rFonts w:ascii="Calibri" w:hAnsi="Calibri" w:cs="Calibri"/>
          <w:highlight w:val="yellow"/>
        </w:rPr>
      </w:pPr>
    </w:p>
    <w:p w:rsidR="00241F93" w:rsidRDefault="00241F93" w:rsidP="00241F93">
      <w:pPr>
        <w:rPr>
          <w:rFonts w:ascii="Calibri" w:hAnsi="Calibri" w:cs="Calibri"/>
        </w:rPr>
      </w:pPr>
      <w:r>
        <w:rPr>
          <w:rFonts w:ascii="Calibri" w:hAnsi="Calibri" w:cs="Calibri"/>
          <w:szCs w:val="22"/>
          <w:lang w:val="en-US"/>
        </w:rPr>
        <w:lastRenderedPageBreak/>
        <w:t xml:space="preserve">The </w:t>
      </w:r>
      <w:r w:rsidR="00737C71">
        <w:rPr>
          <w:rFonts w:ascii="Calibri" w:hAnsi="Calibri" w:cs="Calibri"/>
          <w:szCs w:val="22"/>
          <w:lang w:val="en-US"/>
        </w:rPr>
        <w:t>System Owner</w:t>
      </w:r>
      <w:r>
        <w:rPr>
          <w:rFonts w:ascii="Calibri" w:hAnsi="Calibri" w:cs="Calibri"/>
          <w:szCs w:val="22"/>
          <w:lang w:val="en-US"/>
        </w:rPr>
        <w:t>, assessor,</w:t>
      </w:r>
      <w:r w:rsidR="00737C71">
        <w:rPr>
          <w:rFonts w:ascii="Calibri" w:hAnsi="Calibri" w:cs="Calibri"/>
          <w:szCs w:val="22"/>
          <w:lang w:val="en-US"/>
        </w:rPr>
        <w:t xml:space="preserve"> Information Security representative,</w:t>
      </w:r>
      <w:r w:rsidR="00735D51">
        <w:rPr>
          <w:rFonts w:ascii="Calibri" w:hAnsi="Calibri" w:cs="Calibri"/>
          <w:szCs w:val="22"/>
          <w:lang w:val="en-US"/>
        </w:rPr>
        <w:t xml:space="preserve"> </w:t>
      </w:r>
      <w:r>
        <w:rPr>
          <w:rFonts w:ascii="Calibri" w:hAnsi="Calibri" w:cs="Calibri"/>
          <w:szCs w:val="22"/>
          <w:lang w:val="en-US"/>
        </w:rPr>
        <w:t>Audit Coordinator</w:t>
      </w:r>
      <w:r w:rsidR="00737C71">
        <w:rPr>
          <w:rFonts w:ascii="Calibri" w:hAnsi="Calibri" w:cs="Calibri"/>
          <w:szCs w:val="22"/>
          <w:lang w:val="en-US"/>
        </w:rPr>
        <w:t xml:space="preserve"> and Authorizing Official </w:t>
      </w:r>
      <w:r>
        <w:rPr>
          <w:rFonts w:ascii="Calibri" w:hAnsi="Calibri" w:cs="Calibri"/>
          <w:szCs w:val="22"/>
          <w:lang w:val="en-US"/>
        </w:rPr>
        <w:t xml:space="preserve">are the team primarily responsible for the activities performed in the </w:t>
      </w:r>
      <w:r w:rsidR="0046700D">
        <w:rPr>
          <w:rFonts w:ascii="Calibri" w:hAnsi="Calibri" w:cs="Calibri"/>
          <w:szCs w:val="22"/>
          <w:lang w:val="en-US"/>
        </w:rPr>
        <w:t xml:space="preserve">System </w:t>
      </w:r>
      <w:r>
        <w:rPr>
          <w:rFonts w:ascii="Calibri" w:hAnsi="Calibri" w:cs="Calibri"/>
          <w:szCs w:val="22"/>
          <w:lang w:val="en-US"/>
        </w:rPr>
        <w:t xml:space="preserve">Authorization </w:t>
      </w:r>
      <w:r w:rsidR="00D0336B">
        <w:rPr>
          <w:rFonts w:ascii="Calibri" w:hAnsi="Calibri" w:cs="Calibri"/>
          <w:szCs w:val="22"/>
          <w:lang w:val="en-US"/>
        </w:rPr>
        <w:t xml:space="preserve">portion of this </w:t>
      </w:r>
      <w:r>
        <w:rPr>
          <w:rFonts w:ascii="Calibri" w:hAnsi="Calibri" w:cs="Calibri"/>
          <w:szCs w:val="22"/>
          <w:lang w:val="en-US"/>
        </w:rPr>
        <w:t xml:space="preserve">phase of the project.  </w:t>
      </w:r>
      <w:r w:rsidRPr="00FC2904">
        <w:rPr>
          <w:rFonts w:ascii="Calibri" w:hAnsi="Calibri" w:cs="Calibri"/>
          <w:szCs w:val="22"/>
          <w:lang w:val="en-US"/>
        </w:rPr>
        <w:t xml:space="preserve">The main responsibilities of </w:t>
      </w:r>
      <w:r>
        <w:rPr>
          <w:rFonts w:ascii="Calibri" w:hAnsi="Calibri" w:cs="Calibri"/>
          <w:szCs w:val="22"/>
          <w:lang w:val="en-US"/>
        </w:rPr>
        <w:t xml:space="preserve">this team are </w:t>
      </w:r>
      <w:r>
        <w:rPr>
          <w:rFonts w:ascii="Calibri" w:hAnsi="Calibri" w:cs="Calibri"/>
        </w:rPr>
        <w:t>to:</w:t>
      </w:r>
    </w:p>
    <w:p w:rsidR="0046700D" w:rsidRDefault="0046700D" w:rsidP="0046700D">
      <w:pPr>
        <w:ind w:left="1440"/>
        <w:rPr>
          <w:rFonts w:ascii="Calibri" w:hAnsi="Calibri" w:cs="Calibri"/>
        </w:rPr>
      </w:pPr>
    </w:p>
    <w:p w:rsidR="00241F93" w:rsidRDefault="00737C71" w:rsidP="00241F93">
      <w:pPr>
        <w:numPr>
          <w:ilvl w:val="0"/>
          <w:numId w:val="3"/>
        </w:numPr>
        <w:rPr>
          <w:rFonts w:ascii="Calibri" w:hAnsi="Calibri" w:cs="Calibri"/>
        </w:rPr>
      </w:pPr>
      <w:r>
        <w:rPr>
          <w:rFonts w:ascii="Calibri" w:hAnsi="Calibri" w:cs="Calibri"/>
        </w:rPr>
        <w:t>Prepare and manage the security assessment</w:t>
      </w:r>
    </w:p>
    <w:p w:rsidR="00241F93" w:rsidRDefault="00737C71" w:rsidP="00241F93">
      <w:pPr>
        <w:numPr>
          <w:ilvl w:val="0"/>
          <w:numId w:val="3"/>
        </w:numPr>
        <w:rPr>
          <w:rFonts w:ascii="Calibri" w:hAnsi="Calibri" w:cs="Calibri"/>
        </w:rPr>
      </w:pPr>
      <w:r>
        <w:rPr>
          <w:rFonts w:ascii="Calibri" w:hAnsi="Calibri" w:cs="Calibri"/>
        </w:rPr>
        <w:t>Ensure that all material required for the security assessment are updated and conduct remediation actio</w:t>
      </w:r>
      <w:r w:rsidR="00EE2019">
        <w:rPr>
          <w:rFonts w:ascii="Calibri" w:hAnsi="Calibri" w:cs="Calibri"/>
        </w:rPr>
        <w:t>ns based on assessment findings</w:t>
      </w:r>
    </w:p>
    <w:p w:rsidR="00737C71" w:rsidRDefault="00737C71" w:rsidP="00241F93">
      <w:pPr>
        <w:numPr>
          <w:ilvl w:val="0"/>
          <w:numId w:val="3"/>
        </w:numPr>
        <w:rPr>
          <w:rFonts w:ascii="Calibri" w:hAnsi="Calibri" w:cs="Calibri"/>
        </w:rPr>
      </w:pPr>
      <w:r>
        <w:rPr>
          <w:rFonts w:ascii="Calibri" w:hAnsi="Calibri" w:cs="Calibri"/>
        </w:rPr>
        <w:t>Perform the security assessment and issue a Security Assessment Report</w:t>
      </w:r>
    </w:p>
    <w:p w:rsidR="00737C71" w:rsidRDefault="00737C71" w:rsidP="00241F93">
      <w:pPr>
        <w:numPr>
          <w:ilvl w:val="0"/>
          <w:numId w:val="3"/>
        </w:numPr>
        <w:rPr>
          <w:rFonts w:ascii="Calibri" w:hAnsi="Calibri" w:cs="Calibri"/>
        </w:rPr>
      </w:pPr>
      <w:r>
        <w:rPr>
          <w:rFonts w:ascii="Calibri" w:hAnsi="Calibri" w:cs="Calibri"/>
        </w:rPr>
        <w:t>Prepare the POA&amp;M and assemble the security authorization package</w:t>
      </w:r>
    </w:p>
    <w:p w:rsidR="00737C71" w:rsidRDefault="00737C71" w:rsidP="00241F93">
      <w:pPr>
        <w:numPr>
          <w:ilvl w:val="0"/>
          <w:numId w:val="3"/>
        </w:numPr>
        <w:rPr>
          <w:rFonts w:ascii="Calibri" w:hAnsi="Calibri" w:cs="Calibri"/>
        </w:rPr>
      </w:pPr>
      <w:r>
        <w:rPr>
          <w:rFonts w:ascii="Calibri" w:hAnsi="Calibri" w:cs="Calibri"/>
        </w:rPr>
        <w:t>Submit the security authorization package for security authorization decision</w:t>
      </w:r>
    </w:p>
    <w:p w:rsidR="00737C71" w:rsidRDefault="00737C71" w:rsidP="00241F93">
      <w:pPr>
        <w:numPr>
          <w:ilvl w:val="0"/>
          <w:numId w:val="3"/>
        </w:numPr>
        <w:rPr>
          <w:rFonts w:ascii="Calibri" w:hAnsi="Calibri" w:cs="Calibri"/>
        </w:rPr>
      </w:pPr>
      <w:r>
        <w:rPr>
          <w:rFonts w:ascii="Calibri" w:hAnsi="Calibri" w:cs="Calibri"/>
        </w:rPr>
        <w:t>Review security authorization package and make security authorization decision</w:t>
      </w:r>
    </w:p>
    <w:p w:rsidR="00E2554F" w:rsidRPr="00FC2904" w:rsidRDefault="00E2554F" w:rsidP="00682B47">
      <w:pPr>
        <w:rPr>
          <w:rFonts w:ascii="Calibri" w:hAnsi="Calibri" w:cs="Calibri"/>
          <w:lang w:val="en-US"/>
        </w:rPr>
      </w:pPr>
    </w:p>
    <w:p w:rsidR="00C6750A" w:rsidRPr="00FC2904" w:rsidRDefault="00285723" w:rsidP="00C6750A">
      <w:pPr>
        <w:pStyle w:val="Heading2"/>
        <w:rPr>
          <w:rFonts w:ascii="Calibri" w:hAnsi="Calibri" w:cs="Calibri"/>
          <w:i w:val="0"/>
          <w:lang w:val="en-US"/>
        </w:rPr>
      </w:pPr>
      <w:bookmarkStart w:id="92" w:name="_Toc299785379"/>
      <w:r w:rsidRPr="00FC2904">
        <w:rPr>
          <w:rFonts w:ascii="Calibri" w:hAnsi="Calibri" w:cs="Calibri"/>
          <w:i w:val="0"/>
          <w:lang w:val="en-US"/>
        </w:rPr>
        <w:t>User Acceptance</w:t>
      </w:r>
      <w:r w:rsidR="00DD3DE5">
        <w:rPr>
          <w:rFonts w:ascii="Calibri" w:hAnsi="Calibri" w:cs="Calibri"/>
          <w:i w:val="0"/>
          <w:lang w:val="en-US"/>
        </w:rPr>
        <w:t>/Authorization</w:t>
      </w:r>
      <w:r w:rsidR="002B1E3B" w:rsidRPr="00FC2904">
        <w:rPr>
          <w:rFonts w:ascii="Calibri" w:hAnsi="Calibri" w:cs="Calibri"/>
          <w:i w:val="0"/>
          <w:lang w:val="en-US"/>
        </w:rPr>
        <w:t xml:space="preserve"> </w:t>
      </w:r>
      <w:r w:rsidR="00C6750A" w:rsidRPr="00FC2904">
        <w:rPr>
          <w:rFonts w:ascii="Calibri" w:hAnsi="Calibri" w:cs="Calibri"/>
          <w:i w:val="0"/>
          <w:lang w:val="en-US"/>
        </w:rPr>
        <w:t>Phase Activities</w:t>
      </w:r>
      <w:bookmarkEnd w:id="92"/>
    </w:p>
    <w:p w:rsidR="00C67ADA" w:rsidRPr="00FC2904" w:rsidRDefault="007701AE" w:rsidP="00C67ADA">
      <w:pPr>
        <w:rPr>
          <w:rFonts w:ascii="Calibri" w:hAnsi="Calibri" w:cs="Calibri"/>
          <w:lang w:val="en-US"/>
        </w:rPr>
      </w:pPr>
      <w:r w:rsidRPr="00FC2904">
        <w:rPr>
          <w:rFonts w:ascii="Calibri" w:hAnsi="Calibri" w:cs="Calibri"/>
          <w:lang w:val="en-US"/>
        </w:rPr>
        <w:t xml:space="preserve">The </w:t>
      </w:r>
      <w:r w:rsidR="00A5287D">
        <w:rPr>
          <w:rFonts w:ascii="Calibri" w:hAnsi="Calibri" w:cs="Calibri"/>
          <w:lang w:val="en-US"/>
        </w:rPr>
        <w:t>User acceptance</w:t>
      </w:r>
      <w:r w:rsidR="00241F93">
        <w:rPr>
          <w:rFonts w:ascii="Calibri" w:hAnsi="Calibri" w:cs="Calibri"/>
          <w:lang w:val="en-US"/>
        </w:rPr>
        <w:t>/authorization</w:t>
      </w:r>
      <w:r w:rsidR="00A5287D">
        <w:rPr>
          <w:rFonts w:ascii="Calibri" w:hAnsi="Calibri" w:cs="Calibri"/>
          <w:lang w:val="en-US"/>
        </w:rPr>
        <w:t xml:space="preserve"> phase</w:t>
      </w:r>
      <w:r w:rsidR="00FA6A1C" w:rsidRPr="00FC2904">
        <w:rPr>
          <w:rFonts w:ascii="Calibri" w:hAnsi="Calibri" w:cs="Calibri"/>
          <w:lang w:val="en-US"/>
        </w:rPr>
        <w:t xml:space="preserve"> consists of several steps and activities.  </w:t>
      </w:r>
      <w:r w:rsidR="003E3EFD" w:rsidRPr="003E3EFD">
        <w:rPr>
          <w:rFonts w:ascii="Calibri" w:hAnsi="Calibri" w:cs="Calibri"/>
          <w:lang w:val="en-US"/>
        </w:rPr>
        <w:t xml:space="preserve">After the establishment of the </w:t>
      </w:r>
      <w:r w:rsidR="00E474A1">
        <w:rPr>
          <w:rFonts w:ascii="Calibri" w:hAnsi="Calibri" w:cs="Calibri"/>
          <w:lang w:val="en-US"/>
        </w:rPr>
        <w:t xml:space="preserve">team of </w:t>
      </w:r>
      <w:r w:rsidR="00D6781C">
        <w:rPr>
          <w:rFonts w:ascii="Calibri" w:hAnsi="Calibri" w:cs="Calibri"/>
          <w:lang w:val="en-US"/>
        </w:rPr>
        <w:t>s</w:t>
      </w:r>
      <w:r w:rsidR="00E474A1">
        <w:rPr>
          <w:rFonts w:ascii="Calibri" w:hAnsi="Calibri" w:cs="Calibri"/>
          <w:lang w:val="en-US"/>
        </w:rPr>
        <w:t xml:space="preserve">ystem </w:t>
      </w:r>
      <w:r w:rsidR="00D6781C">
        <w:rPr>
          <w:rFonts w:ascii="Calibri" w:hAnsi="Calibri" w:cs="Calibri"/>
          <w:lang w:val="en-US"/>
        </w:rPr>
        <w:t>u</w:t>
      </w:r>
      <w:r w:rsidR="00E474A1">
        <w:rPr>
          <w:rFonts w:ascii="Calibri" w:hAnsi="Calibri" w:cs="Calibri"/>
          <w:lang w:val="en-US"/>
        </w:rPr>
        <w:t>sers</w:t>
      </w:r>
      <w:r w:rsidR="003E3EFD" w:rsidRPr="003E3EFD">
        <w:rPr>
          <w:rFonts w:ascii="Calibri" w:hAnsi="Calibri" w:cs="Calibri"/>
          <w:lang w:val="en-US"/>
        </w:rPr>
        <w:t xml:space="preserve"> for the project and the assignment of roles and areas of responsibility for each team member, the following activities must be performed</w:t>
      </w:r>
      <w:r w:rsidR="00C67ADA" w:rsidRPr="00FC2904">
        <w:rPr>
          <w:rFonts w:ascii="Calibri" w:hAnsi="Calibri" w:cs="Calibri"/>
          <w:lang w:val="en-US"/>
        </w:rPr>
        <w:t>.</w:t>
      </w:r>
    </w:p>
    <w:p w:rsidR="00285723" w:rsidRPr="00FC2904" w:rsidRDefault="00285723" w:rsidP="00C67ADA">
      <w:pPr>
        <w:rPr>
          <w:rFonts w:ascii="Calibri" w:hAnsi="Calibri" w:cs="Calibri"/>
          <w:lang w:val="en-US"/>
        </w:rPr>
      </w:pPr>
    </w:p>
    <w:p w:rsidR="0094549E" w:rsidRPr="00FC2904" w:rsidRDefault="0094549E" w:rsidP="00A24C60">
      <w:pPr>
        <w:numPr>
          <w:ilvl w:val="0"/>
          <w:numId w:val="3"/>
        </w:numPr>
        <w:rPr>
          <w:rFonts w:ascii="Calibri" w:hAnsi="Calibri" w:cs="Calibri"/>
        </w:rPr>
      </w:pPr>
      <w:r w:rsidRPr="00FC2904">
        <w:rPr>
          <w:rFonts w:ascii="Calibri" w:hAnsi="Calibri" w:cs="Calibri"/>
        </w:rPr>
        <w:t>Review Integration Testing res</w:t>
      </w:r>
      <w:r w:rsidR="005A57BA">
        <w:rPr>
          <w:rFonts w:ascii="Calibri" w:hAnsi="Calibri" w:cs="Calibri"/>
        </w:rPr>
        <w:t>ults</w:t>
      </w:r>
    </w:p>
    <w:p w:rsidR="0094549E" w:rsidRPr="00FC2904" w:rsidRDefault="0094549E" w:rsidP="00A24C60">
      <w:pPr>
        <w:numPr>
          <w:ilvl w:val="0"/>
          <w:numId w:val="3"/>
        </w:numPr>
        <w:rPr>
          <w:rFonts w:ascii="Calibri" w:hAnsi="Calibri" w:cs="Calibri"/>
        </w:rPr>
      </w:pPr>
      <w:r w:rsidRPr="00FC2904">
        <w:rPr>
          <w:rFonts w:ascii="Calibri" w:hAnsi="Calibri" w:cs="Calibri"/>
        </w:rPr>
        <w:t>Re</w:t>
      </w:r>
      <w:r w:rsidR="005A57BA">
        <w:rPr>
          <w:rFonts w:ascii="Calibri" w:hAnsi="Calibri" w:cs="Calibri"/>
        </w:rPr>
        <w:t>view Acceptance Testing results</w:t>
      </w:r>
    </w:p>
    <w:p w:rsidR="0094549E" w:rsidRPr="00FC2904" w:rsidRDefault="0094549E" w:rsidP="00A24C60">
      <w:pPr>
        <w:numPr>
          <w:ilvl w:val="0"/>
          <w:numId w:val="3"/>
        </w:numPr>
        <w:rPr>
          <w:rFonts w:ascii="Calibri" w:hAnsi="Calibri" w:cs="Calibri"/>
        </w:rPr>
      </w:pPr>
      <w:r w:rsidRPr="00FC2904">
        <w:rPr>
          <w:rFonts w:ascii="Calibri" w:hAnsi="Calibri" w:cs="Calibri"/>
        </w:rPr>
        <w:t>Review Section</w:t>
      </w:r>
      <w:r w:rsidR="005A57BA">
        <w:rPr>
          <w:rFonts w:ascii="Calibri" w:hAnsi="Calibri" w:cs="Calibri"/>
        </w:rPr>
        <w:t xml:space="preserve"> 508 Compliance Testing results</w:t>
      </w:r>
      <w:r w:rsidR="00D0336B">
        <w:rPr>
          <w:rFonts w:ascii="Calibri" w:hAnsi="Calibri" w:cs="Calibri"/>
        </w:rPr>
        <w:t>, where applicable</w:t>
      </w:r>
    </w:p>
    <w:p w:rsidR="0094549E" w:rsidRPr="00FC2904" w:rsidRDefault="005A57BA" w:rsidP="00A24C60">
      <w:pPr>
        <w:numPr>
          <w:ilvl w:val="0"/>
          <w:numId w:val="3"/>
        </w:numPr>
        <w:rPr>
          <w:rFonts w:ascii="Calibri" w:hAnsi="Calibri" w:cs="Calibri"/>
        </w:rPr>
      </w:pPr>
      <w:r>
        <w:rPr>
          <w:rFonts w:ascii="Calibri" w:hAnsi="Calibri" w:cs="Calibri"/>
        </w:rPr>
        <w:t>Review Security Testing results</w:t>
      </w:r>
    </w:p>
    <w:p w:rsidR="0094549E" w:rsidRDefault="0094549E" w:rsidP="00A24C60">
      <w:pPr>
        <w:numPr>
          <w:ilvl w:val="0"/>
          <w:numId w:val="3"/>
        </w:numPr>
        <w:rPr>
          <w:rFonts w:ascii="Calibri" w:hAnsi="Calibri" w:cs="Calibri"/>
        </w:rPr>
      </w:pPr>
      <w:r w:rsidRPr="00FC2904">
        <w:rPr>
          <w:rFonts w:ascii="Calibri" w:hAnsi="Calibri" w:cs="Calibri"/>
        </w:rPr>
        <w:t>Revi</w:t>
      </w:r>
      <w:r w:rsidR="005A57BA">
        <w:rPr>
          <w:rFonts w:ascii="Calibri" w:hAnsi="Calibri" w:cs="Calibri"/>
        </w:rPr>
        <w:t>ew Inter-System Testing results</w:t>
      </w:r>
    </w:p>
    <w:p w:rsidR="003E3EFD" w:rsidRPr="00FC2904" w:rsidRDefault="005A57BA" w:rsidP="00A24C60">
      <w:pPr>
        <w:numPr>
          <w:ilvl w:val="0"/>
          <w:numId w:val="3"/>
        </w:numPr>
        <w:rPr>
          <w:rFonts w:ascii="Calibri" w:hAnsi="Calibri" w:cs="Calibri"/>
        </w:rPr>
      </w:pPr>
      <w:r>
        <w:rPr>
          <w:rFonts w:ascii="Calibri" w:hAnsi="Calibri" w:cs="Calibri"/>
        </w:rPr>
        <w:t>Review Stress Testing results</w:t>
      </w:r>
    </w:p>
    <w:p w:rsidR="0094549E" w:rsidRPr="00FC2904" w:rsidRDefault="0094549E" w:rsidP="00A24C60">
      <w:pPr>
        <w:numPr>
          <w:ilvl w:val="0"/>
          <w:numId w:val="3"/>
        </w:numPr>
        <w:rPr>
          <w:rFonts w:ascii="Calibri" w:hAnsi="Calibri" w:cs="Calibri"/>
        </w:rPr>
      </w:pPr>
      <w:r w:rsidRPr="00FC2904">
        <w:rPr>
          <w:rFonts w:ascii="Calibri" w:hAnsi="Calibri" w:cs="Calibri"/>
        </w:rPr>
        <w:t>Re</w:t>
      </w:r>
      <w:r w:rsidR="005A57BA">
        <w:rPr>
          <w:rFonts w:ascii="Calibri" w:hAnsi="Calibri" w:cs="Calibri"/>
        </w:rPr>
        <w:t>view Regression Testing results</w:t>
      </w:r>
    </w:p>
    <w:p w:rsidR="006B3F7F" w:rsidRDefault="0094549E" w:rsidP="00A24C60">
      <w:pPr>
        <w:numPr>
          <w:ilvl w:val="0"/>
          <w:numId w:val="3"/>
        </w:numPr>
        <w:rPr>
          <w:rFonts w:ascii="Calibri" w:hAnsi="Calibri" w:cs="Calibri"/>
        </w:rPr>
      </w:pPr>
      <w:r w:rsidRPr="00FC2904">
        <w:rPr>
          <w:rFonts w:ascii="Calibri" w:hAnsi="Calibri" w:cs="Calibri"/>
        </w:rPr>
        <w:t xml:space="preserve">Recommend </w:t>
      </w:r>
      <w:r w:rsidR="006B3F7F">
        <w:rPr>
          <w:rFonts w:ascii="Calibri" w:hAnsi="Calibri" w:cs="Calibri"/>
        </w:rPr>
        <w:t>re-testing where neede</w:t>
      </w:r>
      <w:r w:rsidR="005A57BA">
        <w:rPr>
          <w:rFonts w:ascii="Calibri" w:hAnsi="Calibri" w:cs="Calibri"/>
        </w:rPr>
        <w:t>d</w:t>
      </w:r>
    </w:p>
    <w:p w:rsidR="00AE6951" w:rsidRDefault="006B3F7F" w:rsidP="00A24C60">
      <w:pPr>
        <w:numPr>
          <w:ilvl w:val="0"/>
          <w:numId w:val="3"/>
        </w:numPr>
        <w:rPr>
          <w:rFonts w:ascii="Calibri" w:hAnsi="Calibri" w:cs="Calibri"/>
        </w:rPr>
      </w:pPr>
      <w:r>
        <w:rPr>
          <w:rFonts w:ascii="Calibri" w:hAnsi="Calibri" w:cs="Calibri"/>
        </w:rPr>
        <w:t xml:space="preserve">Recommend </w:t>
      </w:r>
      <w:r w:rsidR="00D068F7">
        <w:rPr>
          <w:rFonts w:ascii="Calibri" w:hAnsi="Calibri" w:cs="Calibri"/>
        </w:rPr>
        <w:t>a</w:t>
      </w:r>
      <w:r w:rsidR="0094549E" w:rsidRPr="00FC2904">
        <w:rPr>
          <w:rFonts w:ascii="Calibri" w:hAnsi="Calibri" w:cs="Calibri"/>
        </w:rPr>
        <w:t xml:space="preserve">dditional testing </w:t>
      </w:r>
      <w:r w:rsidR="00D068F7">
        <w:rPr>
          <w:rFonts w:ascii="Calibri" w:hAnsi="Calibri" w:cs="Calibri"/>
        </w:rPr>
        <w:t>where</w:t>
      </w:r>
      <w:r w:rsidR="005A57BA">
        <w:rPr>
          <w:rFonts w:ascii="Calibri" w:hAnsi="Calibri" w:cs="Calibri"/>
        </w:rPr>
        <w:t xml:space="preserve"> needed</w:t>
      </w:r>
    </w:p>
    <w:p w:rsidR="00D068F7" w:rsidRDefault="00D068F7" w:rsidP="00A24C60">
      <w:pPr>
        <w:numPr>
          <w:ilvl w:val="0"/>
          <w:numId w:val="3"/>
        </w:numPr>
        <w:rPr>
          <w:rFonts w:ascii="Calibri" w:hAnsi="Calibri" w:cs="Calibri"/>
        </w:rPr>
      </w:pPr>
      <w:r>
        <w:rPr>
          <w:rFonts w:ascii="Calibri" w:hAnsi="Calibri" w:cs="Calibri"/>
        </w:rPr>
        <w:t xml:space="preserve">Participate in Regression Testing </w:t>
      </w:r>
      <w:r w:rsidR="006B3F7F">
        <w:rPr>
          <w:rFonts w:ascii="Calibri" w:hAnsi="Calibri" w:cs="Calibri"/>
        </w:rPr>
        <w:t xml:space="preserve">with the Testing team </w:t>
      </w:r>
      <w:r>
        <w:rPr>
          <w:rFonts w:ascii="Calibri" w:hAnsi="Calibri" w:cs="Calibri"/>
        </w:rPr>
        <w:t>if needed</w:t>
      </w:r>
    </w:p>
    <w:p w:rsidR="003E3EFD" w:rsidRDefault="003E3EFD" w:rsidP="00A24C60">
      <w:pPr>
        <w:numPr>
          <w:ilvl w:val="0"/>
          <w:numId w:val="3"/>
        </w:numPr>
        <w:rPr>
          <w:rFonts w:ascii="Calibri" w:hAnsi="Calibri" w:cs="Calibri"/>
        </w:rPr>
      </w:pPr>
      <w:r w:rsidRPr="00FC2904">
        <w:rPr>
          <w:rFonts w:ascii="Calibri" w:hAnsi="Calibri" w:cs="Calibri"/>
        </w:rPr>
        <w:t xml:space="preserve">Certify that the system changes </w:t>
      </w:r>
      <w:r>
        <w:rPr>
          <w:rFonts w:ascii="Calibri" w:hAnsi="Calibri" w:cs="Calibri"/>
        </w:rPr>
        <w:t xml:space="preserve">conform </w:t>
      </w:r>
      <w:r w:rsidRPr="00FC2904">
        <w:rPr>
          <w:rFonts w:ascii="Calibri" w:hAnsi="Calibri" w:cs="Calibri"/>
        </w:rPr>
        <w:t xml:space="preserve">(or do not </w:t>
      </w:r>
      <w:r>
        <w:rPr>
          <w:rFonts w:ascii="Calibri" w:hAnsi="Calibri" w:cs="Calibri"/>
        </w:rPr>
        <w:t>conform</w:t>
      </w:r>
      <w:r w:rsidR="006B3F7F">
        <w:rPr>
          <w:rFonts w:ascii="Calibri" w:hAnsi="Calibri" w:cs="Calibri"/>
        </w:rPr>
        <w:t>) to</w:t>
      </w:r>
      <w:r w:rsidRPr="00FC2904">
        <w:rPr>
          <w:rFonts w:ascii="Calibri" w:hAnsi="Calibri" w:cs="Calibri"/>
        </w:rPr>
        <w:t xml:space="preserve"> the </w:t>
      </w:r>
      <w:r>
        <w:rPr>
          <w:rFonts w:ascii="Calibri" w:hAnsi="Calibri" w:cs="Calibri"/>
        </w:rPr>
        <w:t>needs of the business</w:t>
      </w:r>
    </w:p>
    <w:p w:rsidR="00DE1107" w:rsidRDefault="00DE1107" w:rsidP="00A24C60">
      <w:pPr>
        <w:numPr>
          <w:ilvl w:val="0"/>
          <w:numId w:val="3"/>
        </w:numPr>
        <w:rPr>
          <w:rFonts w:ascii="Calibri" w:hAnsi="Calibri" w:cs="Calibri"/>
        </w:rPr>
      </w:pPr>
      <w:r>
        <w:rPr>
          <w:rFonts w:ascii="Calibri" w:hAnsi="Calibri" w:cs="Calibri"/>
        </w:rPr>
        <w:t>Training materials are distributed</w:t>
      </w:r>
    </w:p>
    <w:p w:rsidR="00DE1107" w:rsidRDefault="00DE1107" w:rsidP="00A24C60">
      <w:pPr>
        <w:numPr>
          <w:ilvl w:val="0"/>
          <w:numId w:val="3"/>
        </w:numPr>
        <w:rPr>
          <w:rFonts w:ascii="Calibri" w:hAnsi="Calibri" w:cs="Calibri"/>
        </w:rPr>
      </w:pPr>
      <w:r>
        <w:rPr>
          <w:rFonts w:ascii="Calibri" w:hAnsi="Calibri" w:cs="Calibri"/>
        </w:rPr>
        <w:t>Procedures are distributed</w:t>
      </w:r>
    </w:p>
    <w:p w:rsidR="00063E57" w:rsidRDefault="00063E57" w:rsidP="00063E57">
      <w:pPr>
        <w:rPr>
          <w:rFonts w:ascii="Calibri" w:hAnsi="Calibri" w:cs="Calibri"/>
        </w:rPr>
      </w:pPr>
    </w:p>
    <w:p w:rsidR="00063E57" w:rsidRPr="00D0336B" w:rsidRDefault="00063E57" w:rsidP="00063E57">
      <w:pPr>
        <w:rPr>
          <w:rFonts w:ascii="Calibri" w:hAnsi="Calibri" w:cs="Calibri"/>
        </w:rPr>
      </w:pPr>
      <w:r w:rsidRPr="00D0336B">
        <w:rPr>
          <w:rFonts w:ascii="Calibri" w:hAnsi="Calibri" w:cs="Calibri"/>
        </w:rPr>
        <w:t xml:space="preserve">After the User acceptance activities are performed, </w:t>
      </w:r>
      <w:r w:rsidR="00D0336B" w:rsidRPr="00D0336B">
        <w:rPr>
          <w:rFonts w:ascii="Calibri" w:hAnsi="Calibri" w:cs="Calibri"/>
        </w:rPr>
        <w:t xml:space="preserve">if </w:t>
      </w:r>
      <w:r w:rsidRPr="00D0336B">
        <w:rPr>
          <w:rFonts w:ascii="Calibri" w:hAnsi="Calibri" w:cs="Calibri"/>
        </w:rPr>
        <w:t>the system must be formally assessed prior to being granted formal authorization to operate</w:t>
      </w:r>
      <w:r w:rsidR="00D0336B" w:rsidRPr="00D0336B">
        <w:rPr>
          <w:rFonts w:ascii="Calibri" w:hAnsi="Calibri" w:cs="Calibri"/>
        </w:rPr>
        <w:t xml:space="preserve">, the phase </w:t>
      </w:r>
      <w:r w:rsidR="00D0336B">
        <w:rPr>
          <w:rFonts w:ascii="Calibri" w:hAnsi="Calibri" w:cs="Calibri"/>
        </w:rPr>
        <w:t xml:space="preserve">also </w:t>
      </w:r>
      <w:r w:rsidRPr="00D0336B">
        <w:rPr>
          <w:rFonts w:ascii="Calibri" w:hAnsi="Calibri" w:cs="Calibri"/>
        </w:rPr>
        <w:t>includes the following activities:</w:t>
      </w:r>
    </w:p>
    <w:p w:rsidR="00D0336B" w:rsidRDefault="00D0336B" w:rsidP="00D0336B">
      <w:pPr>
        <w:ind w:left="1440"/>
        <w:rPr>
          <w:rFonts w:ascii="Calibri" w:hAnsi="Calibri" w:cs="Calibri"/>
        </w:rPr>
      </w:pPr>
    </w:p>
    <w:p w:rsidR="00046182" w:rsidRPr="00D0336B" w:rsidRDefault="00063E57" w:rsidP="00A24C60">
      <w:pPr>
        <w:numPr>
          <w:ilvl w:val="0"/>
          <w:numId w:val="3"/>
        </w:numPr>
        <w:rPr>
          <w:rFonts w:ascii="Calibri" w:hAnsi="Calibri" w:cs="Calibri"/>
        </w:rPr>
      </w:pPr>
      <w:r w:rsidRPr="00D0336B">
        <w:rPr>
          <w:rFonts w:ascii="Calibri" w:hAnsi="Calibri" w:cs="Calibri"/>
        </w:rPr>
        <w:t>The Audit Coordinator arranges for an independent security assessment</w:t>
      </w:r>
    </w:p>
    <w:p w:rsidR="006F2810" w:rsidRPr="00D0336B" w:rsidRDefault="00063E57" w:rsidP="00A24C60">
      <w:pPr>
        <w:numPr>
          <w:ilvl w:val="0"/>
          <w:numId w:val="3"/>
        </w:numPr>
        <w:rPr>
          <w:rFonts w:ascii="Calibri" w:hAnsi="Calibri" w:cs="Calibri"/>
        </w:rPr>
      </w:pPr>
      <w:r w:rsidRPr="00D0336B">
        <w:rPr>
          <w:rFonts w:ascii="Calibri" w:hAnsi="Calibri" w:cs="Calibri"/>
        </w:rPr>
        <w:t>The assessor validates the security controls and provides a Security Assessment Report.</w:t>
      </w:r>
    </w:p>
    <w:p w:rsidR="006F2810" w:rsidRPr="00D0336B" w:rsidRDefault="00063E57" w:rsidP="00A24C60">
      <w:pPr>
        <w:numPr>
          <w:ilvl w:val="0"/>
          <w:numId w:val="3"/>
        </w:numPr>
        <w:rPr>
          <w:rFonts w:ascii="Calibri" w:hAnsi="Calibri" w:cs="Calibri"/>
        </w:rPr>
      </w:pPr>
      <w:r w:rsidRPr="00D0336B">
        <w:rPr>
          <w:rFonts w:ascii="Calibri" w:hAnsi="Calibri" w:cs="Calibri"/>
        </w:rPr>
        <w:t>The Authorizing Official provides the Security Authorization Decision.</w:t>
      </w:r>
    </w:p>
    <w:p w:rsidR="002B1E3B" w:rsidRPr="00FC2904" w:rsidRDefault="00892DE1" w:rsidP="002B1E3B">
      <w:pPr>
        <w:pStyle w:val="Heading2"/>
        <w:rPr>
          <w:rFonts w:ascii="Calibri" w:hAnsi="Calibri" w:cs="Calibri"/>
          <w:i w:val="0"/>
          <w:lang w:val="en-US"/>
        </w:rPr>
      </w:pPr>
      <w:bookmarkStart w:id="93" w:name="_Toc299785380"/>
      <w:r w:rsidRPr="00FC2904">
        <w:rPr>
          <w:rFonts w:ascii="Calibri" w:hAnsi="Calibri" w:cs="Calibri"/>
          <w:i w:val="0"/>
          <w:lang w:val="en-US"/>
        </w:rPr>
        <w:t xml:space="preserve">Role of Other </w:t>
      </w:r>
      <w:r w:rsidR="00DF7873">
        <w:rPr>
          <w:rFonts w:ascii="Calibri" w:hAnsi="Calibri" w:cs="Calibri"/>
          <w:i w:val="0"/>
          <w:lang w:val="en-US"/>
        </w:rPr>
        <w:t>Teams</w:t>
      </w:r>
      <w:r w:rsidRPr="00FC2904">
        <w:rPr>
          <w:rFonts w:ascii="Calibri" w:hAnsi="Calibri" w:cs="Calibri"/>
          <w:i w:val="0"/>
          <w:lang w:val="en-US"/>
        </w:rPr>
        <w:t xml:space="preserve"> in the User Acceptance</w:t>
      </w:r>
      <w:r w:rsidR="006F2810">
        <w:rPr>
          <w:rFonts w:ascii="Calibri" w:hAnsi="Calibri" w:cs="Calibri"/>
          <w:i w:val="0"/>
          <w:lang w:val="en-US"/>
        </w:rPr>
        <w:t>/Authorization</w:t>
      </w:r>
      <w:r w:rsidRPr="00FC2904">
        <w:rPr>
          <w:rFonts w:ascii="Calibri" w:hAnsi="Calibri" w:cs="Calibri"/>
          <w:i w:val="0"/>
          <w:lang w:val="en-US"/>
        </w:rPr>
        <w:t xml:space="preserve"> Phase</w:t>
      </w:r>
      <w:bookmarkEnd w:id="93"/>
    </w:p>
    <w:p w:rsidR="00892DE1" w:rsidRPr="00FC2904" w:rsidRDefault="006B3F7F" w:rsidP="00892DE1">
      <w:pPr>
        <w:rPr>
          <w:rFonts w:ascii="Calibri" w:hAnsi="Calibri" w:cs="Calibri"/>
          <w:lang w:val="en-US"/>
        </w:rPr>
      </w:pPr>
      <w:r>
        <w:rPr>
          <w:rFonts w:ascii="Calibri" w:hAnsi="Calibri" w:cs="Calibri"/>
          <w:lang w:val="en-US"/>
        </w:rPr>
        <w:t>O</w:t>
      </w:r>
      <w:r w:rsidR="004E4341" w:rsidRPr="00FC2904">
        <w:rPr>
          <w:rFonts w:ascii="Calibri" w:hAnsi="Calibri" w:cs="Calibri"/>
          <w:lang w:val="en-US"/>
        </w:rPr>
        <w:t xml:space="preserve">ther project members perform activities during the </w:t>
      </w:r>
      <w:r w:rsidR="00A5287D">
        <w:rPr>
          <w:rFonts w:ascii="Calibri" w:hAnsi="Calibri" w:cs="Calibri"/>
          <w:lang w:val="en-US"/>
        </w:rPr>
        <w:t>User acceptance phase</w:t>
      </w:r>
      <w:r w:rsidR="004E4341" w:rsidRPr="00FC2904">
        <w:rPr>
          <w:rFonts w:ascii="Calibri" w:hAnsi="Calibri" w:cs="Calibri"/>
          <w:lang w:val="en-US"/>
        </w:rPr>
        <w:t>.  These activities include:</w:t>
      </w:r>
    </w:p>
    <w:p w:rsidR="004E4341" w:rsidRPr="00FC2904" w:rsidRDefault="004E4341" w:rsidP="00892DE1">
      <w:pPr>
        <w:rPr>
          <w:rFonts w:ascii="Calibri" w:hAnsi="Calibri" w:cs="Calibri"/>
          <w:lang w:val="en-US"/>
        </w:rPr>
      </w:pPr>
    </w:p>
    <w:p w:rsidR="003E3EFD" w:rsidRDefault="003E3EFD" w:rsidP="00A24C60">
      <w:pPr>
        <w:numPr>
          <w:ilvl w:val="0"/>
          <w:numId w:val="3"/>
        </w:numPr>
        <w:rPr>
          <w:rFonts w:ascii="Calibri" w:hAnsi="Calibri" w:cs="Calibri"/>
        </w:rPr>
      </w:pPr>
      <w:r w:rsidRPr="003B279F">
        <w:rPr>
          <w:rFonts w:ascii="Calibri" w:hAnsi="Calibri" w:cs="Calibri"/>
        </w:rPr>
        <w:t xml:space="preserve">The Quality Assurance </w:t>
      </w:r>
      <w:r w:rsidR="008404CE">
        <w:rPr>
          <w:rFonts w:ascii="Calibri" w:hAnsi="Calibri" w:cs="Calibri"/>
        </w:rPr>
        <w:t>r</w:t>
      </w:r>
      <w:r w:rsidR="001F6AE1">
        <w:rPr>
          <w:rFonts w:ascii="Calibri" w:hAnsi="Calibri" w:cs="Calibri"/>
        </w:rPr>
        <w:t>epresentative</w:t>
      </w:r>
      <w:r w:rsidRPr="003B279F">
        <w:rPr>
          <w:rFonts w:ascii="Calibri" w:hAnsi="Calibri" w:cs="Calibri"/>
        </w:rPr>
        <w:t xml:space="preserve"> reviews the </w:t>
      </w:r>
      <w:r w:rsidR="003B279F" w:rsidRPr="003B279F">
        <w:rPr>
          <w:rFonts w:ascii="Calibri" w:hAnsi="Calibri" w:cs="Calibri"/>
        </w:rPr>
        <w:t xml:space="preserve">User Acceptance Sign-Off and Approval </w:t>
      </w:r>
      <w:r w:rsidRPr="003B279F">
        <w:rPr>
          <w:rFonts w:ascii="Calibri" w:hAnsi="Calibri" w:cs="Calibri"/>
        </w:rPr>
        <w:t>to ensure it is complete.</w:t>
      </w:r>
    </w:p>
    <w:p w:rsidR="005F4F9F" w:rsidRPr="003E3EFD" w:rsidRDefault="005F4F9F" w:rsidP="00A24C60">
      <w:pPr>
        <w:numPr>
          <w:ilvl w:val="0"/>
          <w:numId w:val="3"/>
        </w:numPr>
        <w:rPr>
          <w:rFonts w:ascii="Calibri" w:hAnsi="Calibri" w:cs="Calibri"/>
        </w:rPr>
      </w:pPr>
      <w:r w:rsidRPr="003E3EFD">
        <w:rPr>
          <w:rFonts w:ascii="Calibri" w:hAnsi="Calibri" w:cs="Calibri"/>
        </w:rPr>
        <w:t xml:space="preserve">The </w:t>
      </w:r>
      <w:r w:rsidR="003E3EFD" w:rsidRPr="003E3EFD">
        <w:rPr>
          <w:rFonts w:ascii="Calibri" w:hAnsi="Calibri" w:cs="Calibri"/>
        </w:rPr>
        <w:t>Testing</w:t>
      </w:r>
      <w:r w:rsidR="00FC4EF3" w:rsidRPr="003E3EFD">
        <w:rPr>
          <w:rFonts w:ascii="Calibri" w:hAnsi="Calibri" w:cs="Calibri"/>
        </w:rPr>
        <w:t xml:space="preserve"> </w:t>
      </w:r>
      <w:r w:rsidR="008404CE">
        <w:rPr>
          <w:rFonts w:ascii="Calibri" w:hAnsi="Calibri" w:cs="Calibri"/>
        </w:rPr>
        <w:t>r</w:t>
      </w:r>
      <w:r w:rsidR="001F6AE1">
        <w:rPr>
          <w:rFonts w:ascii="Calibri" w:hAnsi="Calibri" w:cs="Calibri"/>
        </w:rPr>
        <w:t>epresentative</w:t>
      </w:r>
      <w:r w:rsidR="00FC4EF3" w:rsidRPr="003E3EFD">
        <w:rPr>
          <w:rFonts w:ascii="Calibri" w:hAnsi="Calibri" w:cs="Calibri"/>
        </w:rPr>
        <w:t xml:space="preserve"> performs </w:t>
      </w:r>
      <w:r w:rsidR="00D068F7">
        <w:rPr>
          <w:rFonts w:ascii="Calibri" w:hAnsi="Calibri" w:cs="Calibri"/>
        </w:rPr>
        <w:t>Regression Testing as needed</w:t>
      </w:r>
      <w:r w:rsidR="00FC4EF3" w:rsidRPr="003E3EFD">
        <w:rPr>
          <w:rFonts w:ascii="Calibri" w:hAnsi="Calibri" w:cs="Calibri"/>
        </w:rPr>
        <w:t>.</w:t>
      </w:r>
    </w:p>
    <w:p w:rsidR="0094549E" w:rsidRDefault="00FC4EF3" w:rsidP="00A24C60">
      <w:pPr>
        <w:numPr>
          <w:ilvl w:val="0"/>
          <w:numId w:val="3"/>
        </w:numPr>
        <w:rPr>
          <w:rFonts w:ascii="Calibri" w:hAnsi="Calibri" w:cs="Calibri"/>
        </w:rPr>
      </w:pPr>
      <w:r w:rsidRPr="00FC2904">
        <w:rPr>
          <w:rFonts w:ascii="Calibri" w:hAnsi="Calibri" w:cs="Calibri"/>
        </w:rPr>
        <w:t xml:space="preserve">The </w:t>
      </w:r>
      <w:r w:rsidR="00E474A1">
        <w:rPr>
          <w:rFonts w:ascii="Calibri" w:hAnsi="Calibri" w:cs="Calibri"/>
        </w:rPr>
        <w:t>Documentation</w:t>
      </w:r>
      <w:r w:rsidR="003E3EFD">
        <w:rPr>
          <w:rFonts w:ascii="Calibri" w:hAnsi="Calibri" w:cs="Calibri"/>
        </w:rPr>
        <w:t xml:space="preserve"> </w:t>
      </w:r>
      <w:r w:rsidR="008404CE">
        <w:rPr>
          <w:rFonts w:ascii="Calibri" w:hAnsi="Calibri" w:cs="Calibri"/>
        </w:rPr>
        <w:t>r</w:t>
      </w:r>
      <w:r w:rsidR="001F6AE1">
        <w:rPr>
          <w:rFonts w:ascii="Calibri" w:hAnsi="Calibri" w:cs="Calibri"/>
        </w:rPr>
        <w:t>epresentative</w:t>
      </w:r>
      <w:r w:rsidRPr="00FC2904">
        <w:rPr>
          <w:rFonts w:ascii="Calibri" w:hAnsi="Calibri" w:cs="Calibri"/>
        </w:rPr>
        <w:t xml:space="preserve"> finalizes the </w:t>
      </w:r>
      <w:r w:rsidR="007E1493">
        <w:rPr>
          <w:rFonts w:ascii="Calibri" w:hAnsi="Calibri" w:cs="Calibri"/>
        </w:rPr>
        <w:t>training materials</w:t>
      </w:r>
      <w:r w:rsidRPr="00FC2904">
        <w:rPr>
          <w:rFonts w:ascii="Calibri" w:hAnsi="Calibri" w:cs="Calibri"/>
        </w:rPr>
        <w:t xml:space="preserve"> that were </w:t>
      </w:r>
      <w:r w:rsidR="003E3EFD">
        <w:rPr>
          <w:rFonts w:ascii="Calibri" w:hAnsi="Calibri" w:cs="Calibri"/>
        </w:rPr>
        <w:t>developed</w:t>
      </w:r>
      <w:r w:rsidRPr="00FC2904">
        <w:rPr>
          <w:rFonts w:ascii="Calibri" w:hAnsi="Calibri" w:cs="Calibri"/>
        </w:rPr>
        <w:t xml:space="preserve"> </w:t>
      </w:r>
      <w:r w:rsidRPr="00FC2904">
        <w:rPr>
          <w:rFonts w:ascii="Calibri" w:hAnsi="Calibri" w:cs="Calibri"/>
        </w:rPr>
        <w:lastRenderedPageBreak/>
        <w:t>as a result of the project requirements.</w:t>
      </w:r>
    </w:p>
    <w:p w:rsidR="00DE1107" w:rsidRDefault="00DE1107" w:rsidP="00A24C60">
      <w:pPr>
        <w:numPr>
          <w:ilvl w:val="0"/>
          <w:numId w:val="3"/>
        </w:numPr>
        <w:rPr>
          <w:rFonts w:ascii="Calibri" w:hAnsi="Calibri" w:cs="Calibri"/>
        </w:rPr>
      </w:pPr>
      <w:r>
        <w:rPr>
          <w:rFonts w:ascii="Calibri" w:hAnsi="Calibri" w:cs="Calibri"/>
        </w:rPr>
        <w:t>The documentation team distributes training materials after user acceptance is finalized.</w:t>
      </w:r>
    </w:p>
    <w:p w:rsidR="00DE1107" w:rsidRPr="00FC2904" w:rsidRDefault="00DE1107" w:rsidP="00A24C60">
      <w:pPr>
        <w:numPr>
          <w:ilvl w:val="0"/>
          <w:numId w:val="3"/>
        </w:numPr>
        <w:rPr>
          <w:rFonts w:ascii="Calibri" w:hAnsi="Calibri" w:cs="Calibri"/>
        </w:rPr>
      </w:pPr>
      <w:r>
        <w:rPr>
          <w:rFonts w:ascii="Calibri" w:hAnsi="Calibri" w:cs="Calibri"/>
        </w:rPr>
        <w:t>The documentation team distributes updated procedures after user acceptance is finalized.</w:t>
      </w:r>
    </w:p>
    <w:p w:rsidR="00FC4EF3" w:rsidRDefault="00FC4EF3" w:rsidP="00A24C60">
      <w:pPr>
        <w:numPr>
          <w:ilvl w:val="0"/>
          <w:numId w:val="3"/>
        </w:numPr>
        <w:rPr>
          <w:rFonts w:ascii="Calibri" w:hAnsi="Calibri" w:cs="Calibri"/>
        </w:rPr>
      </w:pPr>
      <w:r w:rsidRPr="00FC2904">
        <w:rPr>
          <w:rFonts w:ascii="Calibri" w:hAnsi="Calibri" w:cs="Calibri"/>
        </w:rPr>
        <w:t xml:space="preserve">The </w:t>
      </w:r>
      <w:r w:rsidR="00D6781C">
        <w:rPr>
          <w:rFonts w:ascii="Calibri" w:hAnsi="Calibri" w:cs="Calibri"/>
        </w:rPr>
        <w:t>Change Control</w:t>
      </w:r>
      <w:r w:rsidRPr="00FC2904">
        <w:rPr>
          <w:rFonts w:ascii="Calibri" w:hAnsi="Calibri" w:cs="Calibri"/>
        </w:rPr>
        <w:t xml:space="preserve"> </w:t>
      </w:r>
      <w:r w:rsidR="008404CE">
        <w:rPr>
          <w:rFonts w:ascii="Calibri" w:hAnsi="Calibri" w:cs="Calibri"/>
        </w:rPr>
        <w:t>r</w:t>
      </w:r>
      <w:r w:rsidR="001F6AE1">
        <w:rPr>
          <w:rFonts w:ascii="Calibri" w:hAnsi="Calibri" w:cs="Calibri"/>
        </w:rPr>
        <w:t>epresentative</w:t>
      </w:r>
      <w:r w:rsidRPr="00FC2904">
        <w:rPr>
          <w:rFonts w:ascii="Calibri" w:hAnsi="Calibri" w:cs="Calibri"/>
        </w:rPr>
        <w:t xml:space="preserve"> prepares for t</w:t>
      </w:r>
      <w:r w:rsidR="00D068F7">
        <w:rPr>
          <w:rFonts w:ascii="Calibri" w:hAnsi="Calibri" w:cs="Calibri"/>
        </w:rPr>
        <w:t>he Production Readiness Review</w:t>
      </w:r>
      <w:r w:rsidR="00C33D0B">
        <w:rPr>
          <w:rFonts w:ascii="Calibri" w:hAnsi="Calibri" w:cs="Calibri"/>
        </w:rPr>
        <w:t xml:space="preserve"> (PRR)</w:t>
      </w:r>
      <w:r w:rsidR="006B3F7F">
        <w:rPr>
          <w:rFonts w:ascii="Calibri" w:hAnsi="Calibri" w:cs="Calibri"/>
        </w:rPr>
        <w:t xml:space="preserve"> and </w:t>
      </w:r>
      <w:r w:rsidR="002D0F34">
        <w:rPr>
          <w:rFonts w:ascii="Calibri" w:hAnsi="Calibri" w:cs="Calibri"/>
        </w:rPr>
        <w:t>prepares</w:t>
      </w:r>
      <w:r w:rsidR="006B3F7F">
        <w:rPr>
          <w:rFonts w:ascii="Calibri" w:hAnsi="Calibri" w:cs="Calibri"/>
        </w:rPr>
        <w:t xml:space="preserve"> to install the software into a production environment</w:t>
      </w:r>
      <w:r w:rsidR="00D068F7">
        <w:rPr>
          <w:rFonts w:ascii="Calibri" w:hAnsi="Calibri" w:cs="Calibri"/>
        </w:rPr>
        <w:t>.</w:t>
      </w:r>
    </w:p>
    <w:p w:rsidR="00046182" w:rsidRPr="00D0336B" w:rsidRDefault="00063E57" w:rsidP="00A24C60">
      <w:pPr>
        <w:numPr>
          <w:ilvl w:val="0"/>
          <w:numId w:val="3"/>
        </w:numPr>
        <w:rPr>
          <w:rFonts w:ascii="Calibri" w:hAnsi="Calibri" w:cs="Calibri"/>
        </w:rPr>
      </w:pPr>
      <w:r w:rsidRPr="00D0336B">
        <w:rPr>
          <w:rFonts w:ascii="Calibri" w:hAnsi="Calibri" w:cs="Calibri"/>
        </w:rPr>
        <w:t>The Audit Coordinator prepares and facilitates the security assessment.</w:t>
      </w:r>
    </w:p>
    <w:p w:rsidR="006F2810" w:rsidRPr="00D0336B" w:rsidRDefault="00063E57" w:rsidP="00A24C60">
      <w:pPr>
        <w:numPr>
          <w:ilvl w:val="0"/>
          <w:numId w:val="3"/>
        </w:numPr>
        <w:rPr>
          <w:rFonts w:ascii="Calibri" w:hAnsi="Calibri" w:cs="Calibri"/>
        </w:rPr>
      </w:pPr>
      <w:r w:rsidRPr="00D0336B">
        <w:rPr>
          <w:rFonts w:ascii="Calibri" w:hAnsi="Calibri" w:cs="Calibri"/>
        </w:rPr>
        <w:t xml:space="preserve">An independent assessor performs </w:t>
      </w:r>
      <w:r w:rsidR="00737C71" w:rsidRPr="00D0336B">
        <w:rPr>
          <w:rFonts w:ascii="Calibri" w:hAnsi="Calibri" w:cs="Calibri"/>
        </w:rPr>
        <w:t xml:space="preserve">the </w:t>
      </w:r>
      <w:r w:rsidRPr="00D0336B">
        <w:rPr>
          <w:rFonts w:ascii="Calibri" w:hAnsi="Calibri" w:cs="Calibri"/>
        </w:rPr>
        <w:t>security assessment.</w:t>
      </w:r>
    </w:p>
    <w:p w:rsidR="00046182" w:rsidRPr="00D0336B" w:rsidRDefault="00063E57" w:rsidP="00A24C60">
      <w:pPr>
        <w:numPr>
          <w:ilvl w:val="0"/>
          <w:numId w:val="3"/>
        </w:numPr>
        <w:rPr>
          <w:rFonts w:ascii="Calibri" w:hAnsi="Calibri" w:cs="Calibri"/>
        </w:rPr>
      </w:pPr>
      <w:r w:rsidRPr="00D0336B">
        <w:rPr>
          <w:rFonts w:ascii="Calibri" w:hAnsi="Calibri" w:cs="Calibri"/>
        </w:rPr>
        <w:t>The Authorizing Official provides the Security Authorization Decision.</w:t>
      </w:r>
    </w:p>
    <w:p w:rsidR="000256DA" w:rsidRPr="00FC2904" w:rsidRDefault="00C33164" w:rsidP="00C33164">
      <w:pPr>
        <w:pStyle w:val="Heading1"/>
        <w:rPr>
          <w:rFonts w:ascii="Calibri" w:hAnsi="Calibri" w:cs="Calibri"/>
        </w:rPr>
      </w:pPr>
      <w:bookmarkStart w:id="94" w:name="_Toc299785382"/>
      <w:r w:rsidRPr="00FC2904">
        <w:rPr>
          <w:rFonts w:ascii="Calibri" w:hAnsi="Calibri" w:cs="Calibri"/>
          <w:lang w:val="en-US"/>
        </w:rPr>
        <w:t>Implementation Phase</w:t>
      </w:r>
      <w:bookmarkEnd w:id="94"/>
    </w:p>
    <w:p w:rsidR="00C6750A" w:rsidRPr="00FC2904" w:rsidRDefault="00C6750A" w:rsidP="00C6750A">
      <w:pPr>
        <w:pStyle w:val="Heading2"/>
        <w:rPr>
          <w:rFonts w:ascii="Calibri" w:hAnsi="Calibri" w:cs="Calibri"/>
          <w:i w:val="0"/>
          <w:lang w:val="en-US"/>
        </w:rPr>
      </w:pPr>
      <w:bookmarkStart w:id="95" w:name="_Toc299785383"/>
      <w:r w:rsidRPr="00FC2904">
        <w:rPr>
          <w:rFonts w:ascii="Calibri" w:hAnsi="Calibri" w:cs="Calibri"/>
          <w:i w:val="0"/>
          <w:lang w:val="en-US"/>
        </w:rPr>
        <w:t xml:space="preserve">Implementation Phase </w:t>
      </w:r>
      <w:r w:rsidR="00BA229F" w:rsidRPr="00FC2904">
        <w:rPr>
          <w:rFonts w:ascii="Calibri" w:hAnsi="Calibri" w:cs="Calibri"/>
          <w:i w:val="0"/>
          <w:lang w:val="en-US"/>
        </w:rPr>
        <w:t xml:space="preserve">Overview and </w:t>
      </w:r>
      <w:r w:rsidRPr="00FC2904">
        <w:rPr>
          <w:rFonts w:ascii="Calibri" w:hAnsi="Calibri" w:cs="Calibri"/>
          <w:i w:val="0"/>
          <w:lang w:val="en-US"/>
        </w:rPr>
        <w:t>Purpose</w:t>
      </w:r>
      <w:bookmarkEnd w:id="95"/>
    </w:p>
    <w:p w:rsidR="008404CE" w:rsidRDefault="00682B47" w:rsidP="00682B47">
      <w:pPr>
        <w:rPr>
          <w:rFonts w:ascii="Calibri" w:hAnsi="Calibri" w:cs="Calibri"/>
          <w:lang w:val="en-US"/>
        </w:rPr>
      </w:pPr>
      <w:r w:rsidRPr="00FC2904">
        <w:rPr>
          <w:rFonts w:ascii="Calibri" w:hAnsi="Calibri" w:cs="Calibri"/>
          <w:lang w:val="en-US"/>
        </w:rPr>
        <w:t xml:space="preserve">Implementation </w:t>
      </w:r>
      <w:r w:rsidR="00D95091" w:rsidRPr="00FC2904">
        <w:rPr>
          <w:rFonts w:ascii="Calibri" w:hAnsi="Calibri" w:cs="Calibri"/>
          <w:lang w:val="en-US"/>
        </w:rPr>
        <w:t xml:space="preserve">occurs after all </w:t>
      </w:r>
      <w:r w:rsidR="00CB1AD3">
        <w:rPr>
          <w:rFonts w:ascii="Calibri" w:hAnsi="Calibri" w:cs="Calibri"/>
          <w:lang w:val="en-US"/>
        </w:rPr>
        <w:t xml:space="preserve">prior </w:t>
      </w:r>
      <w:r w:rsidR="001649E4">
        <w:rPr>
          <w:rFonts w:ascii="Calibri" w:hAnsi="Calibri" w:cs="Calibri"/>
          <w:lang w:val="en-US"/>
        </w:rPr>
        <w:t>Stage</w:t>
      </w:r>
      <w:r w:rsidR="00A5287D">
        <w:rPr>
          <w:rFonts w:ascii="Calibri" w:hAnsi="Calibri" w:cs="Calibri"/>
          <w:lang w:val="en-US"/>
        </w:rPr>
        <w:t xml:space="preserve"> gate review</w:t>
      </w:r>
      <w:r w:rsidR="00D95091" w:rsidRPr="00FC2904">
        <w:rPr>
          <w:rFonts w:ascii="Calibri" w:hAnsi="Calibri" w:cs="Calibri"/>
          <w:lang w:val="en-US"/>
        </w:rPr>
        <w:t>s have been performed</w:t>
      </w:r>
      <w:r w:rsidR="00C97817" w:rsidRPr="00FC2904">
        <w:rPr>
          <w:rFonts w:ascii="Calibri" w:hAnsi="Calibri" w:cs="Calibri"/>
          <w:lang w:val="en-US"/>
        </w:rPr>
        <w:t xml:space="preserve"> </w:t>
      </w:r>
      <w:r w:rsidR="00D95091" w:rsidRPr="00FC2904">
        <w:rPr>
          <w:rFonts w:ascii="Calibri" w:hAnsi="Calibri" w:cs="Calibri"/>
          <w:lang w:val="en-US"/>
        </w:rPr>
        <w:t xml:space="preserve">and after the </w:t>
      </w:r>
      <w:r w:rsidR="00E754E4">
        <w:rPr>
          <w:rFonts w:ascii="Calibri" w:hAnsi="Calibri" w:cs="Calibri"/>
          <w:lang w:val="en-US"/>
        </w:rPr>
        <w:t>U</w:t>
      </w:r>
      <w:r w:rsidR="00C97817" w:rsidRPr="00FC2904">
        <w:rPr>
          <w:rFonts w:ascii="Calibri" w:hAnsi="Calibri" w:cs="Calibri"/>
          <w:lang w:val="en-US"/>
        </w:rPr>
        <w:t xml:space="preserve">ser </w:t>
      </w:r>
      <w:r w:rsidR="00E754E4">
        <w:rPr>
          <w:rFonts w:ascii="Calibri" w:hAnsi="Calibri" w:cs="Calibri"/>
          <w:lang w:val="en-US"/>
        </w:rPr>
        <w:t xml:space="preserve">Acceptance Sign-Off and Approval </w:t>
      </w:r>
      <w:r w:rsidR="006C7CCB">
        <w:rPr>
          <w:rFonts w:ascii="Calibri" w:hAnsi="Calibri" w:cs="Calibri"/>
          <w:lang w:val="en-US"/>
        </w:rPr>
        <w:t>is</w:t>
      </w:r>
      <w:r w:rsidR="00E754E4">
        <w:rPr>
          <w:rFonts w:ascii="Calibri" w:hAnsi="Calibri" w:cs="Calibri"/>
          <w:lang w:val="en-US"/>
        </w:rPr>
        <w:t xml:space="preserve"> completed</w:t>
      </w:r>
      <w:r w:rsidR="00DE0C35">
        <w:rPr>
          <w:rFonts w:ascii="Calibri" w:hAnsi="Calibri" w:cs="Calibri"/>
          <w:lang w:val="en-US"/>
        </w:rPr>
        <w:t xml:space="preserve"> by the </w:t>
      </w:r>
      <w:r w:rsidR="00DE1107">
        <w:rPr>
          <w:rFonts w:ascii="Calibri" w:hAnsi="Calibri" w:cs="Calibri"/>
          <w:lang w:val="en-US"/>
        </w:rPr>
        <w:t>s</w:t>
      </w:r>
      <w:r w:rsidR="00E474A1">
        <w:rPr>
          <w:rFonts w:ascii="Calibri" w:hAnsi="Calibri" w:cs="Calibri"/>
          <w:lang w:val="en-US"/>
        </w:rPr>
        <w:t xml:space="preserve">ystem </w:t>
      </w:r>
      <w:r w:rsidR="00DE1107">
        <w:rPr>
          <w:rFonts w:ascii="Calibri" w:hAnsi="Calibri" w:cs="Calibri"/>
          <w:lang w:val="en-US"/>
        </w:rPr>
        <w:t>u</w:t>
      </w:r>
      <w:r w:rsidR="00E474A1">
        <w:rPr>
          <w:rFonts w:ascii="Calibri" w:hAnsi="Calibri" w:cs="Calibri"/>
          <w:lang w:val="en-US"/>
        </w:rPr>
        <w:t>sers</w:t>
      </w:r>
      <w:r w:rsidR="00E754E4">
        <w:rPr>
          <w:rFonts w:ascii="Calibri" w:hAnsi="Calibri" w:cs="Calibri"/>
          <w:lang w:val="en-US"/>
        </w:rPr>
        <w:t xml:space="preserve">.  </w:t>
      </w:r>
      <w:r w:rsidR="00D95091" w:rsidRPr="00FC2904">
        <w:rPr>
          <w:rFonts w:ascii="Calibri" w:hAnsi="Calibri" w:cs="Calibri"/>
          <w:lang w:val="en-US"/>
        </w:rPr>
        <w:t xml:space="preserve">The </w:t>
      </w:r>
      <w:r w:rsidR="00DE1107">
        <w:rPr>
          <w:rFonts w:ascii="Calibri" w:hAnsi="Calibri" w:cs="Calibri"/>
          <w:lang w:val="en-US"/>
        </w:rPr>
        <w:t>i</w:t>
      </w:r>
      <w:r w:rsidR="00D95091" w:rsidRPr="00FC2904">
        <w:rPr>
          <w:rFonts w:ascii="Calibri" w:hAnsi="Calibri" w:cs="Calibri"/>
          <w:lang w:val="en-US"/>
        </w:rPr>
        <w:t xml:space="preserve">mplementation </w:t>
      </w:r>
      <w:r w:rsidR="00DE1107">
        <w:rPr>
          <w:rFonts w:ascii="Calibri" w:hAnsi="Calibri" w:cs="Calibri"/>
          <w:lang w:val="en-US"/>
        </w:rPr>
        <w:t>p</w:t>
      </w:r>
      <w:r w:rsidR="00D95091" w:rsidRPr="00FC2904">
        <w:rPr>
          <w:rFonts w:ascii="Calibri" w:hAnsi="Calibri" w:cs="Calibri"/>
          <w:lang w:val="en-US"/>
        </w:rPr>
        <w:t xml:space="preserve">hase is </w:t>
      </w:r>
      <w:r w:rsidR="00E754E4">
        <w:rPr>
          <w:rFonts w:ascii="Calibri" w:hAnsi="Calibri" w:cs="Calibri"/>
          <w:lang w:val="en-US"/>
        </w:rPr>
        <w:t xml:space="preserve">when the system changes </w:t>
      </w:r>
      <w:r w:rsidR="00D95091" w:rsidRPr="00FC2904">
        <w:rPr>
          <w:rFonts w:ascii="Calibri" w:hAnsi="Calibri" w:cs="Calibri"/>
          <w:lang w:val="en-US"/>
        </w:rPr>
        <w:t xml:space="preserve">developed during the project </w:t>
      </w:r>
      <w:r w:rsidR="00E754E4">
        <w:rPr>
          <w:rFonts w:ascii="Calibri" w:hAnsi="Calibri" w:cs="Calibri"/>
          <w:lang w:val="en-US"/>
        </w:rPr>
        <w:t xml:space="preserve">are installed </w:t>
      </w:r>
      <w:r w:rsidR="00D95091" w:rsidRPr="00FC2904">
        <w:rPr>
          <w:rFonts w:ascii="Calibri" w:hAnsi="Calibri" w:cs="Calibri"/>
          <w:lang w:val="en-US"/>
        </w:rPr>
        <w:t xml:space="preserve">into a production environment and </w:t>
      </w:r>
      <w:r w:rsidR="00E754E4">
        <w:rPr>
          <w:rFonts w:ascii="Calibri" w:hAnsi="Calibri" w:cs="Calibri"/>
          <w:lang w:val="en-US"/>
        </w:rPr>
        <w:t xml:space="preserve">the new system is rolled out to end users who begin using it in </w:t>
      </w:r>
      <w:r w:rsidR="00D95091" w:rsidRPr="00FC2904">
        <w:rPr>
          <w:rFonts w:ascii="Calibri" w:hAnsi="Calibri" w:cs="Calibri"/>
          <w:lang w:val="en-US"/>
        </w:rPr>
        <w:t>day-to-day operations.  Prior to implementation</w:t>
      </w:r>
      <w:r w:rsidR="00C97817" w:rsidRPr="00FC2904">
        <w:rPr>
          <w:rFonts w:ascii="Calibri" w:hAnsi="Calibri" w:cs="Calibri"/>
          <w:lang w:val="en-US"/>
        </w:rPr>
        <w:t>,</w:t>
      </w:r>
      <w:r w:rsidR="00D95091" w:rsidRPr="00FC2904">
        <w:rPr>
          <w:rFonts w:ascii="Calibri" w:hAnsi="Calibri" w:cs="Calibri"/>
          <w:lang w:val="en-US"/>
        </w:rPr>
        <w:t xml:space="preserve"> </w:t>
      </w:r>
      <w:r w:rsidR="00C97817" w:rsidRPr="00FC2904">
        <w:rPr>
          <w:rFonts w:ascii="Calibri" w:hAnsi="Calibri" w:cs="Calibri"/>
          <w:lang w:val="en-US"/>
        </w:rPr>
        <w:t xml:space="preserve">the </w:t>
      </w:r>
      <w:r w:rsidR="00DE1107">
        <w:rPr>
          <w:rFonts w:ascii="Calibri" w:hAnsi="Calibri" w:cs="Calibri"/>
          <w:lang w:val="en-US"/>
        </w:rPr>
        <w:t>Change Control representative</w:t>
      </w:r>
      <w:r w:rsidR="00E754E4">
        <w:rPr>
          <w:rFonts w:ascii="Calibri" w:hAnsi="Calibri" w:cs="Calibri"/>
          <w:lang w:val="en-US"/>
        </w:rPr>
        <w:t xml:space="preserve"> </w:t>
      </w:r>
      <w:r w:rsidR="00C97817" w:rsidRPr="00FC2904">
        <w:rPr>
          <w:rFonts w:ascii="Calibri" w:hAnsi="Calibri" w:cs="Calibri"/>
          <w:lang w:val="en-US"/>
        </w:rPr>
        <w:t xml:space="preserve">conducts a </w:t>
      </w:r>
      <w:r w:rsidR="00D95091" w:rsidRPr="00FC2904">
        <w:rPr>
          <w:rFonts w:ascii="Calibri" w:hAnsi="Calibri" w:cs="Calibri"/>
          <w:lang w:val="en-US"/>
        </w:rPr>
        <w:t xml:space="preserve">Production Readiness Review </w:t>
      </w:r>
      <w:r w:rsidR="00E754E4">
        <w:rPr>
          <w:rFonts w:ascii="Calibri" w:hAnsi="Calibri" w:cs="Calibri"/>
          <w:lang w:val="en-US"/>
        </w:rPr>
        <w:t xml:space="preserve">(PRR) with all project stakeholders.  </w:t>
      </w:r>
      <w:r w:rsidR="00C97817" w:rsidRPr="00FC2904">
        <w:rPr>
          <w:rFonts w:ascii="Calibri" w:hAnsi="Calibri" w:cs="Calibri"/>
          <w:lang w:val="en-US"/>
        </w:rPr>
        <w:t xml:space="preserve">The PRR is the last opportunity </w:t>
      </w:r>
      <w:r w:rsidR="00E754E4">
        <w:rPr>
          <w:rFonts w:ascii="Calibri" w:hAnsi="Calibri" w:cs="Calibri"/>
          <w:lang w:val="en-US"/>
        </w:rPr>
        <w:t xml:space="preserve">for management to decide </w:t>
      </w:r>
      <w:r w:rsidR="00C97817" w:rsidRPr="00FC2904">
        <w:rPr>
          <w:rFonts w:ascii="Calibri" w:hAnsi="Calibri" w:cs="Calibri"/>
          <w:lang w:val="en-US"/>
        </w:rPr>
        <w:t>if the system changes will be implemented</w:t>
      </w:r>
      <w:r w:rsidR="00E754E4">
        <w:rPr>
          <w:rFonts w:ascii="Calibri" w:hAnsi="Calibri" w:cs="Calibri"/>
          <w:lang w:val="en-US"/>
        </w:rPr>
        <w:t xml:space="preserve"> as scheduled</w:t>
      </w:r>
      <w:r w:rsidR="00BB3619">
        <w:rPr>
          <w:rFonts w:ascii="Calibri" w:hAnsi="Calibri" w:cs="Calibri"/>
          <w:lang w:val="en-US"/>
        </w:rPr>
        <w:t xml:space="preserve"> </w:t>
      </w:r>
      <w:r w:rsidR="00DE0C35">
        <w:rPr>
          <w:rFonts w:ascii="Calibri" w:hAnsi="Calibri" w:cs="Calibri"/>
          <w:lang w:val="en-US"/>
        </w:rPr>
        <w:t xml:space="preserve">or if the installation of the software </w:t>
      </w:r>
      <w:r w:rsidR="00BB3619">
        <w:rPr>
          <w:rFonts w:ascii="Calibri" w:hAnsi="Calibri" w:cs="Calibri"/>
          <w:lang w:val="en-US"/>
        </w:rPr>
        <w:t>should</w:t>
      </w:r>
      <w:r w:rsidR="00DE0C35">
        <w:rPr>
          <w:rFonts w:ascii="Calibri" w:hAnsi="Calibri" w:cs="Calibri"/>
          <w:lang w:val="en-US"/>
        </w:rPr>
        <w:t xml:space="preserve"> be postponed</w:t>
      </w:r>
      <w:r w:rsidR="00C97817" w:rsidRPr="00FC2904">
        <w:rPr>
          <w:rFonts w:ascii="Calibri" w:hAnsi="Calibri" w:cs="Calibri"/>
          <w:lang w:val="en-US"/>
        </w:rPr>
        <w:t xml:space="preserve">.  If </w:t>
      </w:r>
      <w:r w:rsidR="00BB3619">
        <w:rPr>
          <w:rFonts w:ascii="Calibri" w:hAnsi="Calibri" w:cs="Calibri"/>
          <w:lang w:val="en-US"/>
        </w:rPr>
        <w:t>the</w:t>
      </w:r>
      <w:r w:rsidR="00C97817" w:rsidRPr="00FC2904">
        <w:rPr>
          <w:rFonts w:ascii="Calibri" w:hAnsi="Calibri" w:cs="Calibri"/>
          <w:lang w:val="en-US"/>
        </w:rPr>
        <w:t xml:space="preserve"> decision is made </w:t>
      </w:r>
      <w:r w:rsidR="00E754E4">
        <w:rPr>
          <w:rFonts w:ascii="Calibri" w:hAnsi="Calibri" w:cs="Calibri"/>
          <w:lang w:val="en-US"/>
        </w:rPr>
        <w:t xml:space="preserve">to implement the </w:t>
      </w:r>
      <w:r w:rsidR="00DE0C35">
        <w:rPr>
          <w:rFonts w:ascii="Calibri" w:hAnsi="Calibri" w:cs="Calibri"/>
          <w:lang w:val="en-US"/>
        </w:rPr>
        <w:t xml:space="preserve">system </w:t>
      </w:r>
      <w:r w:rsidR="00E754E4">
        <w:rPr>
          <w:rFonts w:ascii="Calibri" w:hAnsi="Calibri" w:cs="Calibri"/>
          <w:lang w:val="en-US"/>
        </w:rPr>
        <w:t xml:space="preserve">changes, </w:t>
      </w:r>
      <w:r w:rsidR="00D95091" w:rsidRPr="00FC2904">
        <w:rPr>
          <w:rFonts w:ascii="Calibri" w:hAnsi="Calibri" w:cs="Calibri"/>
          <w:lang w:val="en-US"/>
        </w:rPr>
        <w:t>all impacted departments and users of the system are notified</w:t>
      </w:r>
      <w:r w:rsidR="004D1C16">
        <w:rPr>
          <w:rFonts w:ascii="Calibri" w:hAnsi="Calibri" w:cs="Calibri"/>
          <w:lang w:val="en-US"/>
        </w:rPr>
        <w:t xml:space="preserve">.  </w:t>
      </w:r>
    </w:p>
    <w:p w:rsidR="00E754E4" w:rsidRDefault="00E754E4" w:rsidP="00682B47">
      <w:pPr>
        <w:rPr>
          <w:rFonts w:ascii="Calibri" w:hAnsi="Calibri" w:cs="Calibri"/>
          <w:lang w:val="en-US"/>
        </w:rPr>
      </w:pPr>
    </w:p>
    <w:p w:rsidR="00D95091" w:rsidRDefault="00E754E4" w:rsidP="00682B47">
      <w:pPr>
        <w:rPr>
          <w:rFonts w:ascii="Calibri" w:hAnsi="Calibri" w:cs="Calibri"/>
          <w:lang w:val="en-US"/>
        </w:rPr>
      </w:pPr>
      <w:r>
        <w:rPr>
          <w:rFonts w:ascii="Calibri" w:hAnsi="Calibri" w:cs="Calibri"/>
          <w:lang w:val="en-US"/>
        </w:rPr>
        <w:t xml:space="preserve">In addition to the PRR, the </w:t>
      </w:r>
      <w:r w:rsidR="00DE1107">
        <w:rPr>
          <w:rFonts w:ascii="Calibri" w:hAnsi="Calibri" w:cs="Calibri"/>
          <w:lang w:val="en-US"/>
        </w:rPr>
        <w:t>Change Control representative</w:t>
      </w:r>
      <w:r>
        <w:rPr>
          <w:rFonts w:ascii="Calibri" w:hAnsi="Calibri" w:cs="Calibri"/>
          <w:lang w:val="en-US"/>
        </w:rPr>
        <w:t xml:space="preserve"> is responsible for completing an Implementation Checklist and Release Specification.  The Implementation Checklist ensures that no tasks are overlooked during the installation of the software </w:t>
      </w:r>
      <w:r w:rsidR="00307800">
        <w:rPr>
          <w:rFonts w:ascii="Calibri" w:hAnsi="Calibri" w:cs="Calibri"/>
          <w:lang w:val="en-US"/>
        </w:rPr>
        <w:t xml:space="preserve">and that the </w:t>
      </w:r>
      <w:r w:rsidR="00307800" w:rsidRPr="00307800">
        <w:rPr>
          <w:rFonts w:ascii="Calibri" w:hAnsi="Calibri" w:cs="Calibri"/>
          <w:lang w:val="en-US"/>
        </w:rPr>
        <w:t xml:space="preserve">migration </w:t>
      </w:r>
      <w:r w:rsidR="00307800">
        <w:rPr>
          <w:rFonts w:ascii="Calibri" w:hAnsi="Calibri" w:cs="Calibri"/>
          <w:lang w:val="en-US"/>
        </w:rPr>
        <w:t xml:space="preserve">of the </w:t>
      </w:r>
      <w:r w:rsidR="00307800" w:rsidRPr="00307800">
        <w:rPr>
          <w:rFonts w:ascii="Calibri" w:hAnsi="Calibri" w:cs="Calibri"/>
          <w:lang w:val="en-US"/>
        </w:rPr>
        <w:t>system changes into a live production environment</w:t>
      </w:r>
      <w:r w:rsidR="00307800">
        <w:rPr>
          <w:rFonts w:ascii="Calibri" w:hAnsi="Calibri" w:cs="Calibri"/>
          <w:lang w:val="en-US"/>
        </w:rPr>
        <w:t xml:space="preserve"> is successful.  The </w:t>
      </w:r>
      <w:r>
        <w:rPr>
          <w:rFonts w:ascii="Calibri" w:hAnsi="Calibri" w:cs="Calibri"/>
          <w:lang w:val="en-US"/>
        </w:rPr>
        <w:t>Release Specification provide</w:t>
      </w:r>
      <w:r w:rsidR="00307800">
        <w:rPr>
          <w:rFonts w:ascii="Calibri" w:hAnsi="Calibri" w:cs="Calibri"/>
          <w:lang w:val="en-US"/>
        </w:rPr>
        <w:t>s</w:t>
      </w:r>
      <w:r>
        <w:rPr>
          <w:rFonts w:ascii="Calibri" w:hAnsi="Calibri" w:cs="Calibri"/>
          <w:lang w:val="en-US"/>
        </w:rPr>
        <w:t xml:space="preserve"> a technical summary of the system changes</w:t>
      </w:r>
      <w:r w:rsidR="00307800">
        <w:rPr>
          <w:rFonts w:ascii="Calibri" w:hAnsi="Calibri" w:cs="Calibri"/>
          <w:lang w:val="en-US"/>
        </w:rPr>
        <w:t xml:space="preserve"> that are included in the software installation.</w:t>
      </w:r>
    </w:p>
    <w:p w:rsidR="004B61F1" w:rsidRDefault="004B61F1" w:rsidP="00682B47">
      <w:pPr>
        <w:rPr>
          <w:rFonts w:ascii="Calibri" w:hAnsi="Calibri" w:cs="Calibri"/>
          <w:lang w:val="en-US"/>
        </w:rPr>
      </w:pPr>
    </w:p>
    <w:p w:rsidR="00EA23B4" w:rsidRDefault="00EA23B4" w:rsidP="00EA23B4">
      <w:pPr>
        <w:rPr>
          <w:rFonts w:ascii="Calibri" w:hAnsi="Calibri" w:cs="Calibri"/>
          <w:szCs w:val="22"/>
          <w:lang w:val="en-US"/>
        </w:rPr>
      </w:pPr>
      <w:r>
        <w:rPr>
          <w:rFonts w:ascii="Calibri" w:hAnsi="Calibri" w:cs="Calibri"/>
          <w:szCs w:val="22"/>
          <w:lang w:val="en-US"/>
        </w:rPr>
        <w:t>Other</w:t>
      </w:r>
      <w:r w:rsidRPr="00A04970">
        <w:rPr>
          <w:rFonts w:ascii="Calibri" w:hAnsi="Calibri" w:cs="Calibri"/>
          <w:szCs w:val="22"/>
          <w:lang w:val="en-US"/>
        </w:rPr>
        <w:t xml:space="preserve"> project team members participate in the </w:t>
      </w:r>
      <w:r w:rsidR="0024070E">
        <w:rPr>
          <w:rFonts w:ascii="Calibri" w:hAnsi="Calibri" w:cs="Calibri"/>
          <w:szCs w:val="22"/>
          <w:lang w:val="en-US"/>
        </w:rPr>
        <w:t>i</w:t>
      </w:r>
      <w:r>
        <w:rPr>
          <w:rFonts w:ascii="Calibri" w:hAnsi="Calibri" w:cs="Calibri"/>
          <w:szCs w:val="22"/>
          <w:lang w:val="en-US"/>
        </w:rPr>
        <w:t>mplementation</w:t>
      </w:r>
      <w:r w:rsidRPr="00A04970">
        <w:rPr>
          <w:rFonts w:ascii="Calibri" w:hAnsi="Calibri" w:cs="Calibri"/>
          <w:szCs w:val="22"/>
          <w:lang w:val="en-US"/>
        </w:rPr>
        <w:t xml:space="preserve"> </w:t>
      </w:r>
      <w:r w:rsidR="0024070E">
        <w:rPr>
          <w:rFonts w:ascii="Calibri" w:hAnsi="Calibri" w:cs="Calibri"/>
          <w:szCs w:val="22"/>
          <w:lang w:val="en-US"/>
        </w:rPr>
        <w:t>p</w:t>
      </w:r>
      <w:r w:rsidRPr="00A04970">
        <w:rPr>
          <w:rFonts w:ascii="Calibri" w:hAnsi="Calibri" w:cs="Calibri"/>
          <w:szCs w:val="22"/>
          <w:lang w:val="en-US"/>
        </w:rPr>
        <w:t>hase</w:t>
      </w:r>
      <w:r w:rsidR="00BB3619">
        <w:rPr>
          <w:rFonts w:ascii="Calibri" w:hAnsi="Calibri" w:cs="Calibri"/>
          <w:szCs w:val="22"/>
          <w:lang w:val="en-US"/>
        </w:rPr>
        <w:t xml:space="preserve"> of the project as well</w:t>
      </w:r>
      <w:r>
        <w:rPr>
          <w:rFonts w:ascii="Calibri" w:hAnsi="Calibri" w:cs="Calibri"/>
          <w:szCs w:val="22"/>
          <w:lang w:val="en-US"/>
        </w:rPr>
        <w:t xml:space="preserve">.  </w:t>
      </w:r>
      <w:r w:rsidRPr="00A04970">
        <w:rPr>
          <w:rFonts w:ascii="Calibri" w:hAnsi="Calibri" w:cs="Calibri"/>
          <w:szCs w:val="22"/>
          <w:lang w:val="en-US"/>
        </w:rPr>
        <w:t>The project members include but are not limited to the:</w:t>
      </w:r>
    </w:p>
    <w:p w:rsidR="00EA23B4" w:rsidRPr="00FC2904" w:rsidRDefault="00EA23B4" w:rsidP="00EA23B4">
      <w:pPr>
        <w:rPr>
          <w:rFonts w:ascii="Calibri" w:hAnsi="Calibri" w:cs="Calibri"/>
          <w:szCs w:val="22"/>
          <w:lang w:val="en-US"/>
        </w:rPr>
      </w:pPr>
    </w:p>
    <w:p w:rsidR="00EA23B4" w:rsidRDefault="00EA23B4" w:rsidP="00EA23B4">
      <w:pPr>
        <w:numPr>
          <w:ilvl w:val="0"/>
          <w:numId w:val="3"/>
        </w:numPr>
        <w:rPr>
          <w:rFonts w:ascii="Calibri" w:hAnsi="Calibri" w:cs="Calibri"/>
        </w:rPr>
      </w:pPr>
      <w:r>
        <w:rPr>
          <w:rFonts w:ascii="Calibri" w:hAnsi="Calibri" w:cs="Calibri"/>
        </w:rPr>
        <w:t xml:space="preserve">Quality Assurance </w:t>
      </w:r>
      <w:r w:rsidR="008404CE">
        <w:rPr>
          <w:rFonts w:ascii="Calibri" w:hAnsi="Calibri" w:cs="Calibri"/>
        </w:rPr>
        <w:t>r</w:t>
      </w:r>
      <w:r w:rsidR="001F6AE1">
        <w:rPr>
          <w:rFonts w:ascii="Calibri" w:hAnsi="Calibri" w:cs="Calibri"/>
        </w:rPr>
        <w:t>epresentative</w:t>
      </w:r>
    </w:p>
    <w:p w:rsidR="00EA23B4" w:rsidRPr="00A04970" w:rsidRDefault="00552FFF" w:rsidP="00EA23B4">
      <w:pPr>
        <w:numPr>
          <w:ilvl w:val="0"/>
          <w:numId w:val="3"/>
        </w:numPr>
        <w:rPr>
          <w:rFonts w:ascii="Calibri" w:hAnsi="Calibri" w:cs="Calibri"/>
        </w:rPr>
      </w:pPr>
      <w:r>
        <w:rPr>
          <w:rFonts w:ascii="Calibri" w:hAnsi="Calibri" w:cs="Calibri"/>
        </w:rPr>
        <w:t>Documentation</w:t>
      </w:r>
      <w:r w:rsidR="00EA23B4">
        <w:rPr>
          <w:rFonts w:ascii="Calibri" w:hAnsi="Calibri" w:cs="Calibri"/>
        </w:rPr>
        <w:t xml:space="preserve"> </w:t>
      </w:r>
      <w:r w:rsidR="008404CE">
        <w:rPr>
          <w:rFonts w:ascii="Calibri" w:hAnsi="Calibri" w:cs="Calibri"/>
        </w:rPr>
        <w:t>r</w:t>
      </w:r>
      <w:r w:rsidR="001F6AE1">
        <w:rPr>
          <w:rFonts w:ascii="Calibri" w:hAnsi="Calibri" w:cs="Calibri"/>
        </w:rPr>
        <w:t>epresentative</w:t>
      </w:r>
    </w:p>
    <w:p w:rsidR="00307800" w:rsidRPr="00FC2904" w:rsidRDefault="00307800" w:rsidP="00682B47">
      <w:pPr>
        <w:rPr>
          <w:rFonts w:ascii="Calibri" w:hAnsi="Calibri" w:cs="Calibri"/>
          <w:lang w:val="en-US"/>
        </w:rPr>
      </w:pPr>
    </w:p>
    <w:p w:rsidR="006C798A" w:rsidRPr="00FC2904" w:rsidRDefault="006C798A" w:rsidP="00892DE1">
      <w:pPr>
        <w:rPr>
          <w:rFonts w:ascii="Calibri" w:hAnsi="Calibri" w:cs="Calibri"/>
          <w:szCs w:val="22"/>
          <w:lang w:val="en-US"/>
        </w:rPr>
      </w:pPr>
      <w:r w:rsidRPr="00FC2904">
        <w:rPr>
          <w:rFonts w:ascii="Calibri" w:hAnsi="Calibri" w:cs="Calibri"/>
          <w:szCs w:val="22"/>
          <w:lang w:val="en-US"/>
        </w:rPr>
        <w:t xml:space="preserve">The </w:t>
      </w:r>
      <w:r w:rsidR="0087449F" w:rsidRPr="00FC2904">
        <w:rPr>
          <w:rFonts w:ascii="Calibri" w:hAnsi="Calibri" w:cs="Calibri"/>
          <w:szCs w:val="22"/>
          <w:lang w:val="en-US"/>
        </w:rPr>
        <w:t xml:space="preserve">following artifacts are produced in the </w:t>
      </w:r>
      <w:r w:rsidR="0024070E">
        <w:rPr>
          <w:rFonts w:ascii="Calibri" w:hAnsi="Calibri" w:cs="Calibri"/>
          <w:szCs w:val="22"/>
          <w:lang w:val="en-US"/>
        </w:rPr>
        <w:t>i</w:t>
      </w:r>
      <w:r w:rsidRPr="00FC2904">
        <w:rPr>
          <w:rFonts w:ascii="Calibri" w:hAnsi="Calibri" w:cs="Calibri"/>
          <w:szCs w:val="22"/>
          <w:lang w:val="en-US"/>
        </w:rPr>
        <w:t xml:space="preserve">mplementation </w:t>
      </w:r>
      <w:r w:rsidR="0024070E">
        <w:rPr>
          <w:rFonts w:ascii="Calibri" w:hAnsi="Calibri" w:cs="Calibri"/>
          <w:szCs w:val="22"/>
          <w:lang w:val="en-US"/>
        </w:rPr>
        <w:t>p</w:t>
      </w:r>
      <w:r w:rsidRPr="00FC2904">
        <w:rPr>
          <w:rFonts w:ascii="Calibri" w:hAnsi="Calibri" w:cs="Calibri"/>
          <w:szCs w:val="22"/>
          <w:lang w:val="en-US"/>
        </w:rPr>
        <w:t>hase</w:t>
      </w:r>
      <w:r w:rsidR="0087449F" w:rsidRPr="00FC2904">
        <w:rPr>
          <w:rFonts w:ascii="Calibri" w:hAnsi="Calibri" w:cs="Calibri"/>
          <w:szCs w:val="22"/>
          <w:lang w:val="en-US"/>
        </w:rPr>
        <w:t>:</w:t>
      </w:r>
    </w:p>
    <w:p w:rsidR="006C798A" w:rsidRPr="00FC2904" w:rsidRDefault="006C798A" w:rsidP="006C798A">
      <w:pPr>
        <w:rPr>
          <w:rFonts w:ascii="Calibri" w:hAnsi="Calibri" w:cs="Calibri"/>
          <w:szCs w:val="22"/>
          <w:lang w:val="en-US"/>
        </w:rPr>
      </w:pPr>
    </w:p>
    <w:p w:rsidR="00847F26" w:rsidRPr="00FC2904" w:rsidRDefault="00847F26" w:rsidP="00A24C60">
      <w:pPr>
        <w:numPr>
          <w:ilvl w:val="0"/>
          <w:numId w:val="3"/>
        </w:numPr>
        <w:rPr>
          <w:rFonts w:ascii="Calibri" w:hAnsi="Calibri" w:cs="Calibri"/>
        </w:rPr>
      </w:pPr>
      <w:r w:rsidRPr="00FC2904">
        <w:rPr>
          <w:rFonts w:ascii="Calibri" w:hAnsi="Calibri" w:cs="Calibri"/>
        </w:rPr>
        <w:t>Implementation Checklist</w:t>
      </w:r>
    </w:p>
    <w:p w:rsidR="004D1C16" w:rsidRDefault="004D1C16" w:rsidP="00A24C60">
      <w:pPr>
        <w:numPr>
          <w:ilvl w:val="0"/>
          <w:numId w:val="3"/>
        </w:numPr>
        <w:rPr>
          <w:rFonts w:ascii="Calibri" w:hAnsi="Calibri" w:cs="Calibri"/>
        </w:rPr>
      </w:pPr>
      <w:r>
        <w:rPr>
          <w:rFonts w:ascii="Calibri" w:hAnsi="Calibri" w:cs="Calibri"/>
        </w:rPr>
        <w:t>Release Specification</w:t>
      </w:r>
    </w:p>
    <w:p w:rsidR="00DB65D1" w:rsidRPr="00FC2904" w:rsidRDefault="00DB65D1" w:rsidP="0058536B">
      <w:pPr>
        <w:rPr>
          <w:rFonts w:ascii="Calibri" w:hAnsi="Calibri" w:cs="Calibri"/>
          <w:highlight w:val="yellow"/>
        </w:rPr>
      </w:pPr>
    </w:p>
    <w:p w:rsidR="00DB65D1" w:rsidRPr="00FC2904" w:rsidRDefault="00DB65D1" w:rsidP="00DB65D1">
      <w:pPr>
        <w:rPr>
          <w:rFonts w:ascii="Calibri" w:hAnsi="Calibri" w:cs="Calibri"/>
        </w:rPr>
      </w:pPr>
      <w:r w:rsidRPr="00FC2904">
        <w:rPr>
          <w:rFonts w:ascii="Calibri" w:hAnsi="Calibri" w:cs="Calibri"/>
        </w:rPr>
        <w:t xml:space="preserve">The main </w:t>
      </w:r>
      <w:r w:rsidR="009C12B6" w:rsidRPr="00FC2904">
        <w:rPr>
          <w:rFonts w:ascii="Calibri" w:hAnsi="Calibri" w:cs="Calibri"/>
        </w:rPr>
        <w:t xml:space="preserve">responsibilities of the </w:t>
      </w:r>
      <w:r w:rsidR="0024070E">
        <w:rPr>
          <w:rFonts w:ascii="Calibri" w:hAnsi="Calibri" w:cs="Calibri"/>
        </w:rPr>
        <w:t xml:space="preserve">Change Control </w:t>
      </w:r>
      <w:r w:rsidR="008404CE">
        <w:rPr>
          <w:rFonts w:ascii="Calibri" w:hAnsi="Calibri" w:cs="Calibri"/>
        </w:rPr>
        <w:t>r</w:t>
      </w:r>
      <w:r w:rsidR="001F6AE1">
        <w:rPr>
          <w:rFonts w:ascii="Calibri" w:hAnsi="Calibri" w:cs="Calibri"/>
        </w:rPr>
        <w:t>epresentative</w:t>
      </w:r>
      <w:r w:rsidR="009C12B6" w:rsidRPr="00FC2904">
        <w:rPr>
          <w:rFonts w:ascii="Calibri" w:hAnsi="Calibri" w:cs="Calibri"/>
        </w:rPr>
        <w:t xml:space="preserve"> </w:t>
      </w:r>
      <w:r w:rsidR="00384286">
        <w:rPr>
          <w:rFonts w:ascii="Calibri" w:hAnsi="Calibri" w:cs="Calibri"/>
        </w:rPr>
        <w:t>are</w:t>
      </w:r>
      <w:r w:rsidR="005F563C" w:rsidRPr="00FC2904">
        <w:rPr>
          <w:rFonts w:ascii="Calibri" w:hAnsi="Calibri" w:cs="Calibri"/>
        </w:rPr>
        <w:t xml:space="preserve"> to:</w:t>
      </w:r>
    </w:p>
    <w:p w:rsidR="00DB65D1" w:rsidRPr="00FC2904" w:rsidRDefault="00DB65D1" w:rsidP="00DB65D1">
      <w:pPr>
        <w:rPr>
          <w:rFonts w:ascii="Calibri" w:hAnsi="Calibri" w:cs="Calibri"/>
        </w:rPr>
      </w:pPr>
    </w:p>
    <w:p w:rsidR="00DB65D1" w:rsidRPr="00FC2904" w:rsidRDefault="002C5717" w:rsidP="00A24C60">
      <w:pPr>
        <w:numPr>
          <w:ilvl w:val="0"/>
          <w:numId w:val="3"/>
        </w:numPr>
        <w:rPr>
          <w:rFonts w:ascii="Calibri" w:hAnsi="Calibri" w:cs="Calibri"/>
        </w:rPr>
      </w:pPr>
      <w:r w:rsidRPr="00FC2904">
        <w:rPr>
          <w:rFonts w:ascii="Calibri" w:hAnsi="Calibri" w:cs="Calibri"/>
        </w:rPr>
        <w:t xml:space="preserve">Perform </w:t>
      </w:r>
      <w:r w:rsidR="00DB65D1" w:rsidRPr="00FC2904">
        <w:rPr>
          <w:rFonts w:ascii="Calibri" w:hAnsi="Calibri" w:cs="Calibri"/>
        </w:rPr>
        <w:t>software build</w:t>
      </w:r>
      <w:r w:rsidR="004B61F1">
        <w:rPr>
          <w:rFonts w:ascii="Calibri" w:hAnsi="Calibri" w:cs="Calibri"/>
        </w:rPr>
        <w:t>s</w:t>
      </w:r>
      <w:r w:rsidR="00DB65D1" w:rsidRPr="00FC2904">
        <w:rPr>
          <w:rFonts w:ascii="Calibri" w:hAnsi="Calibri" w:cs="Calibri"/>
        </w:rPr>
        <w:t xml:space="preserve"> under the appropriate level</w:t>
      </w:r>
      <w:r w:rsidRPr="00FC2904">
        <w:rPr>
          <w:rFonts w:ascii="Calibri" w:hAnsi="Calibri" w:cs="Calibri"/>
        </w:rPr>
        <w:t xml:space="preserve"> of configuration management</w:t>
      </w:r>
      <w:r w:rsidR="00DB65D1" w:rsidRPr="00FC2904">
        <w:rPr>
          <w:rFonts w:ascii="Calibri" w:hAnsi="Calibri" w:cs="Calibri"/>
        </w:rPr>
        <w:t>.</w:t>
      </w:r>
    </w:p>
    <w:p w:rsidR="008F0384" w:rsidRDefault="008F0384" w:rsidP="00A24C60">
      <w:pPr>
        <w:numPr>
          <w:ilvl w:val="0"/>
          <w:numId w:val="3"/>
        </w:numPr>
        <w:rPr>
          <w:rFonts w:ascii="Calibri" w:hAnsi="Calibri" w:cs="Calibri"/>
        </w:rPr>
      </w:pPr>
      <w:r w:rsidRPr="00FC2904">
        <w:rPr>
          <w:rFonts w:ascii="Calibri" w:hAnsi="Calibri" w:cs="Calibri"/>
        </w:rPr>
        <w:t>Ensure that the new software is operational in a production environment.</w:t>
      </w:r>
    </w:p>
    <w:p w:rsidR="004B61F1" w:rsidRPr="00FC2904" w:rsidRDefault="004B61F1" w:rsidP="004B61F1">
      <w:pPr>
        <w:numPr>
          <w:ilvl w:val="0"/>
          <w:numId w:val="3"/>
        </w:numPr>
        <w:rPr>
          <w:rFonts w:ascii="Calibri" w:hAnsi="Calibri" w:cs="Calibri"/>
        </w:rPr>
      </w:pPr>
      <w:r w:rsidRPr="00FC2904">
        <w:rPr>
          <w:rFonts w:ascii="Calibri" w:hAnsi="Calibri" w:cs="Calibri"/>
        </w:rPr>
        <w:t xml:space="preserve">Participate in </w:t>
      </w:r>
      <w:r w:rsidR="0024070E">
        <w:rPr>
          <w:rFonts w:ascii="Calibri" w:hAnsi="Calibri" w:cs="Calibri"/>
        </w:rPr>
        <w:t>p</w:t>
      </w:r>
      <w:r w:rsidRPr="00FC2904">
        <w:rPr>
          <w:rFonts w:ascii="Calibri" w:hAnsi="Calibri" w:cs="Calibri"/>
        </w:rPr>
        <w:t>ost-</w:t>
      </w:r>
      <w:r w:rsidR="0024070E">
        <w:rPr>
          <w:rFonts w:ascii="Calibri" w:hAnsi="Calibri" w:cs="Calibri"/>
        </w:rPr>
        <w:t>i</w:t>
      </w:r>
      <w:r w:rsidRPr="00FC2904">
        <w:rPr>
          <w:rFonts w:ascii="Calibri" w:hAnsi="Calibri" w:cs="Calibri"/>
        </w:rPr>
        <w:t xml:space="preserve">mplementation </w:t>
      </w:r>
      <w:r w:rsidR="00BB3619">
        <w:rPr>
          <w:rFonts w:ascii="Calibri" w:hAnsi="Calibri" w:cs="Calibri"/>
        </w:rPr>
        <w:t>activities</w:t>
      </w:r>
      <w:r w:rsidRPr="00FC2904">
        <w:rPr>
          <w:rFonts w:ascii="Calibri" w:hAnsi="Calibri" w:cs="Calibri"/>
        </w:rPr>
        <w:t xml:space="preserve"> as needed.</w:t>
      </w:r>
    </w:p>
    <w:p w:rsidR="00D26914" w:rsidRPr="00FC2904" w:rsidRDefault="00D26914" w:rsidP="00682B47">
      <w:pPr>
        <w:rPr>
          <w:rFonts w:ascii="Calibri" w:hAnsi="Calibri" w:cs="Calibri"/>
          <w:lang w:val="en-US"/>
        </w:rPr>
      </w:pPr>
    </w:p>
    <w:p w:rsidR="004B61F1" w:rsidRDefault="004B61F1" w:rsidP="004B61F1">
      <w:pPr>
        <w:pStyle w:val="Heading2"/>
        <w:rPr>
          <w:rFonts w:ascii="Calibri" w:hAnsi="Calibri" w:cs="Calibri"/>
          <w:i w:val="0"/>
          <w:lang w:val="en-US"/>
        </w:rPr>
      </w:pPr>
      <w:bookmarkStart w:id="96" w:name="_Toc299785384"/>
      <w:r>
        <w:rPr>
          <w:rFonts w:ascii="Calibri" w:hAnsi="Calibri" w:cs="Calibri"/>
          <w:i w:val="0"/>
          <w:lang w:val="en-US"/>
        </w:rPr>
        <w:lastRenderedPageBreak/>
        <w:t>Implementation Phase Activities</w:t>
      </w:r>
      <w:bookmarkEnd w:id="96"/>
    </w:p>
    <w:p w:rsidR="004B61F1" w:rsidRDefault="004B61F1" w:rsidP="004B61F1">
      <w:pPr>
        <w:rPr>
          <w:rFonts w:ascii="Calibri" w:hAnsi="Calibri" w:cs="Calibri"/>
          <w:lang w:val="en-US"/>
        </w:rPr>
      </w:pPr>
      <w:r w:rsidRPr="00FC2904">
        <w:rPr>
          <w:rFonts w:ascii="Calibri" w:hAnsi="Calibri" w:cs="Calibri"/>
          <w:lang w:val="en-US"/>
        </w:rPr>
        <w:t xml:space="preserve">The </w:t>
      </w:r>
      <w:r w:rsidR="0024070E">
        <w:rPr>
          <w:rFonts w:ascii="Calibri" w:hAnsi="Calibri" w:cs="Calibri"/>
          <w:lang w:val="en-US"/>
        </w:rPr>
        <w:t>i</w:t>
      </w:r>
      <w:r>
        <w:rPr>
          <w:rFonts w:ascii="Calibri" w:hAnsi="Calibri" w:cs="Calibri"/>
          <w:lang w:val="en-US"/>
        </w:rPr>
        <w:t>mplementation</w:t>
      </w:r>
      <w:r w:rsidRPr="00FC2904">
        <w:rPr>
          <w:rFonts w:ascii="Calibri" w:hAnsi="Calibri" w:cs="Calibri"/>
          <w:lang w:val="en-US"/>
        </w:rPr>
        <w:t xml:space="preserve"> </w:t>
      </w:r>
      <w:r w:rsidR="0024070E">
        <w:rPr>
          <w:rFonts w:ascii="Calibri" w:hAnsi="Calibri" w:cs="Calibri"/>
          <w:lang w:val="en-US"/>
        </w:rPr>
        <w:t>p</w:t>
      </w:r>
      <w:r w:rsidRPr="00FC2904">
        <w:rPr>
          <w:rFonts w:ascii="Calibri" w:hAnsi="Calibri" w:cs="Calibri"/>
          <w:lang w:val="en-US"/>
        </w:rPr>
        <w:t xml:space="preserve">hase consists of several steps and </w:t>
      </w:r>
      <w:r w:rsidR="00063E57" w:rsidRPr="00063E57">
        <w:rPr>
          <w:rFonts w:asciiTheme="minorHAnsi" w:hAnsiTheme="minorHAnsi" w:cs="Calibri"/>
          <w:szCs w:val="22"/>
          <w:lang w:val="en-US"/>
        </w:rPr>
        <w:t>activities.  After</w:t>
      </w:r>
      <w:r w:rsidRPr="000938BB">
        <w:rPr>
          <w:rFonts w:ascii="Calibri" w:hAnsi="Calibri" w:cs="Calibri"/>
          <w:lang w:val="en-US"/>
        </w:rPr>
        <w:t xml:space="preserve"> the establishment of the </w:t>
      </w:r>
      <w:r>
        <w:rPr>
          <w:rFonts w:ascii="Calibri" w:hAnsi="Calibri" w:cs="Calibri"/>
          <w:lang w:val="en-US"/>
        </w:rPr>
        <w:t>Implementation</w:t>
      </w:r>
      <w:r w:rsidRPr="000938BB">
        <w:rPr>
          <w:rFonts w:ascii="Calibri" w:hAnsi="Calibri" w:cs="Calibri"/>
          <w:lang w:val="en-US"/>
        </w:rPr>
        <w:t xml:space="preserve"> Team for the project and the assignment of roles and areas of responsibility for each team member, the following activities </w:t>
      </w:r>
      <w:r w:rsidR="00FE02AA">
        <w:rPr>
          <w:rFonts w:ascii="Calibri" w:hAnsi="Calibri" w:cs="Calibri"/>
          <w:lang w:val="en-US"/>
        </w:rPr>
        <w:t>are</w:t>
      </w:r>
      <w:r w:rsidRPr="000938BB">
        <w:rPr>
          <w:rFonts w:ascii="Calibri" w:hAnsi="Calibri" w:cs="Calibri"/>
          <w:lang w:val="en-US"/>
        </w:rPr>
        <w:t xml:space="preserve"> performed.</w:t>
      </w:r>
    </w:p>
    <w:p w:rsidR="004B61F1" w:rsidRDefault="004B61F1" w:rsidP="004B61F1">
      <w:pPr>
        <w:rPr>
          <w:rFonts w:ascii="Calibri" w:hAnsi="Calibri" w:cs="Calibri"/>
          <w:lang w:val="en-US"/>
        </w:rPr>
      </w:pPr>
    </w:p>
    <w:p w:rsidR="004B61F1" w:rsidRPr="004B61F1" w:rsidRDefault="00FE02AA" w:rsidP="004B61F1">
      <w:pPr>
        <w:numPr>
          <w:ilvl w:val="0"/>
          <w:numId w:val="3"/>
        </w:numPr>
        <w:rPr>
          <w:rFonts w:ascii="Calibri" w:hAnsi="Calibri" w:cs="Calibri"/>
        </w:rPr>
      </w:pPr>
      <w:r>
        <w:rPr>
          <w:rFonts w:ascii="Calibri" w:hAnsi="Calibri" w:cs="Calibri"/>
        </w:rPr>
        <w:t>Sign-offs from all phases of the project a</w:t>
      </w:r>
      <w:r w:rsidR="008404CE">
        <w:rPr>
          <w:rFonts w:ascii="Calibri" w:hAnsi="Calibri" w:cs="Calibri"/>
        </w:rPr>
        <w:t>re</w:t>
      </w:r>
      <w:r>
        <w:rPr>
          <w:rFonts w:ascii="Calibri" w:hAnsi="Calibri" w:cs="Calibri"/>
        </w:rPr>
        <w:t xml:space="preserve"> </w:t>
      </w:r>
      <w:r w:rsidR="004B61F1" w:rsidRPr="004B61F1">
        <w:rPr>
          <w:rFonts w:ascii="Calibri" w:hAnsi="Calibri" w:cs="Calibri"/>
        </w:rPr>
        <w:t>collec</w:t>
      </w:r>
      <w:r>
        <w:rPr>
          <w:rFonts w:ascii="Calibri" w:hAnsi="Calibri" w:cs="Calibri"/>
        </w:rPr>
        <w:t>ted and retained</w:t>
      </w:r>
    </w:p>
    <w:p w:rsidR="004B61F1" w:rsidRDefault="00FE02AA" w:rsidP="004B61F1">
      <w:pPr>
        <w:numPr>
          <w:ilvl w:val="0"/>
          <w:numId w:val="3"/>
        </w:numPr>
        <w:rPr>
          <w:rFonts w:ascii="Calibri" w:hAnsi="Calibri" w:cs="Calibri"/>
        </w:rPr>
      </w:pPr>
      <w:r>
        <w:rPr>
          <w:rFonts w:ascii="Calibri" w:hAnsi="Calibri" w:cs="Calibri"/>
        </w:rPr>
        <w:t xml:space="preserve">The </w:t>
      </w:r>
      <w:r w:rsidR="004B61F1">
        <w:rPr>
          <w:rFonts w:ascii="Calibri" w:hAnsi="Calibri" w:cs="Calibri"/>
        </w:rPr>
        <w:t>Implementation Checklist</w:t>
      </w:r>
      <w:r>
        <w:rPr>
          <w:rFonts w:ascii="Calibri" w:hAnsi="Calibri" w:cs="Calibri"/>
        </w:rPr>
        <w:t xml:space="preserve"> is </w:t>
      </w:r>
      <w:r w:rsidR="00735D51">
        <w:rPr>
          <w:rFonts w:ascii="Calibri" w:hAnsi="Calibri" w:cs="Calibri"/>
        </w:rPr>
        <w:t>finalized</w:t>
      </w:r>
    </w:p>
    <w:p w:rsidR="004B61F1" w:rsidRDefault="00FE02AA" w:rsidP="004B61F1">
      <w:pPr>
        <w:numPr>
          <w:ilvl w:val="0"/>
          <w:numId w:val="3"/>
        </w:numPr>
        <w:rPr>
          <w:rFonts w:ascii="Calibri" w:hAnsi="Calibri" w:cs="Calibri"/>
        </w:rPr>
      </w:pPr>
      <w:r>
        <w:rPr>
          <w:rFonts w:ascii="Calibri" w:hAnsi="Calibri" w:cs="Calibri"/>
        </w:rPr>
        <w:t xml:space="preserve">The </w:t>
      </w:r>
      <w:r w:rsidR="004B61F1">
        <w:rPr>
          <w:rFonts w:ascii="Calibri" w:hAnsi="Calibri" w:cs="Calibri"/>
        </w:rPr>
        <w:t>Release Specification</w:t>
      </w:r>
      <w:r>
        <w:rPr>
          <w:rFonts w:ascii="Calibri" w:hAnsi="Calibri" w:cs="Calibri"/>
        </w:rPr>
        <w:t xml:space="preserve"> is developed</w:t>
      </w:r>
    </w:p>
    <w:p w:rsidR="004B61F1" w:rsidRDefault="00FE02AA" w:rsidP="004B61F1">
      <w:pPr>
        <w:numPr>
          <w:ilvl w:val="0"/>
          <w:numId w:val="3"/>
        </w:numPr>
        <w:rPr>
          <w:rFonts w:ascii="Calibri" w:hAnsi="Calibri" w:cs="Calibri"/>
        </w:rPr>
      </w:pPr>
      <w:r>
        <w:rPr>
          <w:rFonts w:ascii="Calibri" w:hAnsi="Calibri" w:cs="Calibri"/>
        </w:rPr>
        <w:t xml:space="preserve">The </w:t>
      </w:r>
      <w:r w:rsidR="004B61F1">
        <w:rPr>
          <w:rFonts w:ascii="Calibri" w:hAnsi="Calibri" w:cs="Calibri"/>
        </w:rPr>
        <w:t>PRR</w:t>
      </w:r>
      <w:r>
        <w:rPr>
          <w:rFonts w:ascii="Calibri" w:hAnsi="Calibri" w:cs="Calibri"/>
        </w:rPr>
        <w:t xml:space="preserve"> is conducted</w:t>
      </w:r>
    </w:p>
    <w:p w:rsidR="00FE02AA" w:rsidRDefault="00FE02AA" w:rsidP="00FE02AA">
      <w:pPr>
        <w:numPr>
          <w:ilvl w:val="0"/>
          <w:numId w:val="3"/>
        </w:numPr>
        <w:rPr>
          <w:rFonts w:ascii="Calibri" w:hAnsi="Calibri" w:cs="Calibri"/>
        </w:rPr>
      </w:pPr>
      <w:r>
        <w:rPr>
          <w:rFonts w:ascii="Calibri" w:hAnsi="Calibri" w:cs="Calibri"/>
        </w:rPr>
        <w:t>The software is installed in the production environment</w:t>
      </w:r>
    </w:p>
    <w:p w:rsidR="00063E57" w:rsidRDefault="00063E57" w:rsidP="00063E57">
      <w:pPr>
        <w:ind w:left="1440"/>
        <w:rPr>
          <w:rFonts w:ascii="Calibri" w:hAnsi="Calibri" w:cs="Calibri"/>
        </w:rPr>
      </w:pPr>
    </w:p>
    <w:p w:rsidR="00EA23B4" w:rsidRDefault="00EA23B4" w:rsidP="00EA23B4">
      <w:pPr>
        <w:pStyle w:val="Heading2"/>
        <w:rPr>
          <w:rFonts w:ascii="Calibri" w:hAnsi="Calibri" w:cs="Calibri"/>
          <w:i w:val="0"/>
          <w:lang w:val="en-US"/>
        </w:rPr>
      </w:pPr>
      <w:bookmarkStart w:id="97" w:name="_Toc299785385"/>
      <w:r>
        <w:rPr>
          <w:rFonts w:ascii="Calibri" w:hAnsi="Calibri" w:cs="Calibri"/>
          <w:i w:val="0"/>
          <w:lang w:val="en-US"/>
        </w:rPr>
        <w:t>Role of Other Teams in the Implementation Phase</w:t>
      </w:r>
      <w:bookmarkEnd w:id="97"/>
    </w:p>
    <w:p w:rsidR="00EA23B4" w:rsidRDefault="00EA23B4" w:rsidP="00EA23B4">
      <w:pPr>
        <w:rPr>
          <w:rFonts w:ascii="Calibri" w:hAnsi="Calibri" w:cs="Calibri"/>
          <w:lang w:val="en-US"/>
        </w:rPr>
      </w:pPr>
      <w:r>
        <w:rPr>
          <w:rFonts w:ascii="Calibri" w:hAnsi="Calibri" w:cs="Calibri"/>
          <w:lang w:val="en-US"/>
        </w:rPr>
        <w:t>O</w:t>
      </w:r>
      <w:r w:rsidRPr="00EA1FFB">
        <w:rPr>
          <w:rFonts w:ascii="Calibri" w:hAnsi="Calibri" w:cs="Calibri"/>
          <w:lang w:val="en-US"/>
        </w:rPr>
        <w:t xml:space="preserve">ther project teams perform activities during the </w:t>
      </w:r>
      <w:r w:rsidR="0024070E">
        <w:rPr>
          <w:rFonts w:ascii="Calibri" w:hAnsi="Calibri" w:cs="Calibri"/>
          <w:lang w:val="en-US"/>
        </w:rPr>
        <w:t>i</w:t>
      </w:r>
      <w:r>
        <w:rPr>
          <w:rFonts w:ascii="Calibri" w:hAnsi="Calibri" w:cs="Calibri"/>
          <w:lang w:val="en-US"/>
        </w:rPr>
        <w:t>mplementation</w:t>
      </w:r>
      <w:r w:rsidR="0024070E">
        <w:rPr>
          <w:rFonts w:ascii="Calibri" w:hAnsi="Calibri" w:cs="Calibri"/>
          <w:lang w:val="en-US"/>
        </w:rPr>
        <w:t xml:space="preserve"> p</w:t>
      </w:r>
      <w:r w:rsidRPr="00EA1FFB">
        <w:rPr>
          <w:rFonts w:ascii="Calibri" w:hAnsi="Calibri" w:cs="Calibri"/>
          <w:lang w:val="en-US"/>
        </w:rPr>
        <w:t>hase.  These activities include:</w:t>
      </w:r>
    </w:p>
    <w:p w:rsidR="00EA23B4" w:rsidRPr="00FC2904" w:rsidRDefault="00EA23B4" w:rsidP="00EA23B4">
      <w:pPr>
        <w:rPr>
          <w:rFonts w:ascii="Calibri" w:hAnsi="Calibri" w:cs="Calibri"/>
          <w:lang w:val="en-US"/>
        </w:rPr>
      </w:pPr>
    </w:p>
    <w:p w:rsidR="00C52167" w:rsidRDefault="00EA23B4">
      <w:pPr>
        <w:numPr>
          <w:ilvl w:val="0"/>
          <w:numId w:val="3"/>
        </w:numPr>
        <w:rPr>
          <w:rFonts w:ascii="Calibri" w:hAnsi="Calibri" w:cs="Calibri"/>
        </w:rPr>
      </w:pPr>
      <w:r w:rsidRPr="009768B9">
        <w:rPr>
          <w:rFonts w:ascii="Calibri" w:hAnsi="Calibri" w:cs="Calibri"/>
        </w:rPr>
        <w:t xml:space="preserve">The Quality Assurance </w:t>
      </w:r>
      <w:r w:rsidR="008404CE">
        <w:rPr>
          <w:rFonts w:ascii="Calibri" w:hAnsi="Calibri" w:cs="Calibri"/>
        </w:rPr>
        <w:t>r</w:t>
      </w:r>
      <w:r w:rsidR="001F6AE1">
        <w:rPr>
          <w:rFonts w:ascii="Calibri" w:hAnsi="Calibri" w:cs="Calibri"/>
        </w:rPr>
        <w:t>epresentative</w:t>
      </w:r>
      <w:r w:rsidRPr="009768B9">
        <w:rPr>
          <w:rFonts w:ascii="Calibri" w:hAnsi="Calibri" w:cs="Calibri"/>
        </w:rPr>
        <w:t xml:space="preserve"> reviews the </w:t>
      </w:r>
      <w:r>
        <w:rPr>
          <w:rFonts w:ascii="Calibri" w:hAnsi="Calibri" w:cs="Calibri"/>
        </w:rPr>
        <w:t>Implementation Checklist and Release Specification for accuracy and completeness.</w:t>
      </w:r>
    </w:p>
    <w:p w:rsidR="00063E57" w:rsidRDefault="00063E57" w:rsidP="00063E57">
      <w:pPr>
        <w:ind w:left="1440"/>
        <w:rPr>
          <w:rFonts w:ascii="Calibri" w:hAnsi="Calibri" w:cs="Calibri"/>
        </w:rPr>
      </w:pPr>
    </w:p>
    <w:p w:rsidR="00063E57" w:rsidRDefault="00063E57" w:rsidP="00063E57">
      <w:pPr>
        <w:rPr>
          <w:rFonts w:ascii="Calibri" w:hAnsi="Calibri" w:cs="Calibri"/>
        </w:rPr>
      </w:pPr>
    </w:p>
    <w:p w:rsidR="002C28CB" w:rsidRPr="008404CE" w:rsidRDefault="00903608" w:rsidP="002C28CB">
      <w:pPr>
        <w:pStyle w:val="Heading1"/>
        <w:rPr>
          <w:rFonts w:ascii="Calibri" w:hAnsi="Calibri" w:cs="Calibri"/>
        </w:rPr>
      </w:pPr>
      <w:bookmarkStart w:id="98" w:name="_Toc299785386"/>
      <w:r w:rsidRPr="00903608">
        <w:rPr>
          <w:rFonts w:ascii="Calibri" w:hAnsi="Calibri" w:cs="Calibri"/>
        </w:rPr>
        <w:t>Post Implementation Phase</w:t>
      </w:r>
      <w:bookmarkEnd w:id="98"/>
    </w:p>
    <w:p w:rsidR="00C6750A" w:rsidRPr="008404CE" w:rsidRDefault="00903608" w:rsidP="00C6750A">
      <w:pPr>
        <w:pStyle w:val="Heading2"/>
        <w:rPr>
          <w:rFonts w:ascii="Calibri" w:hAnsi="Calibri" w:cs="Calibri"/>
          <w:i w:val="0"/>
          <w:lang w:val="en-US"/>
        </w:rPr>
      </w:pPr>
      <w:bookmarkStart w:id="99" w:name="_Toc299785387"/>
      <w:r w:rsidRPr="00903608">
        <w:rPr>
          <w:rFonts w:ascii="Calibri" w:hAnsi="Calibri" w:cs="Calibri"/>
          <w:i w:val="0"/>
          <w:lang w:val="en-US"/>
        </w:rPr>
        <w:t>Post Implementation Phase Overview and Purpose</w:t>
      </w:r>
      <w:bookmarkEnd w:id="99"/>
    </w:p>
    <w:p w:rsidR="009A6F1E" w:rsidRDefault="00903608" w:rsidP="00682B47">
      <w:pPr>
        <w:rPr>
          <w:rFonts w:ascii="Calibri" w:hAnsi="Calibri" w:cs="Calibri"/>
          <w:lang w:val="en-US"/>
        </w:rPr>
      </w:pPr>
      <w:r w:rsidRPr="00903608">
        <w:rPr>
          <w:rFonts w:ascii="Calibri" w:hAnsi="Calibri" w:cs="Calibri"/>
          <w:lang w:val="en-US"/>
        </w:rPr>
        <w:t>The post implementation phase occurs after the system chan</w:t>
      </w:r>
      <w:r w:rsidR="00295858" w:rsidRPr="00FC2904">
        <w:rPr>
          <w:rFonts w:ascii="Calibri" w:hAnsi="Calibri" w:cs="Calibri"/>
          <w:lang w:val="en-US"/>
        </w:rPr>
        <w:t xml:space="preserve">ges have been </w:t>
      </w:r>
      <w:r w:rsidR="005B3149">
        <w:rPr>
          <w:rFonts w:ascii="Calibri" w:hAnsi="Calibri" w:cs="Calibri"/>
          <w:lang w:val="en-US"/>
        </w:rPr>
        <w:t>installed in the</w:t>
      </w:r>
      <w:r w:rsidR="00295858" w:rsidRPr="00FC2904">
        <w:rPr>
          <w:rFonts w:ascii="Calibri" w:hAnsi="Calibri" w:cs="Calibri"/>
          <w:lang w:val="en-US"/>
        </w:rPr>
        <w:t xml:space="preserve"> production environment.  The purpose of the </w:t>
      </w:r>
      <w:r w:rsidR="0024070E">
        <w:rPr>
          <w:rFonts w:ascii="Calibri" w:hAnsi="Calibri" w:cs="Calibri"/>
          <w:lang w:val="en-US"/>
        </w:rPr>
        <w:t>p</w:t>
      </w:r>
      <w:r w:rsidR="00295858" w:rsidRPr="00FC2904">
        <w:rPr>
          <w:rFonts w:ascii="Calibri" w:hAnsi="Calibri" w:cs="Calibri"/>
          <w:lang w:val="en-US"/>
        </w:rPr>
        <w:t>ost-</w:t>
      </w:r>
      <w:r w:rsidR="0024070E">
        <w:rPr>
          <w:rFonts w:ascii="Calibri" w:hAnsi="Calibri" w:cs="Calibri"/>
          <w:lang w:val="en-US"/>
        </w:rPr>
        <w:t>i</w:t>
      </w:r>
      <w:r w:rsidR="00295858" w:rsidRPr="00FC2904">
        <w:rPr>
          <w:rFonts w:ascii="Calibri" w:hAnsi="Calibri" w:cs="Calibri"/>
          <w:lang w:val="en-US"/>
        </w:rPr>
        <w:t xml:space="preserve">mplementation </w:t>
      </w:r>
      <w:r w:rsidR="0024070E">
        <w:rPr>
          <w:rFonts w:ascii="Calibri" w:hAnsi="Calibri" w:cs="Calibri"/>
          <w:lang w:val="en-US"/>
        </w:rPr>
        <w:t>p</w:t>
      </w:r>
      <w:r w:rsidR="00295858" w:rsidRPr="00FC2904">
        <w:rPr>
          <w:rFonts w:ascii="Calibri" w:hAnsi="Calibri" w:cs="Calibri"/>
          <w:lang w:val="en-US"/>
        </w:rPr>
        <w:t xml:space="preserve">hase is </w:t>
      </w:r>
      <w:r w:rsidR="00682B47" w:rsidRPr="00FC2904">
        <w:rPr>
          <w:rFonts w:ascii="Calibri" w:hAnsi="Calibri" w:cs="Calibri"/>
          <w:lang w:val="en-US"/>
        </w:rPr>
        <w:t>to</w:t>
      </w:r>
      <w:r w:rsidR="00007587" w:rsidRPr="00FC2904">
        <w:rPr>
          <w:rFonts w:ascii="Calibri" w:hAnsi="Calibri" w:cs="Calibri"/>
          <w:lang w:val="en-US"/>
        </w:rPr>
        <w:t xml:space="preserve"> identify and report any issues or problems </w:t>
      </w:r>
      <w:r w:rsidR="00C33D0B">
        <w:rPr>
          <w:rFonts w:ascii="Calibri" w:hAnsi="Calibri" w:cs="Calibri"/>
          <w:lang w:val="en-US"/>
        </w:rPr>
        <w:t xml:space="preserve">that </w:t>
      </w:r>
      <w:r w:rsidR="007E3FE8" w:rsidRPr="00FC2904">
        <w:rPr>
          <w:rFonts w:ascii="Calibri" w:hAnsi="Calibri" w:cs="Calibri"/>
          <w:lang w:val="en-US"/>
        </w:rPr>
        <w:t>were not encountered in any of the previous phases</w:t>
      </w:r>
      <w:r w:rsidR="003D7268">
        <w:rPr>
          <w:rFonts w:ascii="Calibri" w:hAnsi="Calibri" w:cs="Calibri"/>
          <w:lang w:val="en-US"/>
        </w:rPr>
        <w:t xml:space="preserve">.  If issues are serious enough, management may decide to ‘roll back’ the changes and revert to the version of the software that was in production prior to implementation of the changes.  </w:t>
      </w:r>
      <w:r w:rsidR="007C121E" w:rsidRPr="00FC2904">
        <w:rPr>
          <w:rFonts w:ascii="Calibri" w:hAnsi="Calibri" w:cs="Calibri"/>
          <w:lang w:val="en-US"/>
        </w:rPr>
        <w:t xml:space="preserve">Other objectives of the </w:t>
      </w:r>
      <w:r w:rsidR="0024070E">
        <w:rPr>
          <w:rFonts w:ascii="Calibri" w:hAnsi="Calibri" w:cs="Calibri"/>
          <w:lang w:val="en-US"/>
        </w:rPr>
        <w:t>p</w:t>
      </w:r>
      <w:r w:rsidR="007C121E" w:rsidRPr="00FC2904">
        <w:rPr>
          <w:rFonts w:ascii="Calibri" w:hAnsi="Calibri" w:cs="Calibri"/>
          <w:lang w:val="en-US"/>
        </w:rPr>
        <w:t>ost-</w:t>
      </w:r>
      <w:r w:rsidR="0024070E">
        <w:rPr>
          <w:rFonts w:ascii="Calibri" w:hAnsi="Calibri" w:cs="Calibri"/>
          <w:lang w:val="en-US"/>
        </w:rPr>
        <w:t>i</w:t>
      </w:r>
      <w:r w:rsidR="007C121E" w:rsidRPr="00FC2904">
        <w:rPr>
          <w:rFonts w:ascii="Calibri" w:hAnsi="Calibri" w:cs="Calibri"/>
          <w:lang w:val="en-US"/>
        </w:rPr>
        <w:t xml:space="preserve">mplementation phase include performing periodic system security reviews, identifying changes to improve efficiency and performance and </w:t>
      </w:r>
      <w:r w:rsidR="005B3149">
        <w:rPr>
          <w:rFonts w:ascii="Calibri" w:hAnsi="Calibri" w:cs="Calibri"/>
          <w:lang w:val="en-US"/>
        </w:rPr>
        <w:t>a</w:t>
      </w:r>
      <w:r w:rsidR="007C121E" w:rsidRPr="00FC2904">
        <w:rPr>
          <w:rFonts w:ascii="Calibri" w:hAnsi="Calibri" w:cs="Calibri"/>
          <w:lang w:val="en-US"/>
        </w:rPr>
        <w:t>ddress</w:t>
      </w:r>
      <w:r w:rsidR="006A5446">
        <w:rPr>
          <w:rFonts w:ascii="Calibri" w:hAnsi="Calibri" w:cs="Calibri"/>
          <w:lang w:val="en-US"/>
        </w:rPr>
        <w:t>ing</w:t>
      </w:r>
      <w:r w:rsidR="007C121E" w:rsidRPr="00FC2904">
        <w:rPr>
          <w:rFonts w:ascii="Calibri" w:hAnsi="Calibri" w:cs="Calibri"/>
          <w:lang w:val="en-US"/>
        </w:rPr>
        <w:t xml:space="preserve"> any additional user requirements</w:t>
      </w:r>
      <w:r w:rsidR="006A5446">
        <w:rPr>
          <w:rFonts w:ascii="Calibri" w:hAnsi="Calibri" w:cs="Calibri"/>
          <w:lang w:val="en-US"/>
        </w:rPr>
        <w:t xml:space="preserve"> that were not previously addressed</w:t>
      </w:r>
      <w:r w:rsidR="007C121E" w:rsidRPr="00FC2904">
        <w:rPr>
          <w:rFonts w:ascii="Calibri" w:hAnsi="Calibri" w:cs="Calibri"/>
          <w:lang w:val="en-US"/>
        </w:rPr>
        <w:t>.</w:t>
      </w:r>
      <w:r w:rsidR="00046730">
        <w:rPr>
          <w:rFonts w:ascii="Calibri" w:hAnsi="Calibri" w:cs="Calibri"/>
          <w:lang w:val="en-US"/>
        </w:rPr>
        <w:t xml:space="preserve">  The </w:t>
      </w:r>
      <w:r w:rsidR="00552FFF">
        <w:rPr>
          <w:rFonts w:ascii="Calibri" w:hAnsi="Calibri" w:cs="Calibri"/>
          <w:lang w:val="en-US"/>
        </w:rPr>
        <w:t xml:space="preserve">team of </w:t>
      </w:r>
      <w:r w:rsidR="008404CE">
        <w:rPr>
          <w:rFonts w:ascii="Calibri" w:hAnsi="Calibri" w:cs="Calibri"/>
          <w:lang w:val="en-US"/>
        </w:rPr>
        <w:t>s</w:t>
      </w:r>
      <w:r w:rsidR="00DE1107">
        <w:rPr>
          <w:rFonts w:ascii="Calibri" w:hAnsi="Calibri" w:cs="Calibri"/>
          <w:lang w:val="en-US"/>
        </w:rPr>
        <w:t>ystem users</w:t>
      </w:r>
      <w:r w:rsidR="00046730">
        <w:rPr>
          <w:rFonts w:ascii="Calibri" w:hAnsi="Calibri" w:cs="Calibri"/>
          <w:lang w:val="en-US"/>
        </w:rPr>
        <w:t xml:space="preserve"> is the team that is primarily responsible for performing the activities in the </w:t>
      </w:r>
      <w:r w:rsidR="0024070E">
        <w:rPr>
          <w:rFonts w:ascii="Calibri" w:hAnsi="Calibri" w:cs="Calibri"/>
          <w:lang w:val="en-US"/>
        </w:rPr>
        <w:t>p</w:t>
      </w:r>
      <w:r w:rsidR="00046730">
        <w:rPr>
          <w:rFonts w:ascii="Calibri" w:hAnsi="Calibri" w:cs="Calibri"/>
          <w:lang w:val="en-US"/>
        </w:rPr>
        <w:t>ost-</w:t>
      </w:r>
      <w:r w:rsidR="0024070E">
        <w:rPr>
          <w:rFonts w:ascii="Calibri" w:hAnsi="Calibri" w:cs="Calibri"/>
          <w:lang w:val="en-US"/>
        </w:rPr>
        <w:t>i</w:t>
      </w:r>
      <w:r w:rsidR="00046730">
        <w:rPr>
          <w:rFonts w:ascii="Calibri" w:hAnsi="Calibri" w:cs="Calibri"/>
          <w:lang w:val="en-US"/>
        </w:rPr>
        <w:t xml:space="preserve">mplementation </w:t>
      </w:r>
      <w:r w:rsidR="0024070E">
        <w:rPr>
          <w:rFonts w:ascii="Calibri" w:hAnsi="Calibri" w:cs="Calibri"/>
          <w:lang w:val="en-US"/>
        </w:rPr>
        <w:t>p</w:t>
      </w:r>
      <w:r w:rsidR="00046730">
        <w:rPr>
          <w:rFonts w:ascii="Calibri" w:hAnsi="Calibri" w:cs="Calibri"/>
          <w:lang w:val="en-US"/>
        </w:rPr>
        <w:t xml:space="preserve">hase but other project team members, such as the </w:t>
      </w:r>
      <w:r w:rsidR="00E57606">
        <w:rPr>
          <w:rFonts w:ascii="Calibri" w:hAnsi="Calibri" w:cs="Calibri"/>
          <w:lang w:val="en-US"/>
        </w:rPr>
        <w:t xml:space="preserve">Information Security </w:t>
      </w:r>
      <w:r w:rsidR="008404CE">
        <w:rPr>
          <w:rFonts w:ascii="Calibri" w:hAnsi="Calibri" w:cs="Calibri"/>
          <w:lang w:val="en-US"/>
        </w:rPr>
        <w:t>r</w:t>
      </w:r>
      <w:r w:rsidR="00E57606">
        <w:rPr>
          <w:rFonts w:ascii="Calibri" w:hAnsi="Calibri" w:cs="Calibri"/>
          <w:lang w:val="en-US"/>
        </w:rPr>
        <w:t>epresentative</w:t>
      </w:r>
      <w:r w:rsidR="00515885">
        <w:rPr>
          <w:rFonts w:ascii="Calibri" w:hAnsi="Calibri" w:cs="Calibri"/>
          <w:lang w:val="en-US"/>
        </w:rPr>
        <w:t xml:space="preserve"> </w:t>
      </w:r>
      <w:r w:rsidR="00046730">
        <w:rPr>
          <w:rFonts w:ascii="Calibri" w:hAnsi="Calibri" w:cs="Calibri"/>
          <w:lang w:val="en-US"/>
        </w:rPr>
        <w:t>may also play a role in this process.</w:t>
      </w:r>
    </w:p>
    <w:p w:rsidR="00046730" w:rsidRDefault="00046730" w:rsidP="00682B47">
      <w:pPr>
        <w:rPr>
          <w:rFonts w:ascii="Calibri" w:hAnsi="Calibri" w:cs="Calibri"/>
          <w:lang w:val="en-US"/>
        </w:rPr>
      </w:pPr>
    </w:p>
    <w:p w:rsidR="005544EC" w:rsidRPr="00FC2904" w:rsidRDefault="00046730" w:rsidP="00892DE1">
      <w:pPr>
        <w:rPr>
          <w:rFonts w:ascii="Calibri" w:hAnsi="Calibri" w:cs="Calibri"/>
          <w:lang w:val="en-US"/>
        </w:rPr>
      </w:pPr>
      <w:r>
        <w:rPr>
          <w:rFonts w:ascii="Calibri" w:hAnsi="Calibri" w:cs="Calibri"/>
          <w:lang w:val="en-US"/>
        </w:rPr>
        <w:t>T</w:t>
      </w:r>
      <w:r w:rsidR="005544EC" w:rsidRPr="00FC2904">
        <w:rPr>
          <w:rFonts w:ascii="Calibri" w:hAnsi="Calibri" w:cs="Calibri"/>
          <w:lang w:val="en-US"/>
        </w:rPr>
        <w:t xml:space="preserve">he </w:t>
      </w:r>
      <w:r w:rsidR="00537E7E" w:rsidRPr="00FC2904">
        <w:rPr>
          <w:rFonts w:ascii="Calibri" w:hAnsi="Calibri" w:cs="Calibri"/>
          <w:lang w:val="en-US"/>
        </w:rPr>
        <w:t xml:space="preserve">following artifacts are produced in the </w:t>
      </w:r>
      <w:r w:rsidR="005544EC" w:rsidRPr="00FC2904">
        <w:rPr>
          <w:rFonts w:ascii="Calibri" w:hAnsi="Calibri" w:cs="Calibri"/>
          <w:lang w:val="en-US"/>
        </w:rPr>
        <w:t xml:space="preserve">Post Implementation Phase </w:t>
      </w:r>
      <w:r w:rsidR="00EA23B4">
        <w:rPr>
          <w:rFonts w:ascii="Calibri" w:hAnsi="Calibri" w:cs="Calibri"/>
          <w:lang w:val="en-US"/>
        </w:rPr>
        <w:t xml:space="preserve">of the </w:t>
      </w:r>
      <w:r w:rsidR="00806453">
        <w:rPr>
          <w:rFonts w:ascii="Calibri" w:hAnsi="Calibri" w:cs="Calibri"/>
          <w:lang w:val="en-US"/>
        </w:rPr>
        <w:t>UHEAA</w:t>
      </w:r>
      <w:r w:rsidR="00EA23B4">
        <w:rPr>
          <w:rFonts w:ascii="Calibri" w:hAnsi="Calibri" w:cs="Calibri"/>
          <w:lang w:val="en-US"/>
        </w:rPr>
        <w:t xml:space="preserve"> SDLC:</w:t>
      </w:r>
    </w:p>
    <w:p w:rsidR="005544EC" w:rsidRPr="00FC2904" w:rsidRDefault="005544EC" w:rsidP="00892DE1">
      <w:pPr>
        <w:rPr>
          <w:rFonts w:ascii="Calibri" w:hAnsi="Calibri" w:cs="Calibri"/>
          <w:lang w:val="en-US"/>
        </w:rPr>
      </w:pPr>
    </w:p>
    <w:p w:rsidR="005544EC" w:rsidRPr="00FC2904" w:rsidRDefault="00537E7E" w:rsidP="00A24C60">
      <w:pPr>
        <w:numPr>
          <w:ilvl w:val="0"/>
          <w:numId w:val="3"/>
        </w:numPr>
        <w:rPr>
          <w:rFonts w:ascii="Calibri" w:hAnsi="Calibri" w:cs="Calibri"/>
        </w:rPr>
      </w:pPr>
      <w:r w:rsidRPr="00FC2904">
        <w:rPr>
          <w:rFonts w:ascii="Calibri" w:hAnsi="Calibri" w:cs="Calibri"/>
        </w:rPr>
        <w:t>Post</w:t>
      </w:r>
      <w:r w:rsidR="006A5446">
        <w:rPr>
          <w:rFonts w:ascii="Calibri" w:hAnsi="Calibri" w:cs="Calibri"/>
        </w:rPr>
        <w:t>-</w:t>
      </w:r>
      <w:r w:rsidRPr="00FC2904">
        <w:rPr>
          <w:rFonts w:ascii="Calibri" w:hAnsi="Calibri" w:cs="Calibri"/>
        </w:rPr>
        <w:t xml:space="preserve">Implementation </w:t>
      </w:r>
      <w:r w:rsidR="00936C95" w:rsidRPr="00FC2904">
        <w:rPr>
          <w:rFonts w:ascii="Calibri" w:hAnsi="Calibri" w:cs="Calibri"/>
        </w:rPr>
        <w:t>Issues Log</w:t>
      </w:r>
    </w:p>
    <w:p w:rsidR="005544EC" w:rsidRPr="00FC2904" w:rsidRDefault="00936C95" w:rsidP="00A24C60">
      <w:pPr>
        <w:numPr>
          <w:ilvl w:val="0"/>
          <w:numId w:val="3"/>
        </w:numPr>
        <w:rPr>
          <w:rFonts w:ascii="Calibri" w:hAnsi="Calibri" w:cs="Calibri"/>
        </w:rPr>
      </w:pPr>
      <w:r w:rsidRPr="00FC2904">
        <w:rPr>
          <w:rFonts w:ascii="Calibri" w:hAnsi="Calibri" w:cs="Calibri"/>
        </w:rPr>
        <w:t>Corrective Action Plan</w:t>
      </w:r>
      <w:r w:rsidR="006A5446">
        <w:rPr>
          <w:rFonts w:ascii="Calibri" w:hAnsi="Calibri" w:cs="Calibri"/>
        </w:rPr>
        <w:t xml:space="preserve"> for Post-Implementation Issues</w:t>
      </w:r>
    </w:p>
    <w:p w:rsidR="005544EC" w:rsidRPr="00FC2904" w:rsidRDefault="005544EC" w:rsidP="005544EC">
      <w:pPr>
        <w:rPr>
          <w:rFonts w:ascii="Calibri" w:hAnsi="Calibri" w:cs="Calibri"/>
          <w:lang w:val="en-US"/>
        </w:rPr>
      </w:pPr>
    </w:p>
    <w:p w:rsidR="005544EC" w:rsidRPr="00FC2904" w:rsidRDefault="005544EC" w:rsidP="005544EC">
      <w:pPr>
        <w:rPr>
          <w:rFonts w:ascii="Calibri" w:hAnsi="Calibri" w:cs="Calibri"/>
          <w:lang w:val="en-US"/>
        </w:rPr>
      </w:pPr>
      <w:r w:rsidRPr="00FC2904">
        <w:rPr>
          <w:rFonts w:ascii="Calibri" w:hAnsi="Calibri" w:cs="Calibri"/>
          <w:lang w:val="en-US"/>
        </w:rPr>
        <w:t xml:space="preserve">The main responsibilities </w:t>
      </w:r>
      <w:r w:rsidR="00EA23B4">
        <w:rPr>
          <w:rFonts w:ascii="Calibri" w:hAnsi="Calibri" w:cs="Calibri"/>
          <w:lang w:val="en-US"/>
        </w:rPr>
        <w:t xml:space="preserve">of the </w:t>
      </w:r>
      <w:r w:rsidR="00DE1107">
        <w:rPr>
          <w:rFonts w:ascii="Calibri" w:hAnsi="Calibri" w:cs="Calibri"/>
          <w:lang w:val="en-US"/>
        </w:rPr>
        <w:t>System users</w:t>
      </w:r>
      <w:r w:rsidR="00046730">
        <w:rPr>
          <w:rFonts w:ascii="Calibri" w:hAnsi="Calibri" w:cs="Calibri"/>
          <w:lang w:val="en-US"/>
        </w:rPr>
        <w:t xml:space="preserve"> in the </w:t>
      </w:r>
      <w:r w:rsidR="0024070E">
        <w:rPr>
          <w:rFonts w:ascii="Calibri" w:hAnsi="Calibri" w:cs="Calibri"/>
          <w:lang w:val="en-US"/>
        </w:rPr>
        <w:t>p</w:t>
      </w:r>
      <w:r w:rsidR="00EA23B4">
        <w:rPr>
          <w:rFonts w:ascii="Calibri" w:hAnsi="Calibri" w:cs="Calibri"/>
          <w:lang w:val="en-US"/>
        </w:rPr>
        <w:t xml:space="preserve">ost </w:t>
      </w:r>
      <w:r w:rsidR="0024070E">
        <w:rPr>
          <w:rFonts w:ascii="Calibri" w:hAnsi="Calibri" w:cs="Calibri"/>
          <w:lang w:val="en-US"/>
        </w:rPr>
        <w:t>i</w:t>
      </w:r>
      <w:r w:rsidR="00EA23B4">
        <w:rPr>
          <w:rFonts w:ascii="Calibri" w:hAnsi="Calibri" w:cs="Calibri"/>
          <w:lang w:val="en-US"/>
        </w:rPr>
        <w:t xml:space="preserve">mplementation </w:t>
      </w:r>
      <w:r w:rsidR="0024070E">
        <w:rPr>
          <w:rFonts w:ascii="Calibri" w:hAnsi="Calibri" w:cs="Calibri"/>
          <w:lang w:val="en-US"/>
        </w:rPr>
        <w:t>p</w:t>
      </w:r>
      <w:r w:rsidR="00046730">
        <w:rPr>
          <w:rFonts w:ascii="Calibri" w:hAnsi="Calibri" w:cs="Calibri"/>
          <w:lang w:val="en-US"/>
        </w:rPr>
        <w:t>hase</w:t>
      </w:r>
      <w:r w:rsidR="00EA23B4">
        <w:rPr>
          <w:rFonts w:ascii="Calibri" w:hAnsi="Calibri" w:cs="Calibri"/>
          <w:lang w:val="en-US"/>
        </w:rPr>
        <w:t xml:space="preserve"> </w:t>
      </w:r>
      <w:r w:rsidRPr="00FC2904">
        <w:rPr>
          <w:rFonts w:ascii="Calibri" w:hAnsi="Calibri" w:cs="Calibri"/>
          <w:lang w:val="en-US"/>
        </w:rPr>
        <w:t>are to:</w:t>
      </w:r>
    </w:p>
    <w:p w:rsidR="005544EC" w:rsidRPr="00FC2904" w:rsidRDefault="005544EC" w:rsidP="005544EC">
      <w:pPr>
        <w:rPr>
          <w:rFonts w:ascii="Calibri" w:hAnsi="Calibri" w:cs="Calibri"/>
          <w:lang w:val="en-US"/>
        </w:rPr>
      </w:pPr>
    </w:p>
    <w:p w:rsidR="009A6F1E" w:rsidRPr="00046730" w:rsidRDefault="00537E7E" w:rsidP="00046730">
      <w:pPr>
        <w:numPr>
          <w:ilvl w:val="0"/>
          <w:numId w:val="3"/>
        </w:numPr>
        <w:rPr>
          <w:rFonts w:ascii="Calibri" w:hAnsi="Calibri" w:cs="Calibri"/>
        </w:rPr>
      </w:pPr>
      <w:r w:rsidRPr="00046730">
        <w:rPr>
          <w:rFonts w:ascii="Calibri" w:hAnsi="Calibri" w:cs="Calibri"/>
        </w:rPr>
        <w:t>Identify</w:t>
      </w:r>
      <w:r w:rsidR="00046730" w:rsidRPr="00046730">
        <w:rPr>
          <w:rFonts w:ascii="Calibri" w:hAnsi="Calibri" w:cs="Calibri"/>
        </w:rPr>
        <w:t xml:space="preserve"> issues with the system changes that have been moved into production</w:t>
      </w:r>
      <w:r w:rsidR="00046730">
        <w:rPr>
          <w:rFonts w:ascii="Calibri" w:hAnsi="Calibri" w:cs="Calibri"/>
        </w:rPr>
        <w:t xml:space="preserve"> that impede day-to-day operations</w:t>
      </w:r>
      <w:r w:rsidR="00046730" w:rsidRPr="00046730">
        <w:rPr>
          <w:rFonts w:ascii="Calibri" w:hAnsi="Calibri" w:cs="Calibri"/>
        </w:rPr>
        <w:t>.</w:t>
      </w:r>
    </w:p>
    <w:p w:rsidR="009A6F1E" w:rsidRPr="00FC2904" w:rsidRDefault="00537E7E" w:rsidP="00A24C60">
      <w:pPr>
        <w:numPr>
          <w:ilvl w:val="0"/>
          <w:numId w:val="3"/>
        </w:numPr>
        <w:rPr>
          <w:rFonts w:ascii="Calibri" w:hAnsi="Calibri" w:cs="Calibri"/>
        </w:rPr>
      </w:pPr>
      <w:r w:rsidRPr="00FC2904">
        <w:rPr>
          <w:rFonts w:ascii="Calibri" w:hAnsi="Calibri" w:cs="Calibri"/>
        </w:rPr>
        <w:t xml:space="preserve">Coordinate the implementation of </w:t>
      </w:r>
      <w:r w:rsidR="006A5446">
        <w:rPr>
          <w:rFonts w:ascii="Calibri" w:hAnsi="Calibri" w:cs="Calibri"/>
        </w:rPr>
        <w:t>re-developed</w:t>
      </w:r>
      <w:r w:rsidR="009A6F1E" w:rsidRPr="00FC2904">
        <w:rPr>
          <w:rFonts w:ascii="Calibri" w:hAnsi="Calibri" w:cs="Calibri"/>
        </w:rPr>
        <w:t xml:space="preserve"> modules</w:t>
      </w:r>
      <w:r w:rsidRPr="00FC2904">
        <w:rPr>
          <w:rFonts w:ascii="Calibri" w:hAnsi="Calibri" w:cs="Calibri"/>
        </w:rPr>
        <w:t xml:space="preserve"> with the </w:t>
      </w:r>
      <w:r w:rsidR="0024070E">
        <w:rPr>
          <w:rFonts w:ascii="Calibri" w:hAnsi="Calibri" w:cs="Calibri"/>
        </w:rPr>
        <w:t>Change Control Representative</w:t>
      </w:r>
      <w:r w:rsidR="00DE0C35">
        <w:rPr>
          <w:rFonts w:ascii="Calibri" w:hAnsi="Calibri" w:cs="Calibri"/>
        </w:rPr>
        <w:t>.</w:t>
      </w:r>
    </w:p>
    <w:p w:rsidR="005544EC" w:rsidRPr="00DE0C35" w:rsidRDefault="00C75106" w:rsidP="00DE0C35">
      <w:pPr>
        <w:numPr>
          <w:ilvl w:val="0"/>
          <w:numId w:val="3"/>
        </w:numPr>
        <w:rPr>
          <w:rFonts w:ascii="Calibri" w:hAnsi="Calibri" w:cs="Calibri"/>
        </w:rPr>
      </w:pPr>
      <w:r w:rsidRPr="00FC2904">
        <w:rPr>
          <w:rFonts w:ascii="Calibri" w:hAnsi="Calibri" w:cs="Calibri"/>
        </w:rPr>
        <w:t xml:space="preserve">Identify </w:t>
      </w:r>
      <w:r w:rsidR="00860CF8">
        <w:rPr>
          <w:rFonts w:ascii="Calibri" w:hAnsi="Calibri" w:cs="Calibri"/>
        </w:rPr>
        <w:t>opportunities</w:t>
      </w:r>
      <w:r w:rsidRPr="00FC2904">
        <w:rPr>
          <w:rFonts w:ascii="Calibri" w:hAnsi="Calibri" w:cs="Calibri"/>
        </w:rPr>
        <w:t xml:space="preserve"> to improve the user experience</w:t>
      </w:r>
      <w:r w:rsidR="006A5446">
        <w:rPr>
          <w:rFonts w:ascii="Calibri" w:hAnsi="Calibri" w:cs="Calibri"/>
        </w:rPr>
        <w:t>.</w:t>
      </w:r>
    </w:p>
    <w:p w:rsidR="005544EC" w:rsidRPr="00FC2904" w:rsidRDefault="005544EC" w:rsidP="000A21A3">
      <w:pPr>
        <w:rPr>
          <w:rFonts w:ascii="Calibri" w:hAnsi="Calibri" w:cs="Calibri"/>
          <w:lang w:val="en-US"/>
        </w:rPr>
      </w:pPr>
    </w:p>
    <w:p w:rsidR="00C6750A" w:rsidRDefault="00C6750A" w:rsidP="00C6750A">
      <w:pPr>
        <w:pStyle w:val="Heading2"/>
        <w:rPr>
          <w:rFonts w:ascii="Calibri" w:hAnsi="Calibri" w:cs="Calibri"/>
          <w:i w:val="0"/>
          <w:lang w:val="en-US"/>
        </w:rPr>
      </w:pPr>
      <w:bookmarkStart w:id="100" w:name="_Toc299785388"/>
      <w:r w:rsidRPr="00FC2904">
        <w:rPr>
          <w:rFonts w:ascii="Calibri" w:hAnsi="Calibri" w:cs="Calibri"/>
          <w:i w:val="0"/>
          <w:lang w:val="en-US"/>
        </w:rPr>
        <w:t>Post Implementation Phase Activities</w:t>
      </w:r>
      <w:bookmarkEnd w:id="100"/>
    </w:p>
    <w:p w:rsidR="00EA23B4" w:rsidRDefault="00EA23B4" w:rsidP="00EA23B4">
      <w:pPr>
        <w:rPr>
          <w:rFonts w:ascii="Calibri" w:hAnsi="Calibri" w:cs="Calibri"/>
          <w:lang w:val="en-US"/>
        </w:rPr>
      </w:pPr>
      <w:r w:rsidRPr="00FC2904">
        <w:rPr>
          <w:rFonts w:ascii="Calibri" w:hAnsi="Calibri" w:cs="Calibri"/>
          <w:lang w:val="en-US"/>
        </w:rPr>
        <w:t xml:space="preserve">The </w:t>
      </w:r>
      <w:r w:rsidR="0024070E">
        <w:rPr>
          <w:rFonts w:ascii="Calibri" w:hAnsi="Calibri" w:cs="Calibri"/>
          <w:lang w:val="en-US"/>
        </w:rPr>
        <w:t>p</w:t>
      </w:r>
      <w:r>
        <w:rPr>
          <w:rFonts w:ascii="Calibri" w:hAnsi="Calibri" w:cs="Calibri"/>
          <w:lang w:val="en-US"/>
        </w:rPr>
        <w:t>ost-</w:t>
      </w:r>
      <w:r w:rsidR="0024070E">
        <w:rPr>
          <w:rFonts w:ascii="Calibri" w:hAnsi="Calibri" w:cs="Calibri"/>
          <w:lang w:val="en-US"/>
        </w:rPr>
        <w:t>i</w:t>
      </w:r>
      <w:r>
        <w:rPr>
          <w:rFonts w:ascii="Calibri" w:hAnsi="Calibri" w:cs="Calibri"/>
          <w:lang w:val="en-US"/>
        </w:rPr>
        <w:t>mplementation</w:t>
      </w:r>
      <w:r w:rsidRPr="00FC2904">
        <w:rPr>
          <w:rFonts w:ascii="Calibri" w:hAnsi="Calibri" w:cs="Calibri"/>
          <w:lang w:val="en-US"/>
        </w:rPr>
        <w:t xml:space="preserve"> </w:t>
      </w:r>
      <w:r w:rsidR="0024070E">
        <w:rPr>
          <w:rFonts w:ascii="Calibri" w:hAnsi="Calibri" w:cs="Calibri"/>
          <w:lang w:val="en-US"/>
        </w:rPr>
        <w:t>p</w:t>
      </w:r>
      <w:r w:rsidRPr="00FC2904">
        <w:rPr>
          <w:rFonts w:ascii="Calibri" w:hAnsi="Calibri" w:cs="Calibri"/>
          <w:lang w:val="en-US"/>
        </w:rPr>
        <w:t xml:space="preserve">hase consists of several steps and activities.  </w:t>
      </w:r>
      <w:r w:rsidRPr="000938BB">
        <w:rPr>
          <w:rFonts w:ascii="Calibri" w:hAnsi="Calibri" w:cs="Calibri"/>
          <w:lang w:val="en-US"/>
        </w:rPr>
        <w:t xml:space="preserve">After the establishment of the </w:t>
      </w:r>
      <w:r>
        <w:rPr>
          <w:rFonts w:ascii="Calibri" w:hAnsi="Calibri" w:cs="Calibri"/>
          <w:lang w:val="en-US"/>
        </w:rPr>
        <w:t>Post-Implementation</w:t>
      </w:r>
      <w:r w:rsidRPr="000938BB">
        <w:rPr>
          <w:rFonts w:ascii="Calibri" w:hAnsi="Calibri" w:cs="Calibri"/>
          <w:lang w:val="en-US"/>
        </w:rPr>
        <w:t xml:space="preserve"> </w:t>
      </w:r>
      <w:r w:rsidR="008404CE">
        <w:rPr>
          <w:rFonts w:ascii="Calibri" w:hAnsi="Calibri" w:cs="Calibri"/>
          <w:lang w:val="en-US"/>
        </w:rPr>
        <w:t>team</w:t>
      </w:r>
      <w:r w:rsidRPr="000938BB">
        <w:rPr>
          <w:rFonts w:ascii="Calibri" w:hAnsi="Calibri" w:cs="Calibri"/>
          <w:lang w:val="en-US"/>
        </w:rPr>
        <w:t xml:space="preserve"> </w:t>
      </w:r>
      <w:r w:rsidR="00663E88">
        <w:rPr>
          <w:rFonts w:ascii="Calibri" w:hAnsi="Calibri" w:cs="Calibri"/>
          <w:lang w:val="en-US"/>
        </w:rPr>
        <w:t xml:space="preserve">(i.e., the </w:t>
      </w:r>
      <w:r w:rsidR="00DE1107">
        <w:rPr>
          <w:rFonts w:ascii="Calibri" w:hAnsi="Calibri" w:cs="Calibri"/>
          <w:lang w:val="en-US"/>
        </w:rPr>
        <w:t>System users</w:t>
      </w:r>
      <w:r w:rsidR="00663E88">
        <w:rPr>
          <w:rFonts w:ascii="Calibri" w:hAnsi="Calibri" w:cs="Calibri"/>
          <w:lang w:val="en-US"/>
        </w:rPr>
        <w:t xml:space="preserve">) </w:t>
      </w:r>
      <w:r w:rsidRPr="000938BB">
        <w:rPr>
          <w:rFonts w:ascii="Calibri" w:hAnsi="Calibri" w:cs="Calibri"/>
          <w:lang w:val="en-US"/>
        </w:rPr>
        <w:t>for the project and the assignment of roles and areas of responsibility for each team member, the following activities must be performed</w:t>
      </w:r>
      <w:r w:rsidR="00717E8E">
        <w:rPr>
          <w:rFonts w:ascii="Calibri" w:hAnsi="Calibri" w:cs="Calibri"/>
          <w:lang w:val="en-US"/>
        </w:rPr>
        <w:t xml:space="preserve"> as needed</w:t>
      </w:r>
      <w:r w:rsidRPr="000938BB">
        <w:rPr>
          <w:rFonts w:ascii="Calibri" w:hAnsi="Calibri" w:cs="Calibri"/>
          <w:lang w:val="en-US"/>
        </w:rPr>
        <w:t>.</w:t>
      </w:r>
    </w:p>
    <w:p w:rsidR="00EA23B4" w:rsidRPr="00FC2904" w:rsidRDefault="00EA23B4" w:rsidP="00EA23B4">
      <w:pPr>
        <w:rPr>
          <w:rFonts w:ascii="Calibri" w:hAnsi="Calibri" w:cs="Calibri"/>
          <w:lang w:val="en-US"/>
        </w:rPr>
      </w:pPr>
    </w:p>
    <w:p w:rsidR="00046730" w:rsidRDefault="00046730" w:rsidP="00EA23B4">
      <w:pPr>
        <w:numPr>
          <w:ilvl w:val="0"/>
          <w:numId w:val="3"/>
        </w:numPr>
        <w:rPr>
          <w:rFonts w:ascii="Calibri" w:hAnsi="Calibri" w:cs="Calibri"/>
        </w:rPr>
      </w:pPr>
      <w:r>
        <w:rPr>
          <w:rFonts w:ascii="Calibri" w:hAnsi="Calibri" w:cs="Calibri"/>
        </w:rPr>
        <w:t xml:space="preserve">Issues identified by the Post-Implementation </w:t>
      </w:r>
      <w:r w:rsidR="008404CE">
        <w:rPr>
          <w:rFonts w:ascii="Calibri" w:hAnsi="Calibri" w:cs="Calibri"/>
        </w:rPr>
        <w:t>r</w:t>
      </w:r>
      <w:r w:rsidR="001F6AE1">
        <w:rPr>
          <w:rFonts w:ascii="Calibri" w:hAnsi="Calibri" w:cs="Calibri"/>
        </w:rPr>
        <w:t>epresentative</w:t>
      </w:r>
      <w:r>
        <w:rPr>
          <w:rFonts w:ascii="Calibri" w:hAnsi="Calibri" w:cs="Calibri"/>
        </w:rPr>
        <w:t xml:space="preserve"> are logged and prioritized.</w:t>
      </w:r>
    </w:p>
    <w:p w:rsidR="00663E88" w:rsidRPr="00663E88" w:rsidRDefault="00663E88" w:rsidP="00663E88">
      <w:pPr>
        <w:numPr>
          <w:ilvl w:val="0"/>
          <w:numId w:val="3"/>
        </w:numPr>
        <w:rPr>
          <w:rFonts w:ascii="Calibri" w:hAnsi="Calibri" w:cs="Calibri"/>
        </w:rPr>
      </w:pPr>
      <w:r>
        <w:rPr>
          <w:rFonts w:ascii="Calibri" w:hAnsi="Calibri" w:cs="Calibri"/>
        </w:rPr>
        <w:t xml:space="preserve">Issues are </w:t>
      </w:r>
      <w:r w:rsidR="00046730">
        <w:rPr>
          <w:rFonts w:ascii="Calibri" w:hAnsi="Calibri" w:cs="Calibri"/>
        </w:rPr>
        <w:t>prioritize</w:t>
      </w:r>
      <w:r>
        <w:rPr>
          <w:rFonts w:ascii="Calibri" w:hAnsi="Calibri" w:cs="Calibri"/>
        </w:rPr>
        <w:t xml:space="preserve">d </w:t>
      </w:r>
      <w:r w:rsidR="00046730">
        <w:rPr>
          <w:rFonts w:ascii="Calibri" w:hAnsi="Calibri" w:cs="Calibri"/>
        </w:rPr>
        <w:t>and track</w:t>
      </w:r>
      <w:r>
        <w:rPr>
          <w:rFonts w:ascii="Calibri" w:hAnsi="Calibri" w:cs="Calibri"/>
        </w:rPr>
        <w:t>ed.</w:t>
      </w:r>
    </w:p>
    <w:p w:rsidR="00046730" w:rsidRDefault="00046730" w:rsidP="00046730">
      <w:pPr>
        <w:numPr>
          <w:ilvl w:val="0"/>
          <w:numId w:val="3"/>
        </w:numPr>
        <w:rPr>
          <w:rFonts w:ascii="Calibri" w:hAnsi="Calibri" w:cs="Calibri"/>
        </w:rPr>
      </w:pPr>
      <w:r>
        <w:rPr>
          <w:rFonts w:ascii="Calibri" w:hAnsi="Calibri" w:cs="Calibri"/>
        </w:rPr>
        <w:t>A corrective action plan for each issue is developed.</w:t>
      </w:r>
    </w:p>
    <w:p w:rsidR="00663E88" w:rsidRDefault="00663E88" w:rsidP="00046730">
      <w:pPr>
        <w:numPr>
          <w:ilvl w:val="0"/>
          <w:numId w:val="3"/>
        </w:numPr>
        <w:rPr>
          <w:rFonts w:ascii="Calibri" w:hAnsi="Calibri" w:cs="Calibri"/>
        </w:rPr>
      </w:pPr>
      <w:r>
        <w:rPr>
          <w:rFonts w:ascii="Calibri" w:hAnsi="Calibri" w:cs="Calibri"/>
        </w:rPr>
        <w:t>Issues and the corrective action plan for each issue are reviewed with the project team.</w:t>
      </w:r>
    </w:p>
    <w:p w:rsidR="00663E88" w:rsidRDefault="00663E88" w:rsidP="00046730">
      <w:pPr>
        <w:numPr>
          <w:ilvl w:val="0"/>
          <w:numId w:val="3"/>
        </w:numPr>
        <w:rPr>
          <w:rFonts w:ascii="Calibri" w:hAnsi="Calibri" w:cs="Calibri"/>
        </w:rPr>
      </w:pPr>
      <w:r>
        <w:rPr>
          <w:rFonts w:ascii="Calibri" w:hAnsi="Calibri" w:cs="Calibri"/>
        </w:rPr>
        <w:t>The project team makes a decision on whether or to address each issue and the best time to address each issue.</w:t>
      </w:r>
    </w:p>
    <w:p w:rsidR="00663E88" w:rsidRDefault="00663E88" w:rsidP="00046730">
      <w:pPr>
        <w:numPr>
          <w:ilvl w:val="0"/>
          <w:numId w:val="3"/>
        </w:numPr>
        <w:rPr>
          <w:rFonts w:ascii="Calibri" w:hAnsi="Calibri" w:cs="Calibri"/>
        </w:rPr>
      </w:pPr>
      <w:r>
        <w:rPr>
          <w:rFonts w:ascii="Calibri" w:hAnsi="Calibri" w:cs="Calibri"/>
        </w:rPr>
        <w:t xml:space="preserve">One or more of the </w:t>
      </w:r>
      <w:r w:rsidR="00214BF1">
        <w:rPr>
          <w:rFonts w:ascii="Calibri" w:hAnsi="Calibri" w:cs="Calibri"/>
        </w:rPr>
        <w:t xml:space="preserve">activities or </w:t>
      </w:r>
      <w:r>
        <w:rPr>
          <w:rFonts w:ascii="Calibri" w:hAnsi="Calibri" w:cs="Calibri"/>
        </w:rPr>
        <w:t xml:space="preserve">phases are </w:t>
      </w:r>
      <w:r w:rsidR="00214BF1">
        <w:rPr>
          <w:rFonts w:ascii="Calibri" w:hAnsi="Calibri" w:cs="Calibri"/>
        </w:rPr>
        <w:t xml:space="preserve">repeated </w:t>
      </w:r>
      <w:r>
        <w:rPr>
          <w:rFonts w:ascii="Calibri" w:hAnsi="Calibri" w:cs="Calibri"/>
        </w:rPr>
        <w:t xml:space="preserve">as needed (i.e., </w:t>
      </w:r>
      <w:r w:rsidR="0024070E">
        <w:rPr>
          <w:rFonts w:ascii="Calibri" w:hAnsi="Calibri" w:cs="Calibri"/>
        </w:rPr>
        <w:t>t</w:t>
      </w:r>
      <w:r>
        <w:rPr>
          <w:rFonts w:ascii="Calibri" w:hAnsi="Calibri" w:cs="Calibri"/>
        </w:rPr>
        <w:t xml:space="preserve">esting or </w:t>
      </w:r>
      <w:r w:rsidR="0024070E">
        <w:rPr>
          <w:rFonts w:ascii="Calibri" w:hAnsi="Calibri" w:cs="Calibri"/>
        </w:rPr>
        <w:t>u</w:t>
      </w:r>
      <w:r>
        <w:rPr>
          <w:rFonts w:ascii="Calibri" w:hAnsi="Calibri" w:cs="Calibri"/>
        </w:rPr>
        <w:t xml:space="preserve">ser </w:t>
      </w:r>
      <w:r w:rsidR="0024070E">
        <w:rPr>
          <w:rFonts w:ascii="Calibri" w:hAnsi="Calibri" w:cs="Calibri"/>
        </w:rPr>
        <w:t>a</w:t>
      </w:r>
      <w:r>
        <w:rPr>
          <w:rFonts w:ascii="Calibri" w:hAnsi="Calibri" w:cs="Calibri"/>
        </w:rPr>
        <w:t>cceptance may be repeated).</w:t>
      </w:r>
    </w:p>
    <w:p w:rsidR="00BD2BE7" w:rsidRPr="005B6279" w:rsidRDefault="00CA12DE" w:rsidP="00EC691F">
      <w:pPr>
        <w:rPr>
          <w:rFonts w:ascii="Calibri" w:hAnsi="Calibri" w:cs="Calibri"/>
        </w:rPr>
      </w:pPr>
      <w:r w:rsidRPr="005B6279">
        <w:rPr>
          <w:rFonts w:ascii="Calibri" w:hAnsi="Calibri" w:cs="Calibri"/>
        </w:rPr>
        <w:t xml:space="preserve">Software changes may be made </w:t>
      </w:r>
      <w:r w:rsidR="00573F0A">
        <w:rPr>
          <w:rFonts w:ascii="Calibri" w:hAnsi="Calibri" w:cs="Calibri"/>
        </w:rPr>
        <w:t xml:space="preserve">and promoted </w:t>
      </w:r>
      <w:r w:rsidRPr="005B6279">
        <w:rPr>
          <w:rFonts w:ascii="Calibri" w:hAnsi="Calibri" w:cs="Calibri"/>
        </w:rPr>
        <w:t xml:space="preserve">to correct </w:t>
      </w:r>
      <w:r w:rsidR="005F6F63">
        <w:rPr>
          <w:rFonts w:ascii="Calibri" w:hAnsi="Calibri" w:cs="Calibri"/>
        </w:rPr>
        <w:t xml:space="preserve">small </w:t>
      </w:r>
      <w:r w:rsidRPr="005B6279">
        <w:rPr>
          <w:rFonts w:ascii="Calibri" w:hAnsi="Calibri" w:cs="Calibri"/>
        </w:rPr>
        <w:t xml:space="preserve">errors and omissions not found during any of the previous stages.  </w:t>
      </w:r>
      <w:r w:rsidR="00BC07D5" w:rsidRPr="005B6279">
        <w:rPr>
          <w:rFonts w:ascii="Calibri" w:hAnsi="Calibri" w:cs="Calibri"/>
        </w:rPr>
        <w:t xml:space="preserve"> These changes must fall under the purview of the current requirements documentation for the job.  </w:t>
      </w:r>
    </w:p>
    <w:p w:rsidR="00C52167" w:rsidRPr="00463150" w:rsidRDefault="00C52167" w:rsidP="00C52167">
      <w:pPr>
        <w:pStyle w:val="Heading1"/>
        <w:rPr>
          <w:rFonts w:asciiTheme="minorHAnsi" w:hAnsiTheme="minorHAnsi"/>
        </w:rPr>
      </w:pPr>
      <w:bookmarkStart w:id="101" w:name="_Toc299785389"/>
      <w:r w:rsidRPr="00463150">
        <w:rPr>
          <w:rFonts w:asciiTheme="minorHAnsi" w:hAnsiTheme="minorHAnsi"/>
        </w:rPr>
        <w:t>Operations and Maintenance</w:t>
      </w:r>
      <w:r w:rsidR="0037305B" w:rsidRPr="00463150">
        <w:rPr>
          <w:rFonts w:asciiTheme="minorHAnsi" w:hAnsiTheme="minorHAnsi"/>
        </w:rPr>
        <w:t xml:space="preserve"> Phase</w:t>
      </w:r>
      <w:bookmarkEnd w:id="101"/>
    </w:p>
    <w:p w:rsidR="00C52167" w:rsidRPr="00463150" w:rsidRDefault="00063E57" w:rsidP="00463150">
      <w:pPr>
        <w:pStyle w:val="Heading2"/>
        <w:rPr>
          <w:rFonts w:asciiTheme="minorHAnsi" w:hAnsiTheme="minorHAnsi"/>
          <w:i w:val="0"/>
        </w:rPr>
      </w:pPr>
      <w:bookmarkStart w:id="102" w:name="_Toc299785390"/>
      <w:r w:rsidRPr="00463150">
        <w:rPr>
          <w:rFonts w:asciiTheme="minorHAnsi" w:hAnsiTheme="minorHAnsi"/>
          <w:i w:val="0"/>
        </w:rPr>
        <w:t>Operations and Maintenance Phase Overview and Purpose</w:t>
      </w:r>
      <w:bookmarkEnd w:id="102"/>
    </w:p>
    <w:p w:rsidR="00063E57" w:rsidRPr="00063E57" w:rsidRDefault="00063E57" w:rsidP="00063E57">
      <w:pPr>
        <w:rPr>
          <w:rFonts w:asciiTheme="minorHAnsi" w:hAnsiTheme="minorHAnsi"/>
          <w:szCs w:val="22"/>
        </w:rPr>
      </w:pPr>
      <w:r w:rsidRPr="00063E57">
        <w:rPr>
          <w:rFonts w:asciiTheme="minorHAnsi" w:hAnsiTheme="minorHAnsi"/>
          <w:szCs w:val="22"/>
        </w:rPr>
        <w:t xml:space="preserve">In this phase, systems are in place and operating, enhancements and/or modifications to the system are developed and tested, and hardware and/or software is added or replaced. The system is monitored for continued performance in accordance with security requirements and needed system modifications are incorporated. The operational system is periodically assessed to determine how the system can be made more effective, secure, and efficient. Operations continue as long as the system can be effectively adapted to respond to </w:t>
      </w:r>
      <w:r w:rsidR="00F8431C">
        <w:rPr>
          <w:rFonts w:asciiTheme="minorHAnsi" w:hAnsiTheme="minorHAnsi"/>
          <w:szCs w:val="22"/>
        </w:rPr>
        <w:t xml:space="preserve">the </w:t>
      </w:r>
      <w:r w:rsidRPr="00063E57">
        <w:rPr>
          <w:rFonts w:asciiTheme="minorHAnsi" w:hAnsiTheme="minorHAnsi"/>
          <w:szCs w:val="22"/>
        </w:rPr>
        <w:t>organization’s needs while maintaining an agreed-upon risk level. When necessary modifications or changes are identified, the system may re-enter a previous phase of the SDLC.</w:t>
      </w:r>
    </w:p>
    <w:p w:rsidR="00063E57" w:rsidRPr="00063E57" w:rsidRDefault="00063E57" w:rsidP="00063E57">
      <w:pPr>
        <w:rPr>
          <w:rFonts w:asciiTheme="minorHAnsi" w:hAnsiTheme="minorHAnsi"/>
          <w:i/>
          <w:szCs w:val="22"/>
          <w:lang w:val="en-US"/>
        </w:rPr>
      </w:pPr>
    </w:p>
    <w:p w:rsidR="00063E57" w:rsidRPr="00063E57" w:rsidRDefault="00063E57" w:rsidP="00463150">
      <w:pPr>
        <w:rPr>
          <w:rFonts w:asciiTheme="minorHAnsi" w:hAnsiTheme="minorHAnsi"/>
          <w:szCs w:val="22"/>
          <w:lang w:val="en-US"/>
        </w:rPr>
      </w:pPr>
      <w:r w:rsidRPr="00063E57">
        <w:rPr>
          <w:rFonts w:asciiTheme="minorHAnsi" w:hAnsiTheme="minorHAnsi" w:cs="Calibri"/>
          <w:szCs w:val="22"/>
          <w:lang w:val="en-US"/>
        </w:rPr>
        <w:t>The following artifacts are produced in the Operations and Maintenance phase of the UHEAA SDLC</w:t>
      </w:r>
      <w:r w:rsidRPr="00063E57">
        <w:rPr>
          <w:rFonts w:asciiTheme="minorHAnsi" w:hAnsiTheme="minorHAnsi"/>
          <w:szCs w:val="22"/>
          <w:lang w:val="en-US"/>
        </w:rPr>
        <w:t>:</w:t>
      </w:r>
    </w:p>
    <w:p w:rsidR="00063E57" w:rsidRPr="00063E57" w:rsidRDefault="00063E57" w:rsidP="006C7CCB">
      <w:pPr>
        <w:pStyle w:val="ListParagraph"/>
        <w:numPr>
          <w:ilvl w:val="0"/>
          <w:numId w:val="18"/>
        </w:numPr>
        <w:ind w:firstLine="0"/>
        <w:rPr>
          <w:rFonts w:asciiTheme="minorHAnsi" w:hAnsiTheme="minorHAnsi"/>
          <w:szCs w:val="22"/>
          <w:lang w:val="en-US"/>
        </w:rPr>
      </w:pPr>
      <w:r w:rsidRPr="00063E57">
        <w:rPr>
          <w:rFonts w:asciiTheme="minorHAnsi" w:hAnsiTheme="minorHAnsi"/>
          <w:szCs w:val="22"/>
          <w:lang w:val="en-US"/>
        </w:rPr>
        <w:t xml:space="preserve">Evaluation of </w:t>
      </w:r>
      <w:r w:rsidR="00A93698">
        <w:rPr>
          <w:rFonts w:asciiTheme="minorHAnsi" w:hAnsiTheme="minorHAnsi"/>
          <w:szCs w:val="22"/>
          <w:lang w:val="en-US"/>
        </w:rPr>
        <w:t>s</w:t>
      </w:r>
      <w:r w:rsidRPr="00063E57">
        <w:rPr>
          <w:rFonts w:asciiTheme="minorHAnsi" w:hAnsiTheme="minorHAnsi"/>
          <w:szCs w:val="22"/>
          <w:lang w:val="en-US"/>
        </w:rPr>
        <w:t xml:space="preserve">ecurity </w:t>
      </w:r>
      <w:r w:rsidR="00A93698">
        <w:rPr>
          <w:rFonts w:asciiTheme="minorHAnsi" w:hAnsiTheme="minorHAnsi"/>
          <w:szCs w:val="22"/>
          <w:lang w:val="en-US"/>
        </w:rPr>
        <w:t>i</w:t>
      </w:r>
      <w:r w:rsidRPr="00063E57">
        <w:rPr>
          <w:rFonts w:asciiTheme="minorHAnsi" w:hAnsiTheme="minorHAnsi"/>
          <w:szCs w:val="22"/>
          <w:lang w:val="en-US"/>
        </w:rPr>
        <w:t>mplications due to changes</w:t>
      </w:r>
    </w:p>
    <w:p w:rsidR="00063E57" w:rsidRPr="00063E57" w:rsidRDefault="00063E57" w:rsidP="006C7CCB">
      <w:pPr>
        <w:pStyle w:val="ListParagraph"/>
        <w:numPr>
          <w:ilvl w:val="0"/>
          <w:numId w:val="18"/>
        </w:numPr>
        <w:ind w:firstLine="0"/>
        <w:rPr>
          <w:rFonts w:asciiTheme="minorHAnsi" w:hAnsiTheme="minorHAnsi"/>
          <w:szCs w:val="22"/>
          <w:lang w:val="en-US"/>
        </w:rPr>
      </w:pPr>
      <w:r w:rsidRPr="00063E57">
        <w:rPr>
          <w:rFonts w:asciiTheme="minorHAnsi" w:hAnsiTheme="minorHAnsi"/>
          <w:szCs w:val="22"/>
          <w:lang w:val="en-US"/>
        </w:rPr>
        <w:t>CCB Decisions</w:t>
      </w:r>
    </w:p>
    <w:p w:rsidR="00063E57" w:rsidRPr="00063E57" w:rsidRDefault="00063E57" w:rsidP="006C7CCB">
      <w:pPr>
        <w:pStyle w:val="ListParagraph"/>
        <w:numPr>
          <w:ilvl w:val="0"/>
          <w:numId w:val="18"/>
        </w:numPr>
        <w:ind w:firstLine="0"/>
        <w:rPr>
          <w:rFonts w:asciiTheme="minorHAnsi" w:hAnsiTheme="minorHAnsi"/>
          <w:szCs w:val="22"/>
          <w:lang w:val="en-US"/>
        </w:rPr>
      </w:pPr>
      <w:r w:rsidRPr="00063E57">
        <w:rPr>
          <w:rFonts w:asciiTheme="minorHAnsi" w:hAnsiTheme="minorHAnsi"/>
          <w:szCs w:val="22"/>
          <w:lang w:val="en-US"/>
        </w:rPr>
        <w:t>Updated Security Documentation</w:t>
      </w:r>
    </w:p>
    <w:p w:rsidR="00063E57" w:rsidRPr="00063E57" w:rsidRDefault="00063E57" w:rsidP="006C7CCB">
      <w:pPr>
        <w:pStyle w:val="ListParagraph"/>
        <w:numPr>
          <w:ilvl w:val="0"/>
          <w:numId w:val="18"/>
        </w:numPr>
        <w:ind w:firstLine="0"/>
        <w:rPr>
          <w:rFonts w:asciiTheme="minorHAnsi" w:hAnsiTheme="minorHAnsi"/>
          <w:szCs w:val="22"/>
          <w:lang w:val="en-US"/>
        </w:rPr>
      </w:pPr>
      <w:r w:rsidRPr="00063E57">
        <w:rPr>
          <w:rFonts w:asciiTheme="minorHAnsi" w:hAnsiTheme="minorHAnsi"/>
          <w:szCs w:val="22"/>
          <w:lang w:val="en-US"/>
        </w:rPr>
        <w:t>Security Evaluations</w:t>
      </w:r>
    </w:p>
    <w:p w:rsidR="00063E57" w:rsidRPr="00063E57" w:rsidRDefault="00063E57" w:rsidP="006C7CCB">
      <w:pPr>
        <w:pStyle w:val="ListParagraph"/>
        <w:numPr>
          <w:ilvl w:val="0"/>
          <w:numId w:val="18"/>
        </w:numPr>
        <w:ind w:firstLine="0"/>
        <w:rPr>
          <w:rFonts w:asciiTheme="minorHAnsi" w:hAnsiTheme="minorHAnsi"/>
          <w:szCs w:val="22"/>
          <w:lang w:val="en-US"/>
        </w:rPr>
      </w:pPr>
      <w:r w:rsidRPr="00063E57">
        <w:rPr>
          <w:rFonts w:asciiTheme="minorHAnsi" w:hAnsiTheme="minorHAnsi"/>
          <w:szCs w:val="22"/>
          <w:lang w:val="en-US"/>
        </w:rPr>
        <w:t>POA&amp;M Review</w:t>
      </w:r>
    </w:p>
    <w:p w:rsidR="00063E57" w:rsidRPr="00063E57" w:rsidRDefault="00063E57" w:rsidP="006C7CCB">
      <w:pPr>
        <w:pStyle w:val="ListParagraph"/>
        <w:numPr>
          <w:ilvl w:val="0"/>
          <w:numId w:val="18"/>
        </w:numPr>
        <w:ind w:firstLine="0"/>
        <w:rPr>
          <w:rFonts w:asciiTheme="minorHAnsi" w:hAnsiTheme="minorHAnsi"/>
          <w:szCs w:val="22"/>
          <w:lang w:val="en-US"/>
        </w:rPr>
      </w:pPr>
      <w:r w:rsidRPr="00063E57">
        <w:rPr>
          <w:rFonts w:asciiTheme="minorHAnsi" w:hAnsiTheme="minorHAnsi"/>
          <w:szCs w:val="22"/>
          <w:lang w:val="en-US"/>
        </w:rPr>
        <w:t>Documented Results of Continuous Monitoring</w:t>
      </w:r>
    </w:p>
    <w:p w:rsidR="00063E57" w:rsidRPr="00063E57" w:rsidRDefault="00063E57" w:rsidP="006C7CCB">
      <w:pPr>
        <w:pStyle w:val="ListParagraph"/>
        <w:numPr>
          <w:ilvl w:val="0"/>
          <w:numId w:val="18"/>
        </w:numPr>
        <w:ind w:firstLine="0"/>
        <w:rPr>
          <w:rFonts w:asciiTheme="minorHAnsi" w:hAnsiTheme="minorHAnsi"/>
          <w:szCs w:val="22"/>
          <w:lang w:val="en-US"/>
        </w:rPr>
      </w:pPr>
      <w:r w:rsidRPr="00063E57">
        <w:rPr>
          <w:rFonts w:asciiTheme="minorHAnsi" w:hAnsiTheme="minorHAnsi"/>
          <w:szCs w:val="22"/>
          <w:lang w:val="en-US"/>
        </w:rPr>
        <w:t>Security Reauthorization Decision</w:t>
      </w:r>
      <w:r w:rsidR="00241F93">
        <w:rPr>
          <w:rFonts w:asciiTheme="minorHAnsi" w:hAnsiTheme="minorHAnsi"/>
          <w:szCs w:val="22"/>
          <w:lang w:val="en-US"/>
        </w:rPr>
        <w:t xml:space="preserve"> when necessary</w:t>
      </w:r>
    </w:p>
    <w:p w:rsidR="008645DA" w:rsidRDefault="00063E57" w:rsidP="008645DA">
      <w:pPr>
        <w:pStyle w:val="Heading2"/>
        <w:rPr>
          <w:rFonts w:asciiTheme="minorHAnsi" w:hAnsiTheme="minorHAnsi" w:cs="Calibri"/>
          <w:i w:val="0"/>
          <w:lang w:val="en-US"/>
        </w:rPr>
      </w:pPr>
      <w:bookmarkStart w:id="103" w:name="_Toc299785391"/>
      <w:r w:rsidRPr="00463150">
        <w:rPr>
          <w:rFonts w:asciiTheme="minorHAnsi" w:hAnsiTheme="minorHAnsi" w:cs="Calibri"/>
          <w:i w:val="0"/>
          <w:lang w:val="en-US"/>
        </w:rPr>
        <w:t>Operations and Maintenance Phase Activities</w:t>
      </w:r>
      <w:bookmarkEnd w:id="103"/>
    </w:p>
    <w:p w:rsidR="00463150" w:rsidRPr="00463150" w:rsidRDefault="00463150" w:rsidP="00463150">
      <w:pPr>
        <w:rPr>
          <w:lang w:val="en-US"/>
        </w:rPr>
      </w:pPr>
      <w:r>
        <w:rPr>
          <w:rFonts w:ascii="Calibri" w:hAnsi="Calibri" w:cs="Calibri"/>
          <w:lang w:val="en-US"/>
        </w:rPr>
        <w:t>The Operations and Maintenance p</w:t>
      </w:r>
      <w:r w:rsidRPr="00FC2904">
        <w:rPr>
          <w:rFonts w:ascii="Calibri" w:hAnsi="Calibri" w:cs="Calibri"/>
          <w:lang w:val="en-US"/>
        </w:rPr>
        <w:t xml:space="preserve">hase consists of several steps and activities.  </w:t>
      </w:r>
      <w:r w:rsidRPr="000938BB">
        <w:rPr>
          <w:rFonts w:ascii="Calibri" w:hAnsi="Calibri" w:cs="Calibri"/>
          <w:lang w:val="en-US"/>
        </w:rPr>
        <w:t xml:space="preserve">After the establishment of </w:t>
      </w:r>
      <w:r>
        <w:rPr>
          <w:rFonts w:ascii="Calibri" w:hAnsi="Calibri" w:cs="Calibri"/>
          <w:lang w:val="en-US"/>
        </w:rPr>
        <w:t>the Operations and Maintenance</w:t>
      </w:r>
      <w:r w:rsidRPr="000938BB">
        <w:rPr>
          <w:rFonts w:ascii="Calibri" w:hAnsi="Calibri" w:cs="Calibri"/>
          <w:lang w:val="en-US"/>
        </w:rPr>
        <w:t xml:space="preserve"> </w:t>
      </w:r>
      <w:r>
        <w:rPr>
          <w:rFonts w:ascii="Calibri" w:hAnsi="Calibri" w:cs="Calibri"/>
          <w:lang w:val="en-US"/>
        </w:rPr>
        <w:t>team</w:t>
      </w:r>
      <w:r w:rsidRPr="000938BB">
        <w:rPr>
          <w:rFonts w:ascii="Calibri" w:hAnsi="Calibri" w:cs="Calibri"/>
          <w:lang w:val="en-US"/>
        </w:rPr>
        <w:t xml:space="preserve"> </w:t>
      </w:r>
      <w:r>
        <w:rPr>
          <w:rFonts w:ascii="Calibri" w:hAnsi="Calibri" w:cs="Calibri"/>
          <w:lang w:val="en-US"/>
        </w:rPr>
        <w:t xml:space="preserve">(i.e., the System users) </w:t>
      </w:r>
      <w:r w:rsidRPr="000938BB">
        <w:rPr>
          <w:rFonts w:ascii="Calibri" w:hAnsi="Calibri" w:cs="Calibri"/>
          <w:lang w:val="en-US"/>
        </w:rPr>
        <w:t>for the project and the assignment of roles and areas of responsibility for each team member, the following activities must be performed.</w:t>
      </w:r>
    </w:p>
    <w:p w:rsidR="003803BA" w:rsidRPr="00F8431C" w:rsidRDefault="00063E57" w:rsidP="008645DA">
      <w:pPr>
        <w:numPr>
          <w:ilvl w:val="0"/>
          <w:numId w:val="3"/>
        </w:numPr>
        <w:rPr>
          <w:rFonts w:asciiTheme="minorHAnsi" w:hAnsiTheme="minorHAnsi" w:cs="Calibri"/>
          <w:szCs w:val="22"/>
        </w:rPr>
      </w:pPr>
      <w:bookmarkStart w:id="104" w:name="OLE_LINK3"/>
      <w:bookmarkStart w:id="105" w:name="OLE_LINK4"/>
      <w:r w:rsidRPr="00063E57">
        <w:rPr>
          <w:rFonts w:asciiTheme="minorHAnsi" w:hAnsiTheme="minorHAnsi" w:cs="Calibri"/>
          <w:szCs w:val="22"/>
        </w:rPr>
        <w:t>Review Operational Readiness</w:t>
      </w:r>
    </w:p>
    <w:p w:rsidR="003803BA" w:rsidRPr="00F8431C" w:rsidRDefault="00063E57" w:rsidP="003803BA">
      <w:pPr>
        <w:numPr>
          <w:ilvl w:val="0"/>
          <w:numId w:val="3"/>
        </w:numPr>
        <w:rPr>
          <w:rFonts w:asciiTheme="minorHAnsi" w:hAnsiTheme="minorHAnsi" w:cs="Calibri"/>
          <w:szCs w:val="22"/>
        </w:rPr>
      </w:pPr>
      <w:r w:rsidRPr="00063E57">
        <w:rPr>
          <w:rFonts w:asciiTheme="minorHAnsi" w:hAnsiTheme="minorHAnsi" w:cs="Calibri"/>
          <w:szCs w:val="22"/>
        </w:rPr>
        <w:t>Configuration Managemen</w:t>
      </w:r>
      <w:r w:rsidR="006C7CCB">
        <w:rPr>
          <w:rFonts w:asciiTheme="minorHAnsi" w:hAnsiTheme="minorHAnsi" w:cs="Calibri"/>
          <w:szCs w:val="22"/>
        </w:rPr>
        <w:t>t and change control activities</w:t>
      </w:r>
    </w:p>
    <w:p w:rsidR="008645DA" w:rsidRPr="00F8431C" w:rsidRDefault="00063E57" w:rsidP="008645DA">
      <w:pPr>
        <w:numPr>
          <w:ilvl w:val="0"/>
          <w:numId w:val="3"/>
        </w:numPr>
        <w:rPr>
          <w:rFonts w:asciiTheme="minorHAnsi" w:hAnsiTheme="minorHAnsi" w:cs="Calibri"/>
          <w:szCs w:val="22"/>
        </w:rPr>
      </w:pPr>
      <w:r w:rsidRPr="00063E57">
        <w:rPr>
          <w:rFonts w:asciiTheme="minorHAnsi" w:hAnsiTheme="minorHAnsi" w:cs="Calibri"/>
          <w:szCs w:val="22"/>
        </w:rPr>
        <w:lastRenderedPageBreak/>
        <w:t>Continuously monitor system performance against pre-established</w:t>
      </w:r>
      <w:r w:rsidR="006C7CCB">
        <w:rPr>
          <w:rFonts w:asciiTheme="minorHAnsi" w:hAnsiTheme="minorHAnsi" w:cs="Calibri"/>
          <w:szCs w:val="22"/>
        </w:rPr>
        <w:t xml:space="preserve"> user and security requirements</w:t>
      </w:r>
    </w:p>
    <w:p w:rsidR="00063E57" w:rsidRPr="00063E57" w:rsidRDefault="00063E57" w:rsidP="00063E57">
      <w:pPr>
        <w:rPr>
          <w:rFonts w:asciiTheme="minorHAnsi" w:hAnsiTheme="minorHAnsi" w:cs="Calibri"/>
          <w:szCs w:val="22"/>
        </w:rPr>
      </w:pPr>
    </w:p>
    <w:p w:rsidR="00C52167" w:rsidRPr="00463150" w:rsidRDefault="00063E57" w:rsidP="00C52167">
      <w:pPr>
        <w:pStyle w:val="Heading2"/>
        <w:rPr>
          <w:rFonts w:asciiTheme="minorHAnsi" w:hAnsiTheme="minorHAnsi" w:cs="Calibri"/>
          <w:i w:val="0"/>
          <w:lang w:val="en-US"/>
        </w:rPr>
      </w:pPr>
      <w:bookmarkStart w:id="106" w:name="_Toc299785392"/>
      <w:bookmarkEnd w:id="104"/>
      <w:bookmarkEnd w:id="105"/>
      <w:r w:rsidRPr="00463150">
        <w:rPr>
          <w:rFonts w:asciiTheme="minorHAnsi" w:hAnsiTheme="minorHAnsi" w:cs="Calibri"/>
          <w:i w:val="0"/>
          <w:lang w:val="en-US"/>
        </w:rPr>
        <w:t>Role of Other Teams in the Operations and Maintenance Phase</w:t>
      </w:r>
      <w:bookmarkEnd w:id="106"/>
    </w:p>
    <w:p w:rsidR="00D831A9" w:rsidRDefault="00D831A9" w:rsidP="00D831A9">
      <w:pPr>
        <w:rPr>
          <w:rFonts w:ascii="Calibri" w:hAnsi="Calibri" w:cs="Calibri"/>
          <w:lang w:val="en-US"/>
        </w:rPr>
      </w:pPr>
      <w:r>
        <w:rPr>
          <w:rFonts w:ascii="Calibri" w:hAnsi="Calibri" w:cs="Calibri"/>
          <w:lang w:val="en-US"/>
        </w:rPr>
        <w:t>O</w:t>
      </w:r>
      <w:r w:rsidRPr="00EA1FFB">
        <w:rPr>
          <w:rFonts w:ascii="Calibri" w:hAnsi="Calibri" w:cs="Calibri"/>
          <w:lang w:val="en-US"/>
        </w:rPr>
        <w:t xml:space="preserve">ther project teams perform activities during the </w:t>
      </w:r>
      <w:r>
        <w:rPr>
          <w:rFonts w:ascii="Calibri" w:hAnsi="Calibri" w:cs="Calibri"/>
          <w:lang w:val="en-US"/>
        </w:rPr>
        <w:t>operations and maintenance p</w:t>
      </w:r>
      <w:r w:rsidRPr="00EA1FFB">
        <w:rPr>
          <w:rFonts w:ascii="Calibri" w:hAnsi="Calibri" w:cs="Calibri"/>
          <w:lang w:val="en-US"/>
        </w:rPr>
        <w:t>hase.  These activities include:</w:t>
      </w:r>
    </w:p>
    <w:p w:rsidR="00D831A9" w:rsidRPr="00FC2904" w:rsidRDefault="00D831A9" w:rsidP="00D831A9">
      <w:pPr>
        <w:rPr>
          <w:rFonts w:ascii="Calibri" w:hAnsi="Calibri" w:cs="Calibri"/>
          <w:lang w:val="en-US"/>
        </w:rPr>
      </w:pPr>
    </w:p>
    <w:p w:rsidR="00D831A9" w:rsidRDefault="00D831A9" w:rsidP="00D831A9">
      <w:pPr>
        <w:numPr>
          <w:ilvl w:val="0"/>
          <w:numId w:val="3"/>
        </w:numPr>
        <w:rPr>
          <w:rFonts w:ascii="Calibri" w:hAnsi="Calibri" w:cs="Calibri"/>
        </w:rPr>
      </w:pPr>
      <w:r w:rsidRPr="009768B9">
        <w:rPr>
          <w:rFonts w:ascii="Calibri" w:hAnsi="Calibri" w:cs="Calibri"/>
        </w:rPr>
        <w:t xml:space="preserve">The </w:t>
      </w:r>
      <w:r>
        <w:rPr>
          <w:rFonts w:ascii="Calibri" w:hAnsi="Calibri" w:cs="Calibri"/>
        </w:rPr>
        <w:t>Change Control representative</w:t>
      </w:r>
      <w:r w:rsidRPr="009768B9">
        <w:rPr>
          <w:rFonts w:ascii="Calibri" w:hAnsi="Calibri" w:cs="Calibri"/>
        </w:rPr>
        <w:t xml:space="preserve"> reviews </w:t>
      </w:r>
      <w:r>
        <w:rPr>
          <w:rFonts w:ascii="Calibri" w:hAnsi="Calibri" w:cs="Calibri"/>
        </w:rPr>
        <w:t>configuration management and change control activities</w:t>
      </w:r>
      <w:r w:rsidRPr="009768B9">
        <w:rPr>
          <w:rFonts w:ascii="Calibri" w:hAnsi="Calibri" w:cs="Calibri"/>
        </w:rPr>
        <w:t>.</w:t>
      </w:r>
    </w:p>
    <w:p w:rsidR="00D831A9" w:rsidRDefault="00D831A9" w:rsidP="00D831A9">
      <w:pPr>
        <w:numPr>
          <w:ilvl w:val="0"/>
          <w:numId w:val="3"/>
        </w:numPr>
        <w:rPr>
          <w:rFonts w:ascii="Calibri" w:hAnsi="Calibri" w:cs="Calibri"/>
        </w:rPr>
      </w:pPr>
      <w:r>
        <w:rPr>
          <w:rFonts w:ascii="Calibri" w:hAnsi="Calibri" w:cs="Calibri"/>
        </w:rPr>
        <w:t>The Information Security Office continuously monitors system performa</w:t>
      </w:r>
      <w:r w:rsidR="00463150">
        <w:rPr>
          <w:rFonts w:ascii="Calibri" w:hAnsi="Calibri" w:cs="Calibri"/>
        </w:rPr>
        <w:t>n</w:t>
      </w:r>
      <w:r>
        <w:rPr>
          <w:rFonts w:ascii="Calibri" w:hAnsi="Calibri" w:cs="Calibri"/>
        </w:rPr>
        <w:t>ce against security requirements.</w:t>
      </w:r>
    </w:p>
    <w:p w:rsidR="00063E57" w:rsidRPr="00063E57" w:rsidRDefault="00063E57" w:rsidP="00063E57">
      <w:pPr>
        <w:rPr>
          <w:rFonts w:asciiTheme="minorHAnsi" w:hAnsiTheme="minorHAnsi"/>
          <w:i/>
          <w:szCs w:val="22"/>
          <w:lang w:val="en-US"/>
        </w:rPr>
      </w:pPr>
    </w:p>
    <w:p w:rsidR="003803BA" w:rsidRDefault="00063E57" w:rsidP="003803BA">
      <w:pPr>
        <w:pStyle w:val="Heading2"/>
        <w:rPr>
          <w:rFonts w:asciiTheme="minorHAnsi" w:hAnsiTheme="minorHAnsi" w:cs="Calibri"/>
          <w:i w:val="0"/>
          <w:lang w:val="en-US"/>
        </w:rPr>
      </w:pPr>
      <w:bookmarkStart w:id="107" w:name="_Toc299785393"/>
      <w:r w:rsidRPr="00463150">
        <w:rPr>
          <w:rFonts w:asciiTheme="minorHAnsi" w:hAnsiTheme="minorHAnsi" w:cs="Calibri"/>
          <w:i w:val="0"/>
          <w:lang w:val="en-US"/>
        </w:rPr>
        <w:t xml:space="preserve">Operations and Maintenance Phase </w:t>
      </w:r>
      <w:r w:rsidR="005A0E2B" w:rsidRPr="00463150">
        <w:rPr>
          <w:rFonts w:asciiTheme="minorHAnsi" w:hAnsiTheme="minorHAnsi" w:cs="Calibri"/>
          <w:i w:val="0"/>
          <w:lang w:val="en-US"/>
        </w:rPr>
        <w:t>Change Control Review</w:t>
      </w:r>
      <w:bookmarkEnd w:id="107"/>
    </w:p>
    <w:p w:rsidR="00667C42" w:rsidRPr="00FC2904" w:rsidRDefault="00667C42" w:rsidP="00667C42">
      <w:pPr>
        <w:rPr>
          <w:rFonts w:ascii="Calibri" w:hAnsi="Calibri" w:cs="Calibri"/>
          <w:lang w:val="en-US"/>
        </w:rPr>
      </w:pPr>
    </w:p>
    <w:p w:rsidR="00667C42" w:rsidRPr="00FC2904" w:rsidRDefault="00667C42" w:rsidP="00667C42">
      <w:pPr>
        <w:rPr>
          <w:rFonts w:ascii="Calibri" w:hAnsi="Calibri" w:cs="Calibri"/>
          <w:lang w:val="en-US"/>
        </w:rPr>
      </w:pPr>
      <w:r w:rsidRPr="00FC2904">
        <w:rPr>
          <w:rFonts w:ascii="Calibri" w:hAnsi="Calibri" w:cs="Calibri"/>
          <w:lang w:val="en-US"/>
        </w:rPr>
        <w:t xml:space="preserve">The </w:t>
      </w:r>
      <w:r>
        <w:rPr>
          <w:rFonts w:ascii="Calibri" w:hAnsi="Calibri" w:cs="Calibri"/>
          <w:lang w:val="en-US"/>
        </w:rPr>
        <w:t xml:space="preserve">operations and maintenance phase change control review </w:t>
      </w:r>
      <w:r w:rsidRPr="00FC2904">
        <w:rPr>
          <w:rFonts w:ascii="Calibri" w:hAnsi="Calibri" w:cs="Calibri"/>
          <w:lang w:val="en-US"/>
        </w:rPr>
        <w:t>is a key milestone in the SDLC</w:t>
      </w:r>
      <w:r>
        <w:rPr>
          <w:rFonts w:ascii="Calibri" w:hAnsi="Calibri" w:cs="Calibri"/>
          <w:lang w:val="en-US"/>
        </w:rPr>
        <w:t xml:space="preserve"> and</w:t>
      </w:r>
      <w:r w:rsidR="00A031B2">
        <w:rPr>
          <w:rFonts w:ascii="Calibri" w:hAnsi="Calibri" w:cs="Calibri"/>
          <w:lang w:val="en-US"/>
        </w:rPr>
        <w:t xml:space="preserve"> an </w:t>
      </w:r>
      <w:r w:rsidR="005573FC">
        <w:rPr>
          <w:rFonts w:ascii="Calibri" w:hAnsi="Calibri" w:cs="Calibri"/>
          <w:lang w:val="en-US"/>
        </w:rPr>
        <w:t xml:space="preserve">ongoing </w:t>
      </w:r>
      <w:r w:rsidR="00A031B2">
        <w:rPr>
          <w:rFonts w:ascii="Calibri" w:hAnsi="Calibri" w:cs="Calibri"/>
          <w:lang w:val="en-US"/>
        </w:rPr>
        <w:t>component in information system</w:t>
      </w:r>
      <w:r>
        <w:rPr>
          <w:rFonts w:ascii="Calibri" w:hAnsi="Calibri" w:cs="Calibri"/>
          <w:lang w:val="en-US"/>
        </w:rPr>
        <w:t xml:space="preserve"> configuration management</w:t>
      </w:r>
      <w:r w:rsidRPr="00FC2904">
        <w:rPr>
          <w:rFonts w:ascii="Calibri" w:hAnsi="Calibri" w:cs="Calibri"/>
          <w:lang w:val="en-US"/>
        </w:rPr>
        <w:t>.</w:t>
      </w:r>
    </w:p>
    <w:p w:rsidR="00667C42" w:rsidRPr="00FC2904" w:rsidRDefault="00667C42" w:rsidP="00667C42">
      <w:pPr>
        <w:rPr>
          <w:rFonts w:ascii="Calibri" w:hAnsi="Calibri" w:cs="Calibri"/>
          <w:lang w:val="en-US"/>
        </w:rPr>
      </w:pPr>
    </w:p>
    <w:p w:rsidR="00667C42" w:rsidRDefault="00A031B2" w:rsidP="00667C42">
      <w:pPr>
        <w:rPr>
          <w:rFonts w:ascii="Calibri" w:hAnsi="Calibri" w:cs="Calibri"/>
          <w:szCs w:val="22"/>
          <w:lang w:val="en-US"/>
        </w:rPr>
      </w:pPr>
      <w:r>
        <w:rPr>
          <w:rFonts w:ascii="Calibri" w:hAnsi="Calibri" w:cs="Calibri"/>
          <w:szCs w:val="22"/>
          <w:lang w:val="en-US"/>
        </w:rPr>
        <w:t xml:space="preserve">The Information Security and </w:t>
      </w:r>
      <w:r w:rsidR="005573FC">
        <w:rPr>
          <w:rFonts w:ascii="Calibri" w:hAnsi="Calibri" w:cs="Calibri"/>
          <w:szCs w:val="22"/>
          <w:lang w:val="en-US"/>
        </w:rPr>
        <w:t xml:space="preserve">Change Control </w:t>
      </w:r>
      <w:r>
        <w:rPr>
          <w:rFonts w:ascii="Calibri" w:hAnsi="Calibri" w:cs="Calibri"/>
          <w:szCs w:val="22"/>
          <w:lang w:val="en-US"/>
        </w:rPr>
        <w:t xml:space="preserve">representatives have input into whether all activities in the operations and maintenance phase are complete and </w:t>
      </w:r>
      <w:r w:rsidR="005573FC">
        <w:rPr>
          <w:rFonts w:ascii="Calibri" w:hAnsi="Calibri" w:cs="Calibri"/>
          <w:szCs w:val="22"/>
          <w:lang w:val="en-US"/>
        </w:rPr>
        <w:t xml:space="preserve">if </w:t>
      </w:r>
      <w:r>
        <w:rPr>
          <w:rFonts w:ascii="Calibri" w:hAnsi="Calibri" w:cs="Calibri"/>
          <w:szCs w:val="22"/>
          <w:lang w:val="en-US"/>
        </w:rPr>
        <w:t xml:space="preserve">the continued operation of the information system is authorized.   </w:t>
      </w:r>
      <w:r w:rsidR="00667C42">
        <w:rPr>
          <w:rFonts w:ascii="Calibri" w:hAnsi="Calibri" w:cs="Calibri"/>
          <w:szCs w:val="22"/>
          <w:lang w:val="en-US"/>
        </w:rPr>
        <w:t xml:space="preserve">The Change Control Board </w:t>
      </w:r>
      <w:r w:rsidR="00667C42" w:rsidRPr="00FB109F">
        <w:rPr>
          <w:rFonts w:ascii="Calibri" w:hAnsi="Calibri" w:cs="Calibri"/>
          <w:szCs w:val="22"/>
          <w:lang w:val="en-US"/>
        </w:rPr>
        <w:t xml:space="preserve">has </w:t>
      </w:r>
      <w:r w:rsidR="00667C42">
        <w:rPr>
          <w:rFonts w:ascii="Calibri" w:hAnsi="Calibri" w:cs="Calibri"/>
          <w:szCs w:val="22"/>
          <w:lang w:val="en-US"/>
        </w:rPr>
        <w:t>final decision on</w:t>
      </w:r>
      <w:r w:rsidR="00667C42" w:rsidRPr="00FB109F">
        <w:rPr>
          <w:rFonts w:ascii="Calibri" w:hAnsi="Calibri" w:cs="Calibri"/>
          <w:szCs w:val="22"/>
          <w:lang w:val="en-US"/>
        </w:rPr>
        <w:t xml:space="preserve"> </w:t>
      </w:r>
      <w:r w:rsidR="00667C42">
        <w:rPr>
          <w:rFonts w:ascii="Calibri" w:hAnsi="Calibri" w:cs="Calibri"/>
          <w:szCs w:val="22"/>
          <w:lang w:val="en-US"/>
        </w:rPr>
        <w:t xml:space="preserve">any changes to the baseline configuration of the hardware, software, and firmware components for the information system.  </w:t>
      </w:r>
      <w:r w:rsidR="00667C42" w:rsidRPr="00FB109F">
        <w:rPr>
          <w:rFonts w:ascii="Calibri" w:hAnsi="Calibri" w:cs="Calibri"/>
          <w:szCs w:val="22"/>
          <w:lang w:val="en-US"/>
        </w:rPr>
        <w:t xml:space="preserve"> The following activities are completed </w:t>
      </w:r>
      <w:r w:rsidR="00667C42">
        <w:rPr>
          <w:rFonts w:ascii="Calibri" w:hAnsi="Calibri" w:cs="Calibri"/>
          <w:szCs w:val="22"/>
          <w:lang w:val="en-US"/>
        </w:rPr>
        <w:t xml:space="preserve">during </w:t>
      </w:r>
      <w:r w:rsidR="00667C42" w:rsidRPr="00FB109F">
        <w:rPr>
          <w:rFonts w:ascii="Calibri" w:hAnsi="Calibri" w:cs="Calibri"/>
          <w:szCs w:val="22"/>
          <w:lang w:val="en-US"/>
        </w:rPr>
        <w:t xml:space="preserve">the </w:t>
      </w:r>
      <w:r w:rsidR="00667C42">
        <w:rPr>
          <w:rFonts w:ascii="Calibri" w:hAnsi="Calibri" w:cs="Calibri"/>
          <w:szCs w:val="22"/>
          <w:lang w:val="en-US"/>
        </w:rPr>
        <w:t>Change Control Board meeting.</w:t>
      </w:r>
    </w:p>
    <w:p w:rsidR="00667C42" w:rsidRPr="00667C42" w:rsidRDefault="00667C42" w:rsidP="00667C42">
      <w:pPr>
        <w:rPr>
          <w:lang w:val="en-US"/>
        </w:rPr>
      </w:pPr>
    </w:p>
    <w:p w:rsidR="003803BA" w:rsidRPr="00F8431C" w:rsidRDefault="00063E57" w:rsidP="003803BA">
      <w:pPr>
        <w:numPr>
          <w:ilvl w:val="0"/>
          <w:numId w:val="3"/>
        </w:numPr>
        <w:rPr>
          <w:rFonts w:asciiTheme="minorHAnsi" w:hAnsiTheme="minorHAnsi" w:cs="Calibri"/>
          <w:szCs w:val="22"/>
        </w:rPr>
      </w:pPr>
      <w:r w:rsidRPr="00063E57">
        <w:rPr>
          <w:rFonts w:asciiTheme="minorHAnsi" w:hAnsiTheme="minorHAnsi" w:cs="Calibri"/>
          <w:szCs w:val="22"/>
        </w:rPr>
        <w:t>Operational Readiness Review</w:t>
      </w:r>
      <w:r w:rsidR="00667C42">
        <w:rPr>
          <w:rFonts w:asciiTheme="minorHAnsi" w:hAnsiTheme="minorHAnsi" w:cs="Calibri"/>
          <w:szCs w:val="22"/>
        </w:rPr>
        <w:t xml:space="preserve"> to evaluate technical and security implications due to system changes</w:t>
      </w:r>
    </w:p>
    <w:p w:rsidR="003803BA" w:rsidRPr="00F8431C" w:rsidRDefault="00063E57" w:rsidP="003803BA">
      <w:pPr>
        <w:numPr>
          <w:ilvl w:val="0"/>
          <w:numId w:val="3"/>
        </w:numPr>
        <w:rPr>
          <w:rFonts w:asciiTheme="minorHAnsi" w:hAnsiTheme="minorHAnsi" w:cs="Calibri"/>
          <w:szCs w:val="22"/>
        </w:rPr>
      </w:pPr>
      <w:r w:rsidRPr="00063E57">
        <w:rPr>
          <w:rFonts w:asciiTheme="minorHAnsi" w:hAnsiTheme="minorHAnsi" w:cs="Calibri"/>
          <w:szCs w:val="22"/>
        </w:rPr>
        <w:t>Change control board</w:t>
      </w:r>
      <w:r w:rsidR="00667C42">
        <w:rPr>
          <w:rFonts w:asciiTheme="minorHAnsi" w:hAnsiTheme="minorHAnsi" w:cs="Calibri"/>
          <w:szCs w:val="22"/>
        </w:rPr>
        <w:t xml:space="preserve"> review of proposed changes</w:t>
      </w:r>
    </w:p>
    <w:p w:rsidR="003803BA" w:rsidRPr="00F8431C" w:rsidRDefault="00063E57" w:rsidP="003803BA">
      <w:pPr>
        <w:numPr>
          <w:ilvl w:val="0"/>
          <w:numId w:val="3"/>
        </w:numPr>
        <w:rPr>
          <w:rFonts w:asciiTheme="minorHAnsi" w:hAnsiTheme="minorHAnsi" w:cs="Calibri"/>
          <w:szCs w:val="22"/>
        </w:rPr>
      </w:pPr>
      <w:r w:rsidRPr="00063E57">
        <w:rPr>
          <w:rFonts w:asciiTheme="minorHAnsi" w:hAnsiTheme="minorHAnsi" w:cs="Calibri"/>
          <w:szCs w:val="22"/>
        </w:rPr>
        <w:t>POA&amp;M Review</w:t>
      </w:r>
    </w:p>
    <w:p w:rsidR="00063E57" w:rsidRPr="00063E57" w:rsidRDefault="00063E57" w:rsidP="00063E57">
      <w:pPr>
        <w:numPr>
          <w:ilvl w:val="0"/>
          <w:numId w:val="3"/>
        </w:numPr>
        <w:rPr>
          <w:rFonts w:asciiTheme="minorHAnsi" w:hAnsiTheme="minorHAnsi"/>
          <w:szCs w:val="22"/>
        </w:rPr>
      </w:pPr>
      <w:r w:rsidRPr="00063E57">
        <w:rPr>
          <w:rFonts w:asciiTheme="minorHAnsi" w:hAnsiTheme="minorHAnsi" w:cs="Calibri"/>
          <w:szCs w:val="22"/>
        </w:rPr>
        <w:t>Authorization Decision</w:t>
      </w:r>
      <w:r w:rsidR="00241F93">
        <w:rPr>
          <w:rFonts w:asciiTheme="minorHAnsi" w:hAnsiTheme="minorHAnsi" w:cs="Calibri"/>
          <w:szCs w:val="22"/>
        </w:rPr>
        <w:t xml:space="preserve"> (Every 3 years or after a ma</w:t>
      </w:r>
      <w:r w:rsidR="005A0E2B">
        <w:rPr>
          <w:rFonts w:asciiTheme="minorHAnsi" w:hAnsiTheme="minorHAnsi" w:cs="Calibri"/>
          <w:szCs w:val="22"/>
        </w:rPr>
        <w:t>jor system change)</w:t>
      </w:r>
    </w:p>
    <w:p w:rsidR="00063E57" w:rsidRPr="00063E57" w:rsidRDefault="00063E57" w:rsidP="00063E57">
      <w:pPr>
        <w:pStyle w:val="ListParagraph"/>
        <w:ind w:left="1440"/>
        <w:rPr>
          <w:rFonts w:asciiTheme="minorHAnsi" w:hAnsiTheme="minorHAnsi" w:cs="Calibri"/>
          <w:szCs w:val="22"/>
        </w:rPr>
      </w:pPr>
    </w:p>
    <w:p w:rsidR="00063E57" w:rsidRPr="00063E57" w:rsidRDefault="005573FC" w:rsidP="00063E57">
      <w:pPr>
        <w:rPr>
          <w:rFonts w:asciiTheme="minorHAnsi" w:hAnsiTheme="minorHAnsi" w:cs="Calibri"/>
          <w:szCs w:val="22"/>
        </w:rPr>
      </w:pPr>
      <w:r w:rsidRPr="00063E57">
        <w:rPr>
          <w:rFonts w:asciiTheme="minorHAnsi" w:hAnsiTheme="minorHAnsi" w:cs="Calibri"/>
          <w:szCs w:val="22"/>
        </w:rPr>
        <w:t>During the</w:t>
      </w:r>
      <w:r w:rsidR="00063E57" w:rsidRPr="00063E57">
        <w:rPr>
          <w:rFonts w:asciiTheme="minorHAnsi" w:hAnsiTheme="minorHAnsi" w:cs="Calibri"/>
          <w:szCs w:val="22"/>
        </w:rPr>
        <w:t xml:space="preserve"> </w:t>
      </w:r>
      <w:r w:rsidR="005A0E2B">
        <w:rPr>
          <w:rFonts w:asciiTheme="minorHAnsi" w:hAnsiTheme="minorHAnsi" w:cs="Calibri"/>
          <w:szCs w:val="22"/>
        </w:rPr>
        <w:t>Change Control Board</w:t>
      </w:r>
      <w:r w:rsidR="00063E57" w:rsidRPr="00063E57">
        <w:rPr>
          <w:rFonts w:asciiTheme="minorHAnsi" w:hAnsiTheme="minorHAnsi" w:cs="Calibri"/>
          <w:szCs w:val="22"/>
        </w:rPr>
        <w:t xml:space="preserve"> meeting, a formal decision is made on whether or not to proceed </w:t>
      </w:r>
      <w:r w:rsidR="005A0E2B">
        <w:rPr>
          <w:rFonts w:asciiTheme="minorHAnsi" w:hAnsiTheme="minorHAnsi" w:cs="Calibri"/>
          <w:szCs w:val="22"/>
        </w:rPr>
        <w:t>with modifications.</w:t>
      </w:r>
    </w:p>
    <w:p w:rsidR="00063E57" w:rsidRPr="00063E57" w:rsidRDefault="00063E57" w:rsidP="00063E57">
      <w:pPr>
        <w:pStyle w:val="ListParagraph"/>
        <w:ind w:left="1440"/>
        <w:rPr>
          <w:rFonts w:asciiTheme="minorHAnsi" w:hAnsiTheme="minorHAnsi" w:cs="Calibri"/>
          <w:szCs w:val="22"/>
        </w:rPr>
      </w:pPr>
    </w:p>
    <w:p w:rsidR="00C52167" w:rsidRPr="00F13C7B" w:rsidRDefault="00063E57" w:rsidP="00F13C7B">
      <w:pPr>
        <w:pStyle w:val="Heading1"/>
        <w:rPr>
          <w:rFonts w:asciiTheme="minorHAnsi" w:hAnsiTheme="minorHAnsi"/>
        </w:rPr>
      </w:pPr>
      <w:bookmarkStart w:id="108" w:name="_Toc299785394"/>
      <w:r w:rsidRPr="00F13C7B">
        <w:rPr>
          <w:rFonts w:asciiTheme="minorHAnsi" w:hAnsiTheme="minorHAnsi"/>
        </w:rPr>
        <w:t>Disposal</w:t>
      </w:r>
      <w:r w:rsidR="00525EB4" w:rsidRPr="00F13C7B">
        <w:rPr>
          <w:rFonts w:asciiTheme="minorHAnsi" w:hAnsiTheme="minorHAnsi"/>
        </w:rPr>
        <w:t xml:space="preserve">/Transition </w:t>
      </w:r>
      <w:r w:rsidR="0037305B" w:rsidRPr="00F13C7B">
        <w:rPr>
          <w:rFonts w:asciiTheme="minorHAnsi" w:hAnsiTheme="minorHAnsi"/>
        </w:rPr>
        <w:t>Phase</w:t>
      </w:r>
      <w:bookmarkEnd w:id="108"/>
    </w:p>
    <w:p w:rsidR="00C52167" w:rsidRPr="00F13C7B" w:rsidRDefault="00063E57" w:rsidP="00C52167">
      <w:pPr>
        <w:pStyle w:val="Heading2"/>
        <w:rPr>
          <w:rFonts w:asciiTheme="minorHAnsi" w:hAnsiTheme="minorHAnsi" w:cs="Calibri"/>
          <w:i w:val="0"/>
          <w:lang w:val="en-US"/>
        </w:rPr>
      </w:pPr>
      <w:bookmarkStart w:id="109" w:name="_Toc299785395"/>
      <w:r w:rsidRPr="00F13C7B">
        <w:rPr>
          <w:rFonts w:asciiTheme="minorHAnsi" w:hAnsiTheme="minorHAnsi" w:cs="Calibri"/>
          <w:i w:val="0"/>
          <w:lang w:val="en-US"/>
        </w:rPr>
        <w:t>Disposal</w:t>
      </w:r>
      <w:r w:rsidR="00525EB4" w:rsidRPr="00F13C7B">
        <w:rPr>
          <w:rFonts w:asciiTheme="minorHAnsi" w:hAnsiTheme="minorHAnsi" w:cs="Calibri"/>
          <w:i w:val="0"/>
          <w:lang w:val="en-US"/>
        </w:rPr>
        <w:t>/Transition</w:t>
      </w:r>
      <w:r w:rsidRPr="00F13C7B">
        <w:rPr>
          <w:rFonts w:asciiTheme="minorHAnsi" w:hAnsiTheme="minorHAnsi" w:cs="Calibri"/>
          <w:i w:val="0"/>
          <w:lang w:val="en-US"/>
        </w:rPr>
        <w:t xml:space="preserve"> Phase Overview and Purpose</w:t>
      </w:r>
      <w:bookmarkEnd w:id="109"/>
    </w:p>
    <w:p w:rsidR="00063E57" w:rsidRPr="00063E57" w:rsidRDefault="0042437C" w:rsidP="00063E57">
      <w:pPr>
        <w:pStyle w:val="Default"/>
        <w:spacing w:before="240" w:after="100"/>
        <w:rPr>
          <w:rFonts w:asciiTheme="minorHAnsi" w:hAnsiTheme="minorHAnsi"/>
          <w:sz w:val="22"/>
          <w:szCs w:val="22"/>
        </w:rPr>
      </w:pPr>
      <w:r>
        <w:rPr>
          <w:rFonts w:asciiTheme="minorHAnsi" w:hAnsiTheme="minorHAnsi"/>
          <w:sz w:val="22"/>
          <w:szCs w:val="22"/>
        </w:rPr>
        <w:t xml:space="preserve">The </w:t>
      </w:r>
      <w:r w:rsidR="00063E57" w:rsidRPr="00063E57">
        <w:rPr>
          <w:rFonts w:asciiTheme="minorHAnsi" w:hAnsiTheme="minorHAnsi"/>
          <w:sz w:val="22"/>
          <w:szCs w:val="22"/>
        </w:rPr>
        <w:t>Disposal</w:t>
      </w:r>
      <w:r>
        <w:rPr>
          <w:rFonts w:asciiTheme="minorHAnsi" w:hAnsiTheme="minorHAnsi"/>
          <w:sz w:val="22"/>
          <w:szCs w:val="22"/>
        </w:rPr>
        <w:t>/Transition phase</w:t>
      </w:r>
      <w:r w:rsidR="00063E57" w:rsidRPr="00063E57">
        <w:rPr>
          <w:rFonts w:asciiTheme="minorHAnsi" w:hAnsiTheme="minorHAnsi"/>
          <w:sz w:val="22"/>
          <w:szCs w:val="22"/>
        </w:rPr>
        <w:t xml:space="preserve">, the final phase in the SDLC, provides for disposal of a system in place. Information security issues associated with information and system disposal should be addressed explicitly. When information systems are transferred, become obsolete, or are no longer usable, it is important to ensure that government resources and assets are protected. </w:t>
      </w:r>
    </w:p>
    <w:p w:rsidR="00063E57" w:rsidRPr="00063E57" w:rsidRDefault="00063E57" w:rsidP="00063E57">
      <w:pPr>
        <w:pStyle w:val="Default"/>
        <w:spacing w:after="240"/>
        <w:rPr>
          <w:rFonts w:asciiTheme="minorHAnsi" w:hAnsiTheme="minorHAnsi"/>
          <w:sz w:val="22"/>
          <w:szCs w:val="22"/>
        </w:rPr>
      </w:pPr>
      <w:r w:rsidRPr="00063E57">
        <w:rPr>
          <w:rFonts w:asciiTheme="minorHAnsi" w:hAnsiTheme="minorHAnsi"/>
          <w:sz w:val="22"/>
          <w:szCs w:val="22"/>
        </w:rPr>
        <w:t xml:space="preserve">Usually, there is no definitive end to a system. Systems normally evolve or transition to the next generation because of changing requirements or improvements in technology. System security plans should continually evolve with the system. Much of the environmental, management, and operational </w:t>
      </w:r>
      <w:r w:rsidRPr="00063E57">
        <w:rPr>
          <w:rFonts w:asciiTheme="minorHAnsi" w:hAnsiTheme="minorHAnsi"/>
          <w:sz w:val="22"/>
          <w:szCs w:val="22"/>
        </w:rPr>
        <w:lastRenderedPageBreak/>
        <w:t xml:space="preserve">information should still be relevant and useful in developing the security plan for the follow-on system. </w:t>
      </w:r>
    </w:p>
    <w:p w:rsidR="00D625DB" w:rsidRPr="00F8431C" w:rsidRDefault="00063E57" w:rsidP="0042437C">
      <w:pPr>
        <w:rPr>
          <w:rFonts w:asciiTheme="minorHAnsi" w:hAnsiTheme="minorHAnsi"/>
          <w:szCs w:val="22"/>
          <w:lang w:val="en-US"/>
        </w:rPr>
      </w:pPr>
      <w:r w:rsidRPr="00063E57">
        <w:rPr>
          <w:rFonts w:asciiTheme="minorHAnsi" w:hAnsiTheme="minorHAnsi" w:cs="Calibri"/>
          <w:szCs w:val="22"/>
          <w:lang w:val="en-US"/>
        </w:rPr>
        <w:t>The following artifacts are produced in the Disposal</w:t>
      </w:r>
      <w:r w:rsidR="00525EB4">
        <w:rPr>
          <w:rFonts w:asciiTheme="minorHAnsi" w:hAnsiTheme="minorHAnsi" w:cs="Calibri"/>
          <w:szCs w:val="22"/>
          <w:lang w:val="en-US"/>
        </w:rPr>
        <w:t>/Transition</w:t>
      </w:r>
      <w:r w:rsidRPr="00063E57">
        <w:rPr>
          <w:rFonts w:asciiTheme="minorHAnsi" w:hAnsiTheme="minorHAnsi" w:cs="Calibri"/>
          <w:szCs w:val="22"/>
          <w:lang w:val="en-US"/>
        </w:rPr>
        <w:t xml:space="preserve"> phase of the UHEAA SDLC</w:t>
      </w:r>
      <w:r w:rsidRPr="00063E57">
        <w:rPr>
          <w:rFonts w:asciiTheme="minorHAnsi" w:hAnsiTheme="minorHAnsi"/>
          <w:szCs w:val="22"/>
          <w:lang w:val="en-US"/>
        </w:rPr>
        <w:t>:</w:t>
      </w:r>
    </w:p>
    <w:p w:rsidR="00063E57" w:rsidRPr="00063E57" w:rsidRDefault="00063E57" w:rsidP="006C7CCB">
      <w:pPr>
        <w:pStyle w:val="ListParagraph"/>
        <w:numPr>
          <w:ilvl w:val="0"/>
          <w:numId w:val="19"/>
        </w:numPr>
        <w:ind w:firstLine="0"/>
        <w:rPr>
          <w:rFonts w:asciiTheme="minorHAnsi" w:hAnsiTheme="minorHAnsi"/>
          <w:szCs w:val="22"/>
          <w:lang w:val="en-US"/>
        </w:rPr>
      </w:pPr>
      <w:r w:rsidRPr="00063E57">
        <w:rPr>
          <w:rFonts w:asciiTheme="minorHAnsi" w:hAnsiTheme="minorHAnsi"/>
          <w:szCs w:val="22"/>
          <w:lang w:val="en-US"/>
        </w:rPr>
        <w:t>Disposal/Transition Plan</w:t>
      </w:r>
    </w:p>
    <w:p w:rsidR="00063E57" w:rsidRPr="00063E57" w:rsidRDefault="00063E57" w:rsidP="006C7CCB">
      <w:pPr>
        <w:pStyle w:val="ListParagraph"/>
        <w:numPr>
          <w:ilvl w:val="0"/>
          <w:numId w:val="19"/>
        </w:numPr>
        <w:ind w:firstLine="0"/>
        <w:rPr>
          <w:rFonts w:asciiTheme="minorHAnsi" w:hAnsiTheme="minorHAnsi"/>
          <w:szCs w:val="22"/>
          <w:lang w:val="en-US"/>
        </w:rPr>
      </w:pPr>
      <w:r w:rsidRPr="00063E57">
        <w:rPr>
          <w:rFonts w:asciiTheme="minorHAnsi" w:hAnsiTheme="minorHAnsi"/>
          <w:szCs w:val="22"/>
          <w:lang w:val="en-US"/>
        </w:rPr>
        <w:t>Index of Information, Location, and Retention Attributes</w:t>
      </w:r>
    </w:p>
    <w:p w:rsidR="00063E57" w:rsidRPr="00063E57" w:rsidRDefault="00063E57" w:rsidP="006C7CCB">
      <w:pPr>
        <w:pStyle w:val="ListParagraph"/>
        <w:numPr>
          <w:ilvl w:val="0"/>
          <w:numId w:val="19"/>
        </w:numPr>
        <w:ind w:firstLine="0"/>
        <w:rPr>
          <w:rFonts w:asciiTheme="minorHAnsi" w:hAnsiTheme="minorHAnsi"/>
          <w:szCs w:val="22"/>
          <w:lang w:val="en-US"/>
        </w:rPr>
      </w:pPr>
      <w:r w:rsidRPr="00063E57">
        <w:rPr>
          <w:rFonts w:asciiTheme="minorHAnsi" w:hAnsiTheme="minorHAnsi"/>
          <w:szCs w:val="22"/>
          <w:lang w:val="en-US"/>
        </w:rPr>
        <w:t>Media Sanitization records</w:t>
      </w:r>
    </w:p>
    <w:p w:rsidR="00063E57" w:rsidRPr="00063E57" w:rsidRDefault="00063E57" w:rsidP="006C7CCB">
      <w:pPr>
        <w:pStyle w:val="ListParagraph"/>
        <w:numPr>
          <w:ilvl w:val="0"/>
          <w:numId w:val="19"/>
        </w:numPr>
        <w:ind w:firstLine="0"/>
        <w:rPr>
          <w:rFonts w:asciiTheme="minorHAnsi" w:hAnsiTheme="minorHAnsi"/>
          <w:szCs w:val="22"/>
          <w:lang w:val="en-US"/>
        </w:rPr>
      </w:pPr>
      <w:r w:rsidRPr="00063E57">
        <w:rPr>
          <w:rFonts w:asciiTheme="minorHAnsi" w:hAnsiTheme="minorHAnsi"/>
          <w:szCs w:val="22"/>
          <w:lang w:val="en-US"/>
        </w:rPr>
        <w:t>Disposition Records for Hardware and Software</w:t>
      </w:r>
    </w:p>
    <w:p w:rsidR="00063E57" w:rsidRPr="00063E57" w:rsidRDefault="00063E57" w:rsidP="006C7CCB">
      <w:pPr>
        <w:pStyle w:val="ListParagraph"/>
        <w:numPr>
          <w:ilvl w:val="0"/>
          <w:numId w:val="19"/>
        </w:numPr>
        <w:ind w:firstLine="0"/>
        <w:rPr>
          <w:rFonts w:asciiTheme="minorHAnsi" w:hAnsiTheme="minorHAnsi"/>
          <w:i/>
          <w:szCs w:val="22"/>
          <w:lang w:val="en-US"/>
        </w:rPr>
      </w:pPr>
      <w:r w:rsidRPr="00063E57">
        <w:rPr>
          <w:rFonts w:asciiTheme="minorHAnsi" w:hAnsiTheme="minorHAnsi"/>
          <w:szCs w:val="22"/>
          <w:lang w:val="en-US"/>
        </w:rPr>
        <w:t>Documentation Verifying System Closure</w:t>
      </w:r>
    </w:p>
    <w:p w:rsidR="00C52167" w:rsidRPr="0042437C" w:rsidRDefault="00063E57" w:rsidP="00C52167">
      <w:pPr>
        <w:pStyle w:val="Heading2"/>
        <w:rPr>
          <w:rFonts w:asciiTheme="minorHAnsi" w:hAnsiTheme="minorHAnsi" w:cs="Calibri"/>
          <w:i w:val="0"/>
          <w:lang w:val="en-US"/>
        </w:rPr>
      </w:pPr>
      <w:bookmarkStart w:id="110" w:name="_Toc299785396"/>
      <w:r w:rsidRPr="0042437C">
        <w:rPr>
          <w:rFonts w:asciiTheme="minorHAnsi" w:hAnsiTheme="minorHAnsi" w:cs="Calibri"/>
          <w:i w:val="0"/>
          <w:lang w:val="en-US"/>
        </w:rPr>
        <w:t>Disposal</w:t>
      </w:r>
      <w:r w:rsidR="00525EB4" w:rsidRPr="0042437C">
        <w:rPr>
          <w:rFonts w:asciiTheme="minorHAnsi" w:hAnsiTheme="minorHAnsi" w:cs="Calibri"/>
          <w:i w:val="0"/>
          <w:lang w:val="en-US"/>
        </w:rPr>
        <w:t>/Transition</w:t>
      </w:r>
      <w:r w:rsidRPr="0042437C">
        <w:rPr>
          <w:rFonts w:asciiTheme="minorHAnsi" w:hAnsiTheme="minorHAnsi" w:cs="Calibri"/>
          <w:i w:val="0"/>
          <w:lang w:val="en-US"/>
        </w:rPr>
        <w:t xml:space="preserve"> Phase Activities</w:t>
      </w:r>
      <w:bookmarkEnd w:id="110"/>
    </w:p>
    <w:p w:rsidR="0042437C" w:rsidRDefault="00063E57" w:rsidP="00D625DB">
      <w:pPr>
        <w:pStyle w:val="Default"/>
        <w:spacing w:after="240"/>
        <w:rPr>
          <w:rFonts w:asciiTheme="minorHAnsi" w:hAnsiTheme="minorHAnsi"/>
          <w:sz w:val="22"/>
          <w:szCs w:val="22"/>
        </w:rPr>
      </w:pPr>
      <w:r w:rsidRPr="00063E57">
        <w:rPr>
          <w:rFonts w:asciiTheme="minorHAnsi" w:hAnsiTheme="minorHAnsi"/>
          <w:sz w:val="22"/>
          <w:szCs w:val="22"/>
        </w:rPr>
        <w:t>The disposal</w:t>
      </w:r>
      <w:r w:rsidR="0042437C">
        <w:rPr>
          <w:rFonts w:asciiTheme="minorHAnsi" w:hAnsiTheme="minorHAnsi"/>
          <w:sz w:val="22"/>
          <w:szCs w:val="22"/>
        </w:rPr>
        <w:t>/transition</w:t>
      </w:r>
      <w:r w:rsidRPr="00063E57">
        <w:rPr>
          <w:rFonts w:asciiTheme="minorHAnsi" w:hAnsiTheme="minorHAnsi"/>
          <w:sz w:val="22"/>
          <w:szCs w:val="22"/>
        </w:rPr>
        <w:t xml:space="preserve"> activities ensure the orderly termination of the system and preserve the vital information about the system so that some or all of the information may be reactivated in the future, if necessary. Particular emphasis is given to proper preservation of the data processed by the system so that the data is effectively migrated to another system or archived in accordance with applicable records management regulations and policies for potential future access</w:t>
      </w:r>
      <w:r w:rsidR="0042437C">
        <w:rPr>
          <w:rFonts w:asciiTheme="minorHAnsi" w:hAnsiTheme="minorHAnsi"/>
          <w:sz w:val="22"/>
          <w:szCs w:val="22"/>
        </w:rPr>
        <w:t xml:space="preserve">.  </w:t>
      </w:r>
    </w:p>
    <w:p w:rsidR="00D625DB" w:rsidRPr="00F8431C" w:rsidRDefault="0042437C" w:rsidP="00D625DB">
      <w:pPr>
        <w:pStyle w:val="Default"/>
        <w:spacing w:after="240"/>
        <w:rPr>
          <w:rFonts w:asciiTheme="minorHAnsi" w:hAnsiTheme="minorHAnsi"/>
          <w:sz w:val="22"/>
          <w:szCs w:val="22"/>
        </w:rPr>
      </w:pPr>
      <w:r>
        <w:rPr>
          <w:rFonts w:asciiTheme="minorHAnsi" w:hAnsiTheme="minorHAnsi"/>
          <w:sz w:val="22"/>
          <w:szCs w:val="22"/>
        </w:rPr>
        <w:t>The following activities must be performed.</w:t>
      </w:r>
    </w:p>
    <w:p w:rsidR="008645DA" w:rsidRPr="00F8431C" w:rsidRDefault="00063E57" w:rsidP="008645DA">
      <w:pPr>
        <w:numPr>
          <w:ilvl w:val="0"/>
          <w:numId w:val="3"/>
        </w:numPr>
        <w:rPr>
          <w:rFonts w:asciiTheme="minorHAnsi" w:hAnsiTheme="minorHAnsi" w:cs="Calibri"/>
          <w:szCs w:val="22"/>
        </w:rPr>
      </w:pPr>
      <w:r w:rsidRPr="00063E57">
        <w:rPr>
          <w:rFonts w:asciiTheme="minorHAnsi" w:hAnsiTheme="minorHAnsi" w:cs="Calibri"/>
          <w:szCs w:val="22"/>
        </w:rPr>
        <w:t>Develop plans for discarding system information, hardware and software</w:t>
      </w:r>
    </w:p>
    <w:p w:rsidR="003803BA" w:rsidRPr="00F8431C" w:rsidRDefault="00063E57" w:rsidP="008645DA">
      <w:pPr>
        <w:numPr>
          <w:ilvl w:val="0"/>
          <w:numId w:val="3"/>
        </w:numPr>
        <w:rPr>
          <w:rFonts w:asciiTheme="minorHAnsi" w:hAnsiTheme="minorHAnsi" w:cs="Calibri"/>
          <w:szCs w:val="22"/>
        </w:rPr>
      </w:pPr>
      <w:r w:rsidRPr="00063E57">
        <w:rPr>
          <w:rFonts w:asciiTheme="minorHAnsi" w:hAnsiTheme="minorHAnsi" w:cs="Calibri"/>
          <w:szCs w:val="22"/>
        </w:rPr>
        <w:t>Ensure Information Preservation</w:t>
      </w:r>
    </w:p>
    <w:p w:rsidR="003803BA" w:rsidRPr="00F8431C" w:rsidRDefault="00063E57" w:rsidP="008645DA">
      <w:pPr>
        <w:numPr>
          <w:ilvl w:val="0"/>
          <w:numId w:val="3"/>
        </w:numPr>
        <w:rPr>
          <w:rFonts w:asciiTheme="minorHAnsi" w:hAnsiTheme="minorHAnsi" w:cs="Calibri"/>
          <w:szCs w:val="22"/>
        </w:rPr>
      </w:pPr>
      <w:r w:rsidRPr="00063E57">
        <w:rPr>
          <w:rFonts w:asciiTheme="minorHAnsi" w:hAnsiTheme="minorHAnsi" w:cs="Calibri"/>
          <w:szCs w:val="22"/>
        </w:rPr>
        <w:t>Dispose of Hardware and Software</w:t>
      </w:r>
    </w:p>
    <w:p w:rsidR="003803BA" w:rsidRPr="00F8431C" w:rsidRDefault="00063E57" w:rsidP="008645DA">
      <w:pPr>
        <w:numPr>
          <w:ilvl w:val="0"/>
          <w:numId w:val="3"/>
        </w:numPr>
        <w:rPr>
          <w:rFonts w:asciiTheme="minorHAnsi" w:hAnsiTheme="minorHAnsi" w:cs="Calibri"/>
          <w:szCs w:val="22"/>
        </w:rPr>
      </w:pPr>
      <w:r w:rsidRPr="00063E57">
        <w:rPr>
          <w:rFonts w:asciiTheme="minorHAnsi" w:hAnsiTheme="minorHAnsi" w:cs="Calibri"/>
          <w:szCs w:val="22"/>
        </w:rPr>
        <w:t>Sanitize Media</w:t>
      </w:r>
    </w:p>
    <w:p w:rsidR="003803BA" w:rsidRPr="00F8431C" w:rsidRDefault="00063E57" w:rsidP="008645DA">
      <w:pPr>
        <w:numPr>
          <w:ilvl w:val="0"/>
          <w:numId w:val="3"/>
        </w:numPr>
        <w:rPr>
          <w:rFonts w:asciiTheme="minorHAnsi" w:hAnsiTheme="minorHAnsi" w:cs="Calibri"/>
          <w:szCs w:val="22"/>
        </w:rPr>
      </w:pPr>
      <w:r w:rsidRPr="00063E57">
        <w:rPr>
          <w:rFonts w:asciiTheme="minorHAnsi" w:hAnsiTheme="minorHAnsi" w:cs="Calibri"/>
          <w:szCs w:val="22"/>
        </w:rPr>
        <w:t>Close System</w:t>
      </w:r>
    </w:p>
    <w:p w:rsidR="008645DA" w:rsidRPr="00F8431C" w:rsidRDefault="00063E57" w:rsidP="008645DA">
      <w:pPr>
        <w:numPr>
          <w:ilvl w:val="0"/>
          <w:numId w:val="3"/>
        </w:numPr>
        <w:rPr>
          <w:rFonts w:asciiTheme="minorHAnsi" w:hAnsiTheme="minorHAnsi" w:cs="Calibri"/>
          <w:szCs w:val="22"/>
        </w:rPr>
      </w:pPr>
      <w:r w:rsidRPr="00063E57">
        <w:rPr>
          <w:rFonts w:asciiTheme="minorHAnsi" w:hAnsiTheme="minorHAnsi" w:cs="Calibri"/>
          <w:szCs w:val="22"/>
        </w:rPr>
        <w:t>Update the system security plan</w:t>
      </w:r>
    </w:p>
    <w:p w:rsidR="00D831A9" w:rsidRPr="00FC2904" w:rsidRDefault="00D831A9" w:rsidP="00D831A9">
      <w:pPr>
        <w:pStyle w:val="Heading2"/>
        <w:rPr>
          <w:rFonts w:ascii="Calibri" w:hAnsi="Calibri" w:cs="Calibri"/>
          <w:i w:val="0"/>
          <w:lang w:val="en-US"/>
        </w:rPr>
      </w:pPr>
      <w:bookmarkStart w:id="111" w:name="_Toc299785397"/>
      <w:r w:rsidRPr="00FC2904">
        <w:rPr>
          <w:rFonts w:ascii="Calibri" w:hAnsi="Calibri" w:cs="Calibri"/>
          <w:i w:val="0"/>
          <w:lang w:val="en-US"/>
        </w:rPr>
        <w:t>Role of Other Teams in the D</w:t>
      </w:r>
      <w:r>
        <w:rPr>
          <w:rFonts w:ascii="Calibri" w:hAnsi="Calibri" w:cs="Calibri"/>
          <w:i w:val="0"/>
          <w:lang w:val="en-US"/>
        </w:rPr>
        <w:t>isposal/Transition</w:t>
      </w:r>
      <w:r w:rsidRPr="00FC2904">
        <w:rPr>
          <w:rFonts w:ascii="Calibri" w:hAnsi="Calibri" w:cs="Calibri"/>
          <w:i w:val="0"/>
          <w:lang w:val="en-US"/>
        </w:rPr>
        <w:t xml:space="preserve"> Phase</w:t>
      </w:r>
      <w:bookmarkEnd w:id="111"/>
    </w:p>
    <w:p w:rsidR="00D831A9" w:rsidRDefault="00D831A9" w:rsidP="00D831A9">
      <w:pPr>
        <w:rPr>
          <w:rFonts w:ascii="Calibri" w:hAnsi="Calibri" w:cs="Calibri"/>
          <w:lang w:val="en-US"/>
        </w:rPr>
      </w:pPr>
      <w:r>
        <w:rPr>
          <w:rFonts w:ascii="Calibri" w:hAnsi="Calibri" w:cs="Calibri"/>
          <w:lang w:val="en-US"/>
        </w:rPr>
        <w:t>O</w:t>
      </w:r>
      <w:r w:rsidRPr="00EA1FFB">
        <w:rPr>
          <w:rFonts w:ascii="Calibri" w:hAnsi="Calibri" w:cs="Calibri"/>
          <w:lang w:val="en-US"/>
        </w:rPr>
        <w:t xml:space="preserve">ther project teams perform activities during the </w:t>
      </w:r>
      <w:r>
        <w:rPr>
          <w:rFonts w:ascii="Calibri" w:hAnsi="Calibri" w:cs="Calibri"/>
          <w:lang w:val="en-US"/>
        </w:rPr>
        <w:t>disposal/transition p</w:t>
      </w:r>
      <w:r w:rsidRPr="00EA1FFB">
        <w:rPr>
          <w:rFonts w:ascii="Calibri" w:hAnsi="Calibri" w:cs="Calibri"/>
          <w:lang w:val="en-US"/>
        </w:rPr>
        <w:t>hase.  These activities include:</w:t>
      </w:r>
    </w:p>
    <w:p w:rsidR="00D831A9" w:rsidRPr="00FC2904" w:rsidRDefault="00D831A9" w:rsidP="00D831A9">
      <w:pPr>
        <w:rPr>
          <w:rFonts w:ascii="Calibri" w:hAnsi="Calibri" w:cs="Calibri"/>
          <w:lang w:val="en-US"/>
        </w:rPr>
      </w:pPr>
    </w:p>
    <w:p w:rsidR="00D831A9" w:rsidRDefault="00D831A9" w:rsidP="00D831A9">
      <w:pPr>
        <w:numPr>
          <w:ilvl w:val="0"/>
          <w:numId w:val="3"/>
        </w:numPr>
        <w:rPr>
          <w:rFonts w:ascii="Calibri" w:hAnsi="Calibri" w:cs="Calibri"/>
        </w:rPr>
      </w:pPr>
      <w:r w:rsidRPr="009768B9">
        <w:rPr>
          <w:rFonts w:ascii="Calibri" w:hAnsi="Calibri" w:cs="Calibri"/>
        </w:rPr>
        <w:t xml:space="preserve">The </w:t>
      </w:r>
      <w:r>
        <w:rPr>
          <w:rFonts w:ascii="Calibri" w:hAnsi="Calibri" w:cs="Calibri"/>
        </w:rPr>
        <w:t>Change Control representative</w:t>
      </w:r>
      <w:r w:rsidRPr="009768B9">
        <w:rPr>
          <w:rFonts w:ascii="Calibri" w:hAnsi="Calibri" w:cs="Calibri"/>
        </w:rPr>
        <w:t xml:space="preserve"> reviews the plan for </w:t>
      </w:r>
      <w:r>
        <w:rPr>
          <w:rFonts w:ascii="Calibri" w:hAnsi="Calibri" w:cs="Calibri"/>
        </w:rPr>
        <w:t>discarding the information, hardware and software</w:t>
      </w:r>
      <w:r w:rsidRPr="009768B9">
        <w:rPr>
          <w:rFonts w:ascii="Calibri" w:hAnsi="Calibri" w:cs="Calibri"/>
        </w:rPr>
        <w:t>.</w:t>
      </w:r>
    </w:p>
    <w:p w:rsidR="00D831A9" w:rsidRDefault="00D831A9" w:rsidP="00D831A9">
      <w:pPr>
        <w:numPr>
          <w:ilvl w:val="0"/>
          <w:numId w:val="3"/>
        </w:numPr>
        <w:rPr>
          <w:rFonts w:ascii="Calibri" w:hAnsi="Calibri" w:cs="Calibri"/>
        </w:rPr>
      </w:pPr>
      <w:r>
        <w:rPr>
          <w:rFonts w:ascii="Calibri" w:hAnsi="Calibri" w:cs="Calibri"/>
        </w:rPr>
        <w:t xml:space="preserve">The Information Security representative updates the system security plan and </w:t>
      </w:r>
      <w:r w:rsidR="0042437C">
        <w:rPr>
          <w:rFonts w:ascii="Calibri" w:hAnsi="Calibri" w:cs="Calibri"/>
        </w:rPr>
        <w:t>e</w:t>
      </w:r>
      <w:r>
        <w:rPr>
          <w:rFonts w:ascii="Calibri" w:hAnsi="Calibri" w:cs="Calibri"/>
        </w:rPr>
        <w:t>nsures the preservation of information.</w:t>
      </w:r>
    </w:p>
    <w:p w:rsidR="00D831A9" w:rsidRPr="00D831A9" w:rsidRDefault="00D831A9" w:rsidP="00D831A9">
      <w:pPr>
        <w:numPr>
          <w:ilvl w:val="0"/>
          <w:numId w:val="3"/>
        </w:numPr>
        <w:rPr>
          <w:rFonts w:ascii="Calibri" w:hAnsi="Calibri" w:cs="Calibri"/>
        </w:rPr>
      </w:pPr>
      <w:r>
        <w:rPr>
          <w:rFonts w:ascii="Calibri" w:hAnsi="Calibri" w:cs="Calibri"/>
        </w:rPr>
        <w:t xml:space="preserve">The Information Technology representative disposes </w:t>
      </w:r>
      <w:r w:rsidR="0042437C">
        <w:rPr>
          <w:rFonts w:ascii="Calibri" w:hAnsi="Calibri" w:cs="Calibri"/>
        </w:rPr>
        <w:t xml:space="preserve">of </w:t>
      </w:r>
      <w:r>
        <w:rPr>
          <w:rFonts w:ascii="Calibri" w:hAnsi="Calibri" w:cs="Calibri"/>
        </w:rPr>
        <w:t>the hardware and software, and sanitizes the media.</w:t>
      </w:r>
    </w:p>
    <w:p w:rsidR="00063E57" w:rsidRPr="00063E57" w:rsidRDefault="00063E57" w:rsidP="00063E57">
      <w:pPr>
        <w:rPr>
          <w:i/>
          <w:lang w:val="en-US"/>
        </w:rPr>
      </w:pPr>
    </w:p>
    <w:p w:rsidR="003803BA" w:rsidRDefault="00063E57" w:rsidP="003803BA">
      <w:pPr>
        <w:pStyle w:val="Heading2"/>
        <w:rPr>
          <w:rFonts w:asciiTheme="minorHAnsi" w:hAnsiTheme="minorHAnsi" w:cs="Calibri"/>
          <w:i w:val="0"/>
          <w:lang w:val="en-US"/>
        </w:rPr>
      </w:pPr>
      <w:bookmarkStart w:id="112" w:name="_Toc299785398"/>
      <w:r w:rsidRPr="0042437C">
        <w:rPr>
          <w:rFonts w:asciiTheme="minorHAnsi" w:hAnsiTheme="minorHAnsi" w:cs="Calibri"/>
          <w:i w:val="0"/>
          <w:lang w:val="en-US"/>
        </w:rPr>
        <w:t>Disposal</w:t>
      </w:r>
      <w:r w:rsidR="005A0E2B" w:rsidRPr="0042437C">
        <w:rPr>
          <w:rFonts w:asciiTheme="minorHAnsi" w:hAnsiTheme="minorHAnsi" w:cs="Calibri"/>
          <w:i w:val="0"/>
          <w:lang w:val="en-US"/>
        </w:rPr>
        <w:t>/Transition</w:t>
      </w:r>
      <w:r w:rsidRPr="0042437C">
        <w:rPr>
          <w:rFonts w:asciiTheme="minorHAnsi" w:hAnsiTheme="minorHAnsi" w:cs="Calibri"/>
          <w:i w:val="0"/>
          <w:lang w:val="en-US"/>
        </w:rPr>
        <w:t xml:space="preserve"> Phase </w:t>
      </w:r>
      <w:r w:rsidR="005A0E2B" w:rsidRPr="0042437C">
        <w:rPr>
          <w:rFonts w:asciiTheme="minorHAnsi" w:hAnsiTheme="minorHAnsi" w:cs="Calibri"/>
          <w:i w:val="0"/>
          <w:lang w:val="en-US"/>
        </w:rPr>
        <w:t xml:space="preserve">Change Control Board </w:t>
      </w:r>
      <w:r w:rsidRPr="0042437C">
        <w:rPr>
          <w:rFonts w:asciiTheme="minorHAnsi" w:hAnsiTheme="minorHAnsi" w:cs="Calibri"/>
          <w:i w:val="0"/>
          <w:lang w:val="en-US"/>
        </w:rPr>
        <w:t>Review</w:t>
      </w:r>
      <w:bookmarkEnd w:id="112"/>
    </w:p>
    <w:p w:rsidR="00667C42" w:rsidRPr="00FC2904" w:rsidRDefault="00667C42" w:rsidP="00667C42">
      <w:pPr>
        <w:rPr>
          <w:rFonts w:ascii="Calibri" w:hAnsi="Calibri" w:cs="Calibri"/>
          <w:lang w:val="en-US"/>
        </w:rPr>
      </w:pPr>
      <w:r w:rsidRPr="00FC2904">
        <w:rPr>
          <w:rFonts w:ascii="Calibri" w:hAnsi="Calibri" w:cs="Calibri"/>
          <w:lang w:val="en-US"/>
        </w:rPr>
        <w:t xml:space="preserve">The </w:t>
      </w:r>
      <w:r>
        <w:rPr>
          <w:rFonts w:ascii="Calibri" w:hAnsi="Calibri" w:cs="Calibri"/>
          <w:lang w:val="en-US"/>
        </w:rPr>
        <w:t xml:space="preserve">disposal/transition phase change control review </w:t>
      </w:r>
      <w:r w:rsidRPr="00FC2904">
        <w:rPr>
          <w:rFonts w:ascii="Calibri" w:hAnsi="Calibri" w:cs="Calibri"/>
          <w:lang w:val="en-US"/>
        </w:rPr>
        <w:t>is a key milestone in the SDLC</w:t>
      </w:r>
      <w:r w:rsidR="00A031B2">
        <w:rPr>
          <w:rFonts w:ascii="Calibri" w:hAnsi="Calibri" w:cs="Calibri"/>
          <w:lang w:val="en-US"/>
        </w:rPr>
        <w:t xml:space="preserve"> to ensure the orderly termination or transition of the system.</w:t>
      </w:r>
    </w:p>
    <w:p w:rsidR="00667C42" w:rsidRPr="00FC2904" w:rsidRDefault="00667C42" w:rsidP="00667C42">
      <w:pPr>
        <w:rPr>
          <w:rFonts w:ascii="Calibri" w:hAnsi="Calibri" w:cs="Calibri"/>
          <w:lang w:val="en-US"/>
        </w:rPr>
      </w:pPr>
    </w:p>
    <w:p w:rsidR="00667C42" w:rsidRDefault="00667C42" w:rsidP="00667C42">
      <w:pPr>
        <w:rPr>
          <w:rFonts w:ascii="Calibri" w:hAnsi="Calibri" w:cs="Calibri"/>
          <w:szCs w:val="22"/>
          <w:lang w:val="en-US"/>
        </w:rPr>
      </w:pPr>
      <w:r>
        <w:rPr>
          <w:rFonts w:ascii="Calibri" w:hAnsi="Calibri" w:cs="Calibri"/>
          <w:szCs w:val="22"/>
          <w:lang w:val="en-US"/>
        </w:rPr>
        <w:t xml:space="preserve">The </w:t>
      </w:r>
      <w:r w:rsidR="00A031B2">
        <w:rPr>
          <w:rFonts w:ascii="Calibri" w:hAnsi="Calibri" w:cs="Calibri"/>
          <w:szCs w:val="22"/>
          <w:lang w:val="en-US"/>
        </w:rPr>
        <w:t xml:space="preserve">Information Security and Information Technology representatives have input into whether all activities in the disposal/transition phase are complete. The </w:t>
      </w:r>
      <w:r>
        <w:rPr>
          <w:rFonts w:ascii="Calibri" w:hAnsi="Calibri" w:cs="Calibri"/>
          <w:szCs w:val="22"/>
          <w:lang w:val="en-US"/>
        </w:rPr>
        <w:t xml:space="preserve">Change Control Board </w:t>
      </w:r>
      <w:r w:rsidRPr="00FB109F">
        <w:rPr>
          <w:rFonts w:ascii="Calibri" w:hAnsi="Calibri" w:cs="Calibri"/>
          <w:szCs w:val="22"/>
          <w:lang w:val="en-US"/>
        </w:rPr>
        <w:t xml:space="preserve">has </w:t>
      </w:r>
      <w:r>
        <w:rPr>
          <w:rFonts w:ascii="Calibri" w:hAnsi="Calibri" w:cs="Calibri"/>
          <w:szCs w:val="22"/>
          <w:lang w:val="en-US"/>
        </w:rPr>
        <w:t>final decision on</w:t>
      </w:r>
      <w:r w:rsidRPr="00FB109F">
        <w:rPr>
          <w:rFonts w:ascii="Calibri" w:hAnsi="Calibri" w:cs="Calibri"/>
          <w:szCs w:val="22"/>
          <w:lang w:val="en-US"/>
        </w:rPr>
        <w:t xml:space="preserve"> </w:t>
      </w:r>
      <w:r w:rsidR="00A031B2">
        <w:rPr>
          <w:rFonts w:ascii="Calibri" w:hAnsi="Calibri" w:cs="Calibri"/>
          <w:szCs w:val="22"/>
          <w:lang w:val="en-US"/>
        </w:rPr>
        <w:t>system disposal and transitions</w:t>
      </w:r>
      <w:r>
        <w:rPr>
          <w:rFonts w:ascii="Calibri" w:hAnsi="Calibri" w:cs="Calibri"/>
          <w:szCs w:val="22"/>
          <w:lang w:val="en-US"/>
        </w:rPr>
        <w:t xml:space="preserve">.  </w:t>
      </w:r>
      <w:r w:rsidRPr="00FB109F">
        <w:rPr>
          <w:rFonts w:ascii="Calibri" w:hAnsi="Calibri" w:cs="Calibri"/>
          <w:szCs w:val="22"/>
          <w:lang w:val="en-US"/>
        </w:rPr>
        <w:t xml:space="preserve"> The following activities are completed </w:t>
      </w:r>
      <w:r>
        <w:rPr>
          <w:rFonts w:ascii="Calibri" w:hAnsi="Calibri" w:cs="Calibri"/>
          <w:szCs w:val="22"/>
          <w:lang w:val="en-US"/>
        </w:rPr>
        <w:t xml:space="preserve">during </w:t>
      </w:r>
      <w:r w:rsidRPr="00FB109F">
        <w:rPr>
          <w:rFonts w:ascii="Calibri" w:hAnsi="Calibri" w:cs="Calibri"/>
          <w:szCs w:val="22"/>
          <w:lang w:val="en-US"/>
        </w:rPr>
        <w:t xml:space="preserve">the </w:t>
      </w:r>
      <w:r>
        <w:rPr>
          <w:rFonts w:ascii="Calibri" w:hAnsi="Calibri" w:cs="Calibri"/>
          <w:szCs w:val="22"/>
          <w:lang w:val="en-US"/>
        </w:rPr>
        <w:t>Change Control Board meeting.</w:t>
      </w:r>
    </w:p>
    <w:p w:rsidR="00667C42" w:rsidRPr="00667C42" w:rsidRDefault="00667C42" w:rsidP="00667C42">
      <w:pPr>
        <w:rPr>
          <w:lang w:val="en-US"/>
        </w:rPr>
      </w:pPr>
    </w:p>
    <w:p w:rsidR="003803BA" w:rsidRPr="00F8431C" w:rsidRDefault="005A0E2B" w:rsidP="003803BA">
      <w:pPr>
        <w:numPr>
          <w:ilvl w:val="0"/>
          <w:numId w:val="3"/>
        </w:numPr>
        <w:rPr>
          <w:rFonts w:asciiTheme="minorHAnsi" w:hAnsiTheme="minorHAnsi" w:cs="Calibri"/>
          <w:szCs w:val="22"/>
        </w:rPr>
      </w:pPr>
      <w:r>
        <w:rPr>
          <w:rFonts w:asciiTheme="minorHAnsi" w:hAnsiTheme="minorHAnsi" w:cs="Calibri"/>
          <w:szCs w:val="22"/>
        </w:rPr>
        <w:t>Validate all necessary activities are complete</w:t>
      </w:r>
    </w:p>
    <w:p w:rsidR="003803BA" w:rsidRPr="00F8431C" w:rsidRDefault="00063E57" w:rsidP="003803BA">
      <w:pPr>
        <w:numPr>
          <w:ilvl w:val="0"/>
          <w:numId w:val="3"/>
        </w:numPr>
        <w:rPr>
          <w:rFonts w:asciiTheme="minorHAnsi" w:hAnsiTheme="minorHAnsi" w:cs="Calibri"/>
          <w:szCs w:val="22"/>
        </w:rPr>
      </w:pPr>
      <w:r w:rsidRPr="00063E57">
        <w:rPr>
          <w:rFonts w:asciiTheme="minorHAnsi" w:hAnsiTheme="minorHAnsi" w:cs="Calibri"/>
          <w:szCs w:val="22"/>
        </w:rPr>
        <w:t>Security Review of Closure</w:t>
      </w:r>
    </w:p>
    <w:p w:rsidR="00063E57" w:rsidRPr="00063E57" w:rsidRDefault="00063E57" w:rsidP="00063E57">
      <w:pPr>
        <w:ind w:left="1440"/>
        <w:rPr>
          <w:rFonts w:asciiTheme="minorHAnsi" w:hAnsiTheme="minorHAnsi" w:cs="Calibri"/>
          <w:szCs w:val="22"/>
        </w:rPr>
      </w:pPr>
    </w:p>
    <w:p w:rsidR="00063E57" w:rsidRPr="00063E57" w:rsidRDefault="00063E57" w:rsidP="00063E57">
      <w:pPr>
        <w:rPr>
          <w:rFonts w:asciiTheme="minorHAnsi" w:hAnsiTheme="minorHAnsi"/>
          <w:i/>
          <w:szCs w:val="22"/>
          <w:lang w:val="en-US"/>
        </w:rPr>
      </w:pPr>
    </w:p>
    <w:p w:rsidR="00063E57" w:rsidRDefault="00063E57" w:rsidP="00063E57"/>
    <w:p w:rsidR="00735D51" w:rsidRDefault="00735D51">
      <w:pPr>
        <w:rPr>
          <w:rFonts w:ascii="Calibri" w:hAnsi="Calibri" w:cs="Calibri"/>
          <w:b/>
          <w:bCs/>
          <w:kern w:val="32"/>
          <w:sz w:val="32"/>
          <w:szCs w:val="32"/>
        </w:rPr>
      </w:pPr>
      <w:r>
        <w:rPr>
          <w:rFonts w:ascii="Calibri" w:hAnsi="Calibri" w:cs="Calibri"/>
          <w:b/>
          <w:bCs/>
          <w:kern w:val="32"/>
          <w:sz w:val="32"/>
          <w:szCs w:val="32"/>
        </w:rPr>
        <w:br w:type="page"/>
      </w:r>
    </w:p>
    <w:p w:rsidR="00735D51" w:rsidRPr="0073066D" w:rsidRDefault="00735D51" w:rsidP="0019615D">
      <w:pPr>
        <w:pStyle w:val="Heading1"/>
        <w:rPr>
          <w:rFonts w:asciiTheme="minorHAnsi" w:hAnsiTheme="minorHAnsi"/>
        </w:rPr>
      </w:pPr>
      <w:bookmarkStart w:id="113" w:name="_Toc275622282"/>
      <w:bookmarkStart w:id="114" w:name="_Toc299785399"/>
      <w:r w:rsidRPr="0073066D">
        <w:rPr>
          <w:rFonts w:asciiTheme="minorHAnsi" w:hAnsiTheme="minorHAnsi"/>
        </w:rPr>
        <w:lastRenderedPageBreak/>
        <w:t>Teams That Participate in Software Development Projects</w:t>
      </w:r>
      <w:bookmarkEnd w:id="113"/>
      <w:bookmarkEnd w:id="114"/>
    </w:p>
    <w:tbl>
      <w:tblPr>
        <w:tblW w:w="9350" w:type="dxa"/>
        <w:tblInd w:w="108" w:type="dxa"/>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Layout w:type="fixed"/>
        <w:tblLook w:val="0000" w:firstRow="0" w:lastRow="0" w:firstColumn="0" w:lastColumn="0" w:noHBand="0" w:noVBand="0"/>
      </w:tblPr>
      <w:tblGrid>
        <w:gridCol w:w="4180"/>
        <w:gridCol w:w="5170"/>
      </w:tblGrid>
      <w:tr w:rsidR="00735D51" w:rsidRPr="00B6531E" w:rsidTr="00735D51">
        <w:tc>
          <w:tcPr>
            <w:tcW w:w="4180" w:type="dxa"/>
            <w:tcBorders>
              <w:right w:val="single" w:sz="4" w:space="0" w:color="FFFFFF"/>
            </w:tcBorders>
            <w:shd w:val="clear" w:color="auto" w:fill="145192"/>
          </w:tcPr>
          <w:p w:rsidR="00735D51" w:rsidRPr="00B6531E" w:rsidRDefault="00735D51" w:rsidP="00735D51">
            <w:pPr>
              <w:suppressAutoHyphens/>
              <w:rPr>
                <w:rFonts w:ascii="Calibri" w:hAnsi="Calibri" w:cs="Calibri"/>
                <w:b/>
                <w:bCs/>
                <w:color w:val="FFFFFF"/>
                <w:sz w:val="20"/>
                <w:lang w:val="en-US"/>
              </w:rPr>
            </w:pPr>
            <w:r>
              <w:rPr>
                <w:rFonts w:ascii="Calibri" w:hAnsi="Calibri" w:cs="Calibri"/>
                <w:b/>
                <w:bCs/>
                <w:color w:val="FFFFFF"/>
                <w:sz w:val="20"/>
                <w:lang w:val="en-US"/>
              </w:rPr>
              <w:t>Organization</w:t>
            </w:r>
          </w:p>
        </w:tc>
        <w:tc>
          <w:tcPr>
            <w:tcW w:w="5170" w:type="dxa"/>
            <w:tcBorders>
              <w:left w:val="single" w:sz="4" w:space="0" w:color="FFFFFF"/>
              <w:right w:val="single" w:sz="4" w:space="0" w:color="FFFFFF"/>
            </w:tcBorders>
            <w:shd w:val="clear" w:color="auto" w:fill="145192"/>
          </w:tcPr>
          <w:p w:rsidR="00735D51" w:rsidRPr="00B6531E" w:rsidRDefault="00735D51" w:rsidP="00735D51">
            <w:pPr>
              <w:suppressAutoHyphens/>
              <w:rPr>
                <w:rFonts w:ascii="Calibri" w:hAnsi="Calibri" w:cs="Calibri"/>
                <w:b/>
                <w:bCs/>
                <w:color w:val="FFFFFF"/>
                <w:sz w:val="20"/>
                <w:lang w:val="en-US"/>
              </w:rPr>
            </w:pPr>
            <w:r>
              <w:rPr>
                <w:rFonts w:ascii="Calibri" w:hAnsi="Calibri" w:cs="Calibri"/>
                <w:b/>
                <w:bCs/>
                <w:color w:val="FFFFFF"/>
                <w:sz w:val="20"/>
                <w:lang w:val="en-US"/>
              </w:rPr>
              <w:t>Team Members</w:t>
            </w:r>
          </w:p>
        </w:tc>
      </w:tr>
      <w:tr w:rsidR="00735D51" w:rsidRPr="00B6531E" w:rsidTr="00735D51">
        <w:trPr>
          <w:trHeight w:val="20"/>
        </w:trPr>
        <w:tc>
          <w:tcPr>
            <w:tcW w:w="4180" w:type="dxa"/>
          </w:tcPr>
          <w:p w:rsidR="00735D51" w:rsidRPr="00DB18D0" w:rsidRDefault="00735D51" w:rsidP="00735D51">
            <w:pPr>
              <w:pStyle w:val="TableContents"/>
              <w:rPr>
                <w:rFonts w:ascii="Calibri" w:hAnsi="Calibri" w:cs="Calibri"/>
              </w:rPr>
            </w:pPr>
            <w:r>
              <w:rPr>
                <w:rFonts w:ascii="Calibri" w:hAnsi="Calibri" w:cs="Calibri"/>
              </w:rPr>
              <w:t xml:space="preserve">Development </w:t>
            </w:r>
            <w:r w:rsidRPr="00DB18D0">
              <w:rPr>
                <w:rFonts w:ascii="Calibri" w:hAnsi="Calibri" w:cs="Calibri"/>
              </w:rPr>
              <w:t>Steering Committee</w:t>
            </w:r>
          </w:p>
        </w:tc>
        <w:tc>
          <w:tcPr>
            <w:tcW w:w="5170" w:type="dxa"/>
          </w:tcPr>
          <w:p w:rsidR="00735D51" w:rsidRDefault="00735D51" w:rsidP="00735D51">
            <w:pPr>
              <w:pStyle w:val="TableContents"/>
              <w:spacing w:before="0" w:after="0"/>
              <w:rPr>
                <w:rFonts w:ascii="Calibri" w:hAnsi="Calibri" w:cs="Calibri"/>
              </w:rPr>
            </w:pPr>
            <w:r>
              <w:rPr>
                <w:rFonts w:ascii="Calibri" w:hAnsi="Calibri" w:cs="Calibri"/>
              </w:rPr>
              <w:t>AED for Operations</w:t>
            </w:r>
          </w:p>
          <w:p w:rsidR="00735D51" w:rsidRDefault="00735D51" w:rsidP="00735D51">
            <w:pPr>
              <w:pStyle w:val="TableContents"/>
              <w:spacing w:before="0" w:after="0"/>
              <w:rPr>
                <w:rFonts w:ascii="Calibri" w:hAnsi="Calibri" w:cs="Calibri"/>
              </w:rPr>
            </w:pPr>
            <w:r>
              <w:rPr>
                <w:rFonts w:ascii="Calibri" w:hAnsi="Calibri" w:cs="Calibri"/>
              </w:rPr>
              <w:t>Director of Support Services</w:t>
            </w:r>
          </w:p>
          <w:p w:rsidR="00735D51" w:rsidRDefault="00735D51" w:rsidP="00735D51">
            <w:pPr>
              <w:pStyle w:val="TableContents"/>
              <w:spacing w:before="0" w:after="0"/>
              <w:rPr>
                <w:rFonts w:ascii="Calibri" w:hAnsi="Calibri" w:cs="Calibri"/>
              </w:rPr>
            </w:pPr>
            <w:r>
              <w:rPr>
                <w:rFonts w:ascii="Calibri" w:hAnsi="Calibri" w:cs="Calibri"/>
              </w:rPr>
              <w:t>Director of Operations</w:t>
            </w:r>
          </w:p>
          <w:p w:rsidR="00735D51" w:rsidRDefault="00735D51" w:rsidP="00735D51">
            <w:pPr>
              <w:pStyle w:val="TableContents"/>
              <w:spacing w:before="0" w:after="0"/>
              <w:rPr>
                <w:rFonts w:ascii="Calibri" w:hAnsi="Calibri" w:cs="Calibri"/>
              </w:rPr>
            </w:pPr>
            <w:r>
              <w:rPr>
                <w:rFonts w:ascii="Calibri" w:hAnsi="Calibri" w:cs="Calibri"/>
              </w:rPr>
              <w:t>Manager of Systems Support</w:t>
            </w:r>
          </w:p>
          <w:p w:rsidR="00735D51" w:rsidRDefault="00735D51" w:rsidP="00735D51">
            <w:pPr>
              <w:pStyle w:val="TableContents"/>
              <w:spacing w:before="0" w:after="0"/>
              <w:rPr>
                <w:rFonts w:ascii="Calibri" w:hAnsi="Calibri" w:cs="Calibri"/>
              </w:rPr>
            </w:pPr>
            <w:r>
              <w:rPr>
                <w:rFonts w:ascii="Calibri" w:hAnsi="Calibri" w:cs="Calibri"/>
              </w:rPr>
              <w:t>Manager of Application Development</w:t>
            </w:r>
          </w:p>
          <w:p w:rsidR="00735D51" w:rsidRDefault="00735D51" w:rsidP="00735D51">
            <w:pPr>
              <w:pStyle w:val="TableContents"/>
              <w:spacing w:before="0" w:after="0"/>
              <w:rPr>
                <w:rFonts w:ascii="Calibri" w:hAnsi="Calibri" w:cs="Calibri"/>
              </w:rPr>
            </w:pPr>
            <w:r>
              <w:rPr>
                <w:rFonts w:ascii="Calibri" w:hAnsi="Calibri" w:cs="Calibri"/>
              </w:rPr>
              <w:t>Information Security Officer (ISO)</w:t>
            </w:r>
          </w:p>
          <w:p w:rsidR="00735D51" w:rsidRDefault="00735D51" w:rsidP="00735D51">
            <w:pPr>
              <w:pStyle w:val="TableContents"/>
              <w:spacing w:before="0" w:after="0"/>
              <w:rPr>
                <w:rFonts w:ascii="Calibri" w:hAnsi="Calibri" w:cs="Calibri"/>
              </w:rPr>
            </w:pPr>
            <w:r>
              <w:rPr>
                <w:rFonts w:ascii="Calibri" w:hAnsi="Calibri" w:cs="Calibri"/>
              </w:rPr>
              <w:t>Manager of Operational Accounting (Accounting rep)</w:t>
            </w:r>
          </w:p>
          <w:p w:rsidR="00735D51" w:rsidRPr="00DB18D0" w:rsidRDefault="00735D51" w:rsidP="00735D51">
            <w:pPr>
              <w:pStyle w:val="TableContents"/>
              <w:spacing w:before="0" w:after="0"/>
              <w:rPr>
                <w:rFonts w:ascii="Calibri" w:hAnsi="Calibri" w:cs="Calibri"/>
              </w:rPr>
            </w:pPr>
            <w:r>
              <w:rPr>
                <w:rFonts w:ascii="Calibri" w:hAnsi="Calibri" w:cs="Calibri"/>
              </w:rPr>
              <w:t>Collections Officer III (Guarantor Ops rep)</w:t>
            </w:r>
          </w:p>
        </w:tc>
      </w:tr>
      <w:tr w:rsidR="00735D51" w:rsidRPr="00B6531E" w:rsidTr="00735D51">
        <w:trPr>
          <w:trHeight w:val="20"/>
        </w:trPr>
        <w:tc>
          <w:tcPr>
            <w:tcW w:w="4180" w:type="dxa"/>
          </w:tcPr>
          <w:p w:rsidR="00735D51" w:rsidRPr="00DB18D0" w:rsidRDefault="00735D51" w:rsidP="00735D51">
            <w:pPr>
              <w:pStyle w:val="TableContents"/>
              <w:spacing w:before="0" w:after="0"/>
              <w:rPr>
                <w:rFonts w:ascii="Calibri" w:hAnsi="Calibri" w:cs="Calibri"/>
              </w:rPr>
            </w:pPr>
            <w:r>
              <w:rPr>
                <w:rFonts w:ascii="Calibri" w:hAnsi="Calibri" w:cs="Calibri"/>
              </w:rPr>
              <w:t>Project Team</w:t>
            </w:r>
          </w:p>
        </w:tc>
        <w:tc>
          <w:tcPr>
            <w:tcW w:w="5170" w:type="dxa"/>
          </w:tcPr>
          <w:p w:rsidR="00735D51" w:rsidRDefault="00735D51" w:rsidP="00735D51">
            <w:pPr>
              <w:pStyle w:val="TableContents"/>
              <w:spacing w:before="0" w:after="0"/>
              <w:rPr>
                <w:rFonts w:ascii="Calibri" w:hAnsi="Calibri" w:cs="Calibri"/>
              </w:rPr>
            </w:pPr>
            <w:r>
              <w:rPr>
                <w:rFonts w:ascii="Calibri" w:hAnsi="Calibri" w:cs="Calibri"/>
              </w:rPr>
              <w:t>Business unit representative</w:t>
            </w:r>
          </w:p>
          <w:p w:rsidR="00735D51" w:rsidRDefault="00735D51" w:rsidP="00735D51">
            <w:pPr>
              <w:pStyle w:val="TableContents"/>
              <w:spacing w:before="0" w:after="0"/>
              <w:rPr>
                <w:rFonts w:ascii="Calibri" w:hAnsi="Calibri" w:cs="Calibri"/>
              </w:rPr>
            </w:pPr>
            <w:r>
              <w:rPr>
                <w:rFonts w:ascii="Calibri" w:hAnsi="Calibri" w:cs="Calibri"/>
              </w:rPr>
              <w:t>AED for Operations</w:t>
            </w:r>
          </w:p>
          <w:p w:rsidR="00735D51" w:rsidRDefault="00735D51" w:rsidP="00735D51">
            <w:pPr>
              <w:pStyle w:val="TableContents"/>
              <w:spacing w:before="0" w:after="0"/>
              <w:rPr>
                <w:rFonts w:ascii="Calibri" w:hAnsi="Calibri" w:cs="Calibri"/>
              </w:rPr>
            </w:pPr>
            <w:r>
              <w:rPr>
                <w:rFonts w:ascii="Calibri" w:hAnsi="Calibri" w:cs="Calibri"/>
              </w:rPr>
              <w:t>Director of Support Services</w:t>
            </w:r>
          </w:p>
          <w:p w:rsidR="00735D51" w:rsidRDefault="00735D51" w:rsidP="00735D51">
            <w:pPr>
              <w:pStyle w:val="TableContents"/>
              <w:spacing w:before="0" w:after="0"/>
              <w:rPr>
                <w:rFonts w:ascii="Calibri" w:hAnsi="Calibri" w:cs="Calibri"/>
              </w:rPr>
            </w:pPr>
            <w:r>
              <w:rPr>
                <w:rFonts w:ascii="Calibri" w:hAnsi="Calibri" w:cs="Calibri"/>
              </w:rPr>
              <w:t>Director of Operations</w:t>
            </w:r>
          </w:p>
          <w:p w:rsidR="00735D51" w:rsidRDefault="00735D51" w:rsidP="00735D51">
            <w:pPr>
              <w:pStyle w:val="TableContents"/>
              <w:spacing w:before="0" w:after="0"/>
              <w:rPr>
                <w:rFonts w:ascii="Calibri" w:hAnsi="Calibri" w:cs="Calibri"/>
              </w:rPr>
            </w:pPr>
            <w:r>
              <w:rPr>
                <w:rFonts w:ascii="Calibri" w:hAnsi="Calibri" w:cs="Calibri"/>
              </w:rPr>
              <w:t>ISO</w:t>
            </w:r>
          </w:p>
          <w:p w:rsidR="00735D51" w:rsidRDefault="00735D51" w:rsidP="00735D51">
            <w:pPr>
              <w:pStyle w:val="TableContents"/>
              <w:spacing w:before="0" w:after="0"/>
              <w:rPr>
                <w:rFonts w:ascii="Calibri" w:hAnsi="Calibri" w:cs="Calibri"/>
              </w:rPr>
            </w:pPr>
            <w:r>
              <w:rPr>
                <w:rFonts w:ascii="Calibri" w:hAnsi="Calibri" w:cs="Calibri"/>
              </w:rPr>
              <w:t>Manager of Operational Accounting, if applicable</w:t>
            </w:r>
          </w:p>
          <w:p w:rsidR="00735D51" w:rsidRDefault="00735D51" w:rsidP="00735D51">
            <w:pPr>
              <w:pStyle w:val="TableContents"/>
              <w:spacing w:before="0" w:after="0"/>
              <w:rPr>
                <w:rFonts w:ascii="Calibri" w:hAnsi="Calibri" w:cs="Calibri"/>
              </w:rPr>
            </w:pPr>
            <w:r>
              <w:rPr>
                <w:rFonts w:ascii="Calibri" w:hAnsi="Calibri" w:cs="Calibri"/>
              </w:rPr>
              <w:t>Collections Officer III, if applicable</w:t>
            </w:r>
          </w:p>
          <w:p w:rsidR="00735D51" w:rsidRDefault="00735D51" w:rsidP="00735D51">
            <w:pPr>
              <w:pStyle w:val="TableContents"/>
              <w:spacing w:before="0" w:after="0"/>
              <w:rPr>
                <w:rFonts w:ascii="Calibri" w:hAnsi="Calibri" w:cs="Calibri"/>
              </w:rPr>
            </w:pPr>
            <w:r>
              <w:rPr>
                <w:rFonts w:ascii="Calibri" w:hAnsi="Calibri" w:cs="Calibri"/>
              </w:rPr>
              <w:t>Business analyst</w:t>
            </w:r>
          </w:p>
          <w:p w:rsidR="00735D51" w:rsidRDefault="00735D51" w:rsidP="00735D51">
            <w:pPr>
              <w:pStyle w:val="TableContents"/>
              <w:spacing w:before="0" w:after="0"/>
              <w:rPr>
                <w:rFonts w:ascii="Calibri" w:hAnsi="Calibri" w:cs="Calibri"/>
              </w:rPr>
            </w:pPr>
            <w:r>
              <w:rPr>
                <w:rFonts w:ascii="Calibri" w:hAnsi="Calibri" w:cs="Calibri"/>
              </w:rPr>
              <w:t>Programmer(s)</w:t>
            </w:r>
          </w:p>
          <w:p w:rsidR="00735D51" w:rsidRDefault="00735D51" w:rsidP="00735D51">
            <w:pPr>
              <w:pStyle w:val="TableContents"/>
              <w:spacing w:before="0" w:after="0"/>
              <w:rPr>
                <w:rFonts w:ascii="Calibri" w:hAnsi="Calibri" w:cs="Calibri"/>
              </w:rPr>
            </w:pPr>
            <w:r>
              <w:rPr>
                <w:rFonts w:ascii="Calibri" w:hAnsi="Calibri" w:cs="Calibri"/>
              </w:rPr>
              <w:t>Testing representative</w:t>
            </w:r>
          </w:p>
          <w:p w:rsidR="00735D51" w:rsidRDefault="00735D51" w:rsidP="00735D51">
            <w:pPr>
              <w:pStyle w:val="TableContents"/>
              <w:spacing w:before="0" w:after="0"/>
              <w:rPr>
                <w:rFonts w:ascii="Calibri" w:hAnsi="Calibri" w:cs="Calibri"/>
              </w:rPr>
            </w:pPr>
            <w:r>
              <w:rPr>
                <w:rFonts w:ascii="Calibri" w:hAnsi="Calibri" w:cs="Calibri"/>
              </w:rPr>
              <w:t>Documentation representative</w:t>
            </w:r>
          </w:p>
          <w:p w:rsidR="00735D51" w:rsidRDefault="00735D51" w:rsidP="00735D51">
            <w:pPr>
              <w:pStyle w:val="TableContents"/>
              <w:spacing w:before="0" w:after="0"/>
              <w:rPr>
                <w:rFonts w:ascii="Calibri" w:hAnsi="Calibri" w:cs="Calibri"/>
              </w:rPr>
            </w:pPr>
            <w:r>
              <w:rPr>
                <w:rFonts w:ascii="Calibri" w:hAnsi="Calibri" w:cs="Calibri"/>
              </w:rPr>
              <w:t>QA representative</w:t>
            </w:r>
          </w:p>
        </w:tc>
      </w:tr>
      <w:tr w:rsidR="00735D51" w:rsidRPr="00B6531E" w:rsidTr="00735D51">
        <w:trPr>
          <w:trHeight w:val="20"/>
        </w:trPr>
        <w:tc>
          <w:tcPr>
            <w:tcW w:w="4180" w:type="dxa"/>
          </w:tcPr>
          <w:p w:rsidR="00735D51" w:rsidRPr="00DB18D0" w:rsidRDefault="00735D51" w:rsidP="00735D51">
            <w:pPr>
              <w:pStyle w:val="TableContents"/>
              <w:spacing w:before="0" w:after="0"/>
              <w:rPr>
                <w:rFonts w:ascii="Calibri" w:hAnsi="Calibri" w:cs="Calibri"/>
              </w:rPr>
            </w:pPr>
            <w:r w:rsidRPr="00DB18D0">
              <w:rPr>
                <w:rFonts w:ascii="Calibri" w:hAnsi="Calibri" w:cs="Calibri"/>
              </w:rPr>
              <w:t xml:space="preserve">Business </w:t>
            </w:r>
            <w:r>
              <w:rPr>
                <w:rFonts w:ascii="Calibri" w:hAnsi="Calibri" w:cs="Calibri"/>
              </w:rPr>
              <w:t>Requirement</w:t>
            </w:r>
            <w:r w:rsidR="00F34EDE">
              <w:rPr>
                <w:rFonts w:ascii="Calibri" w:hAnsi="Calibri" w:cs="Calibri"/>
              </w:rPr>
              <w:t>s/Design</w:t>
            </w:r>
            <w:r>
              <w:rPr>
                <w:rFonts w:ascii="Calibri" w:hAnsi="Calibri" w:cs="Calibri"/>
              </w:rPr>
              <w:t xml:space="preserve"> Team</w:t>
            </w:r>
          </w:p>
        </w:tc>
        <w:tc>
          <w:tcPr>
            <w:tcW w:w="5170" w:type="dxa"/>
          </w:tcPr>
          <w:p w:rsidR="00735D51" w:rsidRDefault="00735D51" w:rsidP="00735D51">
            <w:pPr>
              <w:pStyle w:val="TableContents"/>
              <w:spacing w:before="0" w:after="0"/>
              <w:rPr>
                <w:rFonts w:ascii="Calibri" w:hAnsi="Calibri" w:cs="Calibri"/>
              </w:rPr>
            </w:pPr>
            <w:r>
              <w:rPr>
                <w:rFonts w:ascii="Calibri" w:hAnsi="Calibri" w:cs="Calibri"/>
              </w:rPr>
              <w:t>Business unit representative</w:t>
            </w:r>
          </w:p>
          <w:p w:rsidR="00735D51" w:rsidRDefault="00735D51" w:rsidP="00735D51">
            <w:pPr>
              <w:pStyle w:val="TableContents"/>
              <w:spacing w:before="0" w:after="0"/>
              <w:rPr>
                <w:rFonts w:ascii="Calibri" w:hAnsi="Calibri" w:cs="Calibri"/>
              </w:rPr>
            </w:pPr>
            <w:r>
              <w:rPr>
                <w:rFonts w:ascii="Calibri" w:hAnsi="Calibri" w:cs="Calibri"/>
              </w:rPr>
              <w:t>Business Analyst</w:t>
            </w:r>
          </w:p>
          <w:p w:rsidR="00735D51" w:rsidRDefault="00735D51" w:rsidP="00735D51">
            <w:pPr>
              <w:pStyle w:val="TableContents"/>
              <w:spacing w:before="0" w:after="0"/>
              <w:rPr>
                <w:rFonts w:ascii="Calibri" w:hAnsi="Calibri" w:cs="Calibri"/>
              </w:rPr>
            </w:pPr>
            <w:r>
              <w:rPr>
                <w:rFonts w:ascii="Calibri" w:hAnsi="Calibri" w:cs="Calibri"/>
              </w:rPr>
              <w:t>Programmer(s)</w:t>
            </w:r>
          </w:p>
          <w:p w:rsidR="00735D51" w:rsidRDefault="00735D51" w:rsidP="00735D51">
            <w:pPr>
              <w:pStyle w:val="TableContents"/>
              <w:spacing w:before="0" w:after="0"/>
              <w:rPr>
                <w:rFonts w:ascii="Calibri" w:hAnsi="Calibri" w:cs="Calibri"/>
              </w:rPr>
            </w:pPr>
            <w:r>
              <w:rPr>
                <w:rFonts w:ascii="Calibri" w:hAnsi="Calibri" w:cs="Calibri"/>
              </w:rPr>
              <w:t>Documentation representative</w:t>
            </w:r>
          </w:p>
          <w:p w:rsidR="00735D51" w:rsidRDefault="00735D51" w:rsidP="00735D51">
            <w:pPr>
              <w:pStyle w:val="TableContents"/>
              <w:spacing w:before="0" w:after="0"/>
              <w:rPr>
                <w:rFonts w:ascii="Calibri" w:hAnsi="Calibri" w:cs="Calibri"/>
              </w:rPr>
            </w:pPr>
            <w:r>
              <w:rPr>
                <w:rFonts w:ascii="Calibri" w:hAnsi="Calibri" w:cs="Calibri"/>
              </w:rPr>
              <w:t>Testing representative</w:t>
            </w:r>
          </w:p>
          <w:p w:rsidR="00735D51" w:rsidRDefault="00735D51" w:rsidP="00735D51">
            <w:pPr>
              <w:pStyle w:val="TableContents"/>
              <w:spacing w:before="0" w:after="0"/>
              <w:rPr>
                <w:rFonts w:ascii="Calibri" w:hAnsi="Calibri" w:cs="Calibri"/>
              </w:rPr>
            </w:pPr>
            <w:r>
              <w:rPr>
                <w:rFonts w:ascii="Calibri" w:hAnsi="Calibri" w:cs="Calibri"/>
              </w:rPr>
              <w:t>Training representative</w:t>
            </w:r>
          </w:p>
          <w:p w:rsidR="00735D51" w:rsidRPr="00DB18D0" w:rsidRDefault="00735D51" w:rsidP="00735D51">
            <w:pPr>
              <w:pStyle w:val="TableContents"/>
              <w:spacing w:before="0" w:after="0"/>
              <w:rPr>
                <w:rFonts w:ascii="Calibri" w:hAnsi="Calibri" w:cs="Calibri"/>
              </w:rPr>
            </w:pPr>
            <w:r>
              <w:rPr>
                <w:rFonts w:ascii="Calibri" w:hAnsi="Calibri" w:cs="Calibri"/>
              </w:rPr>
              <w:t>ISO</w:t>
            </w:r>
          </w:p>
        </w:tc>
      </w:tr>
      <w:tr w:rsidR="00735D51" w:rsidRPr="00B6531E" w:rsidTr="00735D51">
        <w:trPr>
          <w:trHeight w:val="20"/>
        </w:trPr>
        <w:tc>
          <w:tcPr>
            <w:tcW w:w="4180" w:type="dxa"/>
          </w:tcPr>
          <w:p w:rsidR="00735D51" w:rsidRPr="00DB18D0" w:rsidRDefault="00735D51" w:rsidP="00735D51">
            <w:pPr>
              <w:pStyle w:val="TableContents"/>
              <w:spacing w:before="0" w:after="0"/>
              <w:rPr>
                <w:rFonts w:ascii="Calibri" w:hAnsi="Calibri" w:cs="Calibri"/>
              </w:rPr>
            </w:pPr>
            <w:r w:rsidRPr="00DB18D0">
              <w:rPr>
                <w:rFonts w:ascii="Calibri" w:hAnsi="Calibri" w:cs="Calibri"/>
              </w:rPr>
              <w:t>System Development</w:t>
            </w:r>
            <w:r>
              <w:rPr>
                <w:rFonts w:ascii="Calibri" w:hAnsi="Calibri" w:cs="Calibri"/>
              </w:rPr>
              <w:t xml:space="preserve"> Team </w:t>
            </w:r>
          </w:p>
        </w:tc>
        <w:tc>
          <w:tcPr>
            <w:tcW w:w="5170" w:type="dxa"/>
          </w:tcPr>
          <w:p w:rsidR="00735D51" w:rsidRPr="00DB18D0" w:rsidRDefault="00735D51" w:rsidP="00735D51">
            <w:pPr>
              <w:pStyle w:val="TableContents"/>
              <w:spacing w:before="0" w:after="0"/>
              <w:rPr>
                <w:rFonts w:ascii="Calibri" w:hAnsi="Calibri" w:cs="Calibri"/>
              </w:rPr>
            </w:pPr>
            <w:r>
              <w:rPr>
                <w:rFonts w:ascii="Calibri" w:hAnsi="Calibri" w:cs="Calibri"/>
              </w:rPr>
              <w:t>Programmer(s)</w:t>
            </w:r>
          </w:p>
        </w:tc>
      </w:tr>
      <w:tr w:rsidR="00735D51" w:rsidRPr="00B6531E" w:rsidTr="00735D51">
        <w:trPr>
          <w:trHeight w:val="20"/>
        </w:trPr>
        <w:tc>
          <w:tcPr>
            <w:tcW w:w="4180" w:type="dxa"/>
          </w:tcPr>
          <w:p w:rsidR="00735D51" w:rsidRPr="00DB18D0" w:rsidRDefault="00735D51" w:rsidP="00735D51">
            <w:pPr>
              <w:pStyle w:val="TableContents"/>
              <w:spacing w:before="0" w:after="0"/>
              <w:rPr>
                <w:rFonts w:ascii="Calibri" w:hAnsi="Calibri" w:cs="Calibri"/>
              </w:rPr>
            </w:pPr>
            <w:r>
              <w:rPr>
                <w:rFonts w:ascii="Calibri" w:hAnsi="Calibri" w:cs="Calibri"/>
              </w:rPr>
              <w:t>Testing Team</w:t>
            </w:r>
          </w:p>
        </w:tc>
        <w:tc>
          <w:tcPr>
            <w:tcW w:w="5170" w:type="dxa"/>
          </w:tcPr>
          <w:p w:rsidR="00735D51" w:rsidRDefault="00735D51" w:rsidP="00735D51">
            <w:pPr>
              <w:pStyle w:val="TableContents"/>
              <w:spacing w:before="0" w:after="0"/>
              <w:rPr>
                <w:rFonts w:ascii="Calibri" w:hAnsi="Calibri" w:cs="Calibri"/>
              </w:rPr>
            </w:pPr>
            <w:r>
              <w:rPr>
                <w:rFonts w:ascii="Calibri" w:hAnsi="Calibri" w:cs="Calibri"/>
              </w:rPr>
              <w:t>Business Analyst</w:t>
            </w:r>
          </w:p>
          <w:p w:rsidR="00735D51" w:rsidRDefault="00735D51" w:rsidP="00735D51">
            <w:pPr>
              <w:pStyle w:val="TableContents"/>
              <w:spacing w:before="0" w:after="0"/>
              <w:rPr>
                <w:rFonts w:ascii="Calibri" w:hAnsi="Calibri" w:cs="Calibri"/>
              </w:rPr>
            </w:pPr>
            <w:r>
              <w:rPr>
                <w:rFonts w:ascii="Calibri" w:hAnsi="Calibri" w:cs="Calibri"/>
              </w:rPr>
              <w:t>Testers</w:t>
            </w:r>
          </w:p>
          <w:p w:rsidR="00735D51" w:rsidRDefault="00735D51" w:rsidP="00735D51">
            <w:pPr>
              <w:pStyle w:val="TableContents"/>
              <w:spacing w:before="0" w:after="0"/>
              <w:rPr>
                <w:rFonts w:ascii="Calibri" w:hAnsi="Calibri" w:cs="Calibri"/>
              </w:rPr>
            </w:pPr>
            <w:r>
              <w:rPr>
                <w:rFonts w:ascii="Calibri" w:hAnsi="Calibri" w:cs="Calibri"/>
              </w:rPr>
              <w:t>ISO</w:t>
            </w:r>
          </w:p>
        </w:tc>
      </w:tr>
      <w:tr w:rsidR="00735D51" w:rsidRPr="00B6531E" w:rsidTr="00735D51">
        <w:trPr>
          <w:trHeight w:val="20"/>
        </w:trPr>
        <w:tc>
          <w:tcPr>
            <w:tcW w:w="4180" w:type="dxa"/>
          </w:tcPr>
          <w:p w:rsidR="00735D51" w:rsidRPr="00DB18D0" w:rsidRDefault="00735D51" w:rsidP="00735D51">
            <w:pPr>
              <w:pStyle w:val="TableContents"/>
              <w:spacing w:before="0" w:after="0"/>
              <w:rPr>
                <w:rFonts w:ascii="Calibri" w:hAnsi="Calibri" w:cs="Calibri"/>
              </w:rPr>
            </w:pPr>
            <w:r>
              <w:rPr>
                <w:rFonts w:ascii="Calibri" w:hAnsi="Calibri" w:cs="Calibri"/>
              </w:rPr>
              <w:t>Quality Assurance (QA) team</w:t>
            </w:r>
          </w:p>
        </w:tc>
        <w:tc>
          <w:tcPr>
            <w:tcW w:w="5170" w:type="dxa"/>
          </w:tcPr>
          <w:p w:rsidR="00735D51" w:rsidRDefault="00735D51" w:rsidP="00735D51">
            <w:pPr>
              <w:pStyle w:val="TableContents"/>
              <w:spacing w:before="0" w:after="0"/>
              <w:rPr>
                <w:rFonts w:ascii="Calibri" w:hAnsi="Calibri" w:cs="Calibri"/>
              </w:rPr>
            </w:pPr>
            <w:r>
              <w:rPr>
                <w:rFonts w:ascii="Calibri" w:hAnsi="Calibri" w:cs="Calibri"/>
              </w:rPr>
              <w:t>Business unit representative</w:t>
            </w:r>
          </w:p>
        </w:tc>
      </w:tr>
      <w:tr w:rsidR="00735D51" w:rsidRPr="00B6531E" w:rsidTr="00735D51">
        <w:trPr>
          <w:trHeight w:val="20"/>
        </w:trPr>
        <w:tc>
          <w:tcPr>
            <w:tcW w:w="4180" w:type="dxa"/>
          </w:tcPr>
          <w:p w:rsidR="00735D51" w:rsidRPr="00DB18D0" w:rsidRDefault="00735D51" w:rsidP="00735D51">
            <w:pPr>
              <w:pStyle w:val="TableContents"/>
              <w:spacing w:before="0" w:after="0"/>
              <w:rPr>
                <w:rFonts w:ascii="Calibri" w:hAnsi="Calibri" w:cs="Calibri"/>
              </w:rPr>
            </w:pPr>
            <w:r w:rsidRPr="00DB18D0">
              <w:rPr>
                <w:rFonts w:ascii="Calibri" w:hAnsi="Calibri" w:cs="Calibri"/>
              </w:rPr>
              <w:t>Documentation Team</w:t>
            </w:r>
          </w:p>
        </w:tc>
        <w:tc>
          <w:tcPr>
            <w:tcW w:w="5170" w:type="dxa"/>
          </w:tcPr>
          <w:p w:rsidR="00735D51" w:rsidRDefault="00735D51" w:rsidP="00735D51">
            <w:pPr>
              <w:pStyle w:val="TableContents"/>
              <w:spacing w:before="0" w:after="0"/>
              <w:rPr>
                <w:rFonts w:ascii="Calibri" w:hAnsi="Calibri" w:cs="Calibri"/>
              </w:rPr>
            </w:pPr>
            <w:r>
              <w:rPr>
                <w:rFonts w:ascii="Calibri" w:hAnsi="Calibri" w:cs="Calibri"/>
              </w:rPr>
              <w:t>Business unit rep assigned to procedures</w:t>
            </w:r>
          </w:p>
          <w:p w:rsidR="00735D51" w:rsidRPr="00DB18D0" w:rsidRDefault="00735D51" w:rsidP="00735D51">
            <w:pPr>
              <w:pStyle w:val="TableContents"/>
              <w:spacing w:before="0" w:after="0"/>
              <w:rPr>
                <w:rFonts w:ascii="Calibri" w:hAnsi="Calibri" w:cs="Calibri"/>
              </w:rPr>
            </w:pPr>
            <w:r>
              <w:rPr>
                <w:rFonts w:ascii="Calibri" w:hAnsi="Calibri" w:cs="Calibri"/>
              </w:rPr>
              <w:t>Business unit rep assigned to training</w:t>
            </w:r>
          </w:p>
        </w:tc>
      </w:tr>
      <w:tr w:rsidR="00735D51" w:rsidRPr="00B6531E" w:rsidTr="00735D51">
        <w:trPr>
          <w:trHeight w:val="20"/>
        </w:trPr>
        <w:tc>
          <w:tcPr>
            <w:tcW w:w="4180" w:type="dxa"/>
          </w:tcPr>
          <w:p w:rsidR="00735D51" w:rsidRPr="00DB18D0" w:rsidRDefault="00735D51" w:rsidP="00735D51">
            <w:pPr>
              <w:pStyle w:val="TableContents"/>
              <w:spacing w:before="0" w:after="0"/>
              <w:rPr>
                <w:rFonts w:ascii="Calibri" w:hAnsi="Calibri" w:cs="Calibri"/>
              </w:rPr>
            </w:pPr>
            <w:r w:rsidRPr="00DB18D0">
              <w:rPr>
                <w:rFonts w:ascii="Calibri" w:hAnsi="Calibri" w:cs="Calibri"/>
              </w:rPr>
              <w:t>System Users</w:t>
            </w:r>
          </w:p>
        </w:tc>
        <w:tc>
          <w:tcPr>
            <w:tcW w:w="5170" w:type="dxa"/>
          </w:tcPr>
          <w:p w:rsidR="00735D51" w:rsidRPr="00DB18D0" w:rsidRDefault="00735D51" w:rsidP="00735D51">
            <w:pPr>
              <w:pStyle w:val="TableContents"/>
              <w:spacing w:before="0" w:after="0"/>
              <w:rPr>
                <w:rFonts w:ascii="Calibri" w:hAnsi="Calibri" w:cs="Calibri"/>
              </w:rPr>
            </w:pPr>
            <w:r>
              <w:rPr>
                <w:rFonts w:ascii="Calibri" w:hAnsi="Calibri" w:cs="Calibri"/>
              </w:rPr>
              <w:t>Business unit representatives</w:t>
            </w:r>
          </w:p>
        </w:tc>
      </w:tr>
    </w:tbl>
    <w:p w:rsidR="00735D51" w:rsidRPr="00271BBE" w:rsidRDefault="00735D51" w:rsidP="00735D51"/>
    <w:p w:rsidR="00735D51" w:rsidRDefault="00735D51" w:rsidP="00735D51"/>
    <w:p w:rsidR="007B53A9" w:rsidRDefault="007B53A9">
      <w:pPr>
        <w:rPr>
          <w:rFonts w:ascii="Calibri" w:hAnsi="Calibri" w:cs="Calibri"/>
          <w:b/>
          <w:bCs/>
          <w:kern w:val="32"/>
          <w:sz w:val="32"/>
          <w:szCs w:val="32"/>
        </w:rPr>
      </w:pPr>
    </w:p>
    <w:sectPr w:rsidR="007B53A9" w:rsidSect="00515885">
      <w:footerReference w:type="default" r:id="rId17"/>
      <w:footerReference w:type="first" r:id="rId1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686" w:rsidRDefault="001F2686">
      <w:r>
        <w:separator/>
      </w:r>
    </w:p>
  </w:endnote>
  <w:endnote w:type="continuationSeparator" w:id="0">
    <w:p w:rsidR="001F2686" w:rsidRDefault="001F2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DE" w:rsidRDefault="00CA12DE" w:rsidP="008023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A12DE" w:rsidRDefault="00CA12DE" w:rsidP="0023785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DE" w:rsidRDefault="00CA12DE" w:rsidP="00802396">
    <w:pPr>
      <w:pStyle w:val="Footer"/>
      <w:framePr w:wrap="around" w:vAnchor="text" w:hAnchor="margin" w:xAlign="right" w:y="1"/>
      <w:rPr>
        <w:rStyle w:val="PageNumber"/>
      </w:rPr>
    </w:pPr>
  </w:p>
  <w:p w:rsidR="00CA12DE" w:rsidRPr="00C71C46" w:rsidRDefault="007A13E5" w:rsidP="00594293">
    <w:pPr>
      <w:pStyle w:val="Footer"/>
      <w:tabs>
        <w:tab w:val="clear" w:pos="4320"/>
        <w:tab w:val="clear" w:pos="8640"/>
        <w:tab w:val="center" w:pos="4680"/>
        <w:tab w:val="right" w:pos="9360"/>
      </w:tabs>
      <w:spacing w:after="60"/>
      <w:rPr>
        <w:rFonts w:ascii="Tahoma" w:hAnsi="Tahoma" w:cs="Tahoma"/>
        <w:b/>
        <w:sz w:val="16"/>
        <w:szCs w:val="16"/>
      </w:rPr>
    </w:pPr>
    <w:r>
      <w:rPr>
        <w:b/>
        <w:sz w:val="16"/>
        <w:szCs w:val="16"/>
      </w:rPr>
      <w:pict>
        <v:rect id="_x0000_i1026" style="width:468pt;height:3pt" o:hralign="center" o:hrstd="t" o:hrnoshade="t" o:hr="t" fillcolor="#f60" stroked="f">
          <v:fill color2="navy" rotate="t" focus="100%" type="gradient"/>
        </v:rect>
      </w:pict>
    </w:r>
    <w:r w:rsidR="00CA12DE" w:rsidRPr="00764898">
      <w:rPr>
        <w:rFonts w:cs="Tahoma"/>
        <w:b/>
        <w:sz w:val="16"/>
        <w:szCs w:val="16"/>
      </w:rPr>
      <w:sym w:font="Symbol" w:char="F0D3"/>
    </w:r>
    <w:r w:rsidR="00CA12DE" w:rsidRPr="00764898">
      <w:rPr>
        <w:rFonts w:cs="Tahoma"/>
        <w:b/>
        <w:sz w:val="16"/>
        <w:szCs w:val="16"/>
      </w:rPr>
      <w:t xml:space="preserve"> 2020 Company, LLC Proprietary and Confidential.  All Rights Reserved</w:t>
    </w:r>
    <w:r w:rsidR="00CA12DE" w:rsidRPr="00C71C46">
      <w:rPr>
        <w:rFonts w:ascii="Tahoma" w:hAnsi="Tahoma" w:cs="Tahoma"/>
        <w:b/>
        <w:sz w:val="16"/>
        <w:szCs w:val="16"/>
      </w:rPr>
      <w:tab/>
    </w:r>
    <w:r w:rsidR="00CA12DE" w:rsidRPr="00C71C46">
      <w:rPr>
        <w:rFonts w:ascii="Tahoma" w:hAnsi="Tahoma" w:cs="Tahoma"/>
        <w:b/>
        <w:sz w:val="16"/>
        <w:szCs w:val="16"/>
      </w:rPr>
      <w:fldChar w:fldCharType="begin"/>
    </w:r>
    <w:r w:rsidR="00CA12DE" w:rsidRPr="00C71C46">
      <w:rPr>
        <w:rFonts w:ascii="Tahoma" w:hAnsi="Tahoma" w:cs="Tahoma"/>
        <w:b/>
        <w:sz w:val="16"/>
        <w:szCs w:val="16"/>
      </w:rPr>
      <w:instrText xml:space="preserve"> PAGE </w:instrText>
    </w:r>
    <w:r w:rsidR="00CA12DE" w:rsidRPr="00C71C46">
      <w:rPr>
        <w:rFonts w:ascii="Tahoma" w:hAnsi="Tahoma" w:cs="Tahoma"/>
        <w:b/>
        <w:sz w:val="16"/>
        <w:szCs w:val="16"/>
      </w:rPr>
      <w:fldChar w:fldCharType="separate"/>
    </w:r>
    <w:r w:rsidR="00CA12DE">
      <w:rPr>
        <w:rFonts w:ascii="Tahoma" w:hAnsi="Tahoma" w:cs="Tahoma"/>
        <w:b/>
        <w:noProof/>
        <w:sz w:val="16"/>
        <w:szCs w:val="16"/>
      </w:rPr>
      <w:t>2</w:t>
    </w:r>
    <w:r w:rsidR="00CA12DE" w:rsidRPr="00C71C46">
      <w:rPr>
        <w:rFonts w:ascii="Tahoma" w:hAnsi="Tahoma" w:cs="Tahoma"/>
        <w:b/>
        <w:sz w:val="16"/>
        <w:szCs w:val="16"/>
      </w:rPr>
      <w:fldChar w:fldCharType="end"/>
    </w:r>
  </w:p>
  <w:p w:rsidR="00CA12DE" w:rsidRPr="00C71C46" w:rsidRDefault="00CA12DE" w:rsidP="00594293">
    <w:pPr>
      <w:pStyle w:val="Footer"/>
      <w:jc w:val="center"/>
      <w:rPr>
        <w:rFonts w:ascii="Tahoma" w:hAnsi="Tahoma" w:cs="Tahoma"/>
        <w:b/>
        <w:sz w:val="16"/>
        <w:szCs w:val="16"/>
      </w:rPr>
    </w:pPr>
  </w:p>
  <w:p w:rsidR="00CA12DE" w:rsidRPr="00061C9F" w:rsidRDefault="00CA12DE" w:rsidP="00594293">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DE" w:rsidRPr="003B3000" w:rsidRDefault="007A13E5" w:rsidP="003B3000">
    <w:pPr>
      <w:pStyle w:val="Footer"/>
      <w:rPr>
        <w:b/>
      </w:rPr>
    </w:pPr>
    <w:r>
      <w:rPr>
        <w:b/>
      </w:rPr>
      <w:pict>
        <v:rect id="_x0000_i1028" style="width:468pt;height:3pt" o:hralign="center" o:hrstd="t" o:hrnoshade="t" o:hr="t" fillcolor="#c90" stroked="f">
          <v:fill color2="navy" rotate="t" focus="100%" type="gradient"/>
        </v:rect>
      </w:pict>
    </w:r>
  </w:p>
  <w:p w:rsidR="00CA12DE" w:rsidRDefault="00CA12DE" w:rsidP="00515885">
    <w:pPr>
      <w:pStyle w:val="Footer"/>
      <w:ind w:right="360"/>
      <w:rPr>
        <w:sz w:val="16"/>
        <w:szCs w:val="16"/>
      </w:rPr>
    </w:pPr>
    <w:r>
      <w:rPr>
        <w:sz w:val="16"/>
        <w:szCs w:val="16"/>
      </w:rPr>
      <w:t>This document contains Department of Education and UHEAA Sensitive Material and is exempted from release under the Freedom of Information Act by Exemption b (2). Staff reviewing this document must hold a minimum of Public Trust Level 5c clearance.</w:t>
    </w:r>
  </w:p>
  <w:p w:rsidR="00CA12DE" w:rsidRPr="003B3000" w:rsidRDefault="00CA12DE" w:rsidP="003B3000">
    <w:pPr>
      <w:pStyle w:val="Footer"/>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DE" w:rsidRDefault="00CA12DE" w:rsidP="001E463B">
    <w:pPr>
      <w:pStyle w:val="Footer"/>
      <w:framePr w:wrap="around" w:vAnchor="text" w:hAnchor="margin" w:xAlign="right" w:y="-105"/>
      <w:rPr>
        <w:rStyle w:val="PageNumber"/>
      </w:rPr>
    </w:pPr>
  </w:p>
  <w:p w:rsidR="00CA12DE" w:rsidRPr="00AE0D5F" w:rsidRDefault="007A13E5" w:rsidP="00D81F19">
    <w:pPr>
      <w:pStyle w:val="Footer"/>
      <w:tabs>
        <w:tab w:val="clear" w:pos="4320"/>
        <w:tab w:val="clear" w:pos="8640"/>
        <w:tab w:val="left" w:pos="0"/>
        <w:tab w:val="center" w:pos="5040"/>
        <w:tab w:val="right" w:pos="9360"/>
      </w:tabs>
      <w:jc w:val="center"/>
      <w:rPr>
        <w:rStyle w:val="PageNumber"/>
        <w:sz w:val="16"/>
        <w:szCs w:val="16"/>
      </w:rPr>
    </w:pPr>
    <w:r>
      <w:rPr>
        <w:b/>
        <w:sz w:val="16"/>
        <w:szCs w:val="16"/>
      </w:rPr>
      <w:pict>
        <v:rect id="_x0000_i1029" style="width:468pt;height:3pt" o:hralign="center" o:hrstd="t" o:hrnoshade="t" o:hr="t" fillcolor="#c90" stroked="f">
          <v:fill color2="navy" rotate="t" focus="100%" type="gradient"/>
        </v:rect>
      </w:pict>
    </w:r>
    <w:r w:rsidR="00CA12DE">
      <w:rPr>
        <w:rFonts w:ascii="Arial Bold" w:hAnsi="Arial Bold"/>
        <w:sz w:val="16"/>
        <w:szCs w:val="16"/>
        <w:lang w:val="en-US"/>
      </w:rPr>
      <w:fldChar w:fldCharType="begin"/>
    </w:r>
    <w:r w:rsidR="00CA12DE">
      <w:rPr>
        <w:rFonts w:ascii="Arial Bold" w:hAnsi="Arial Bold"/>
        <w:sz w:val="16"/>
        <w:szCs w:val="16"/>
        <w:lang w:val="en-US"/>
      </w:rPr>
      <w:instrText xml:space="preserve"> DATE \@ "MMMM d, yyyy" </w:instrText>
    </w:r>
    <w:r w:rsidR="00CA12DE">
      <w:rPr>
        <w:rFonts w:ascii="Arial Bold" w:hAnsi="Arial Bold"/>
        <w:sz w:val="16"/>
        <w:szCs w:val="16"/>
        <w:lang w:val="en-US"/>
      </w:rPr>
      <w:fldChar w:fldCharType="separate"/>
    </w:r>
    <w:ins w:id="16" w:author="J. Refugio Nolasco" w:date="2016-01-14T09:08:00Z">
      <w:r>
        <w:rPr>
          <w:rFonts w:ascii="Arial Bold" w:hAnsi="Arial Bold"/>
          <w:noProof/>
          <w:sz w:val="16"/>
          <w:szCs w:val="16"/>
          <w:lang w:val="en-US"/>
        </w:rPr>
        <w:t>January 14, 2016</w:t>
      </w:r>
    </w:ins>
    <w:del w:id="17" w:author="J. Refugio Nolasco" w:date="2016-01-14T09:08:00Z">
      <w:r w:rsidR="00202FDE" w:rsidDel="007A13E5">
        <w:rPr>
          <w:rFonts w:ascii="Arial Bold" w:hAnsi="Arial Bold"/>
          <w:noProof/>
          <w:sz w:val="16"/>
          <w:szCs w:val="16"/>
          <w:lang w:val="en-US"/>
        </w:rPr>
        <w:delText>April 16, 2015</w:delText>
      </w:r>
    </w:del>
    <w:r w:rsidR="00CA12DE">
      <w:rPr>
        <w:rFonts w:ascii="Arial Bold" w:hAnsi="Arial Bold"/>
        <w:sz w:val="16"/>
        <w:szCs w:val="16"/>
        <w:lang w:val="en-US"/>
      </w:rPr>
      <w:fldChar w:fldCharType="end"/>
    </w:r>
    <w:r w:rsidR="00CA12DE">
      <w:rPr>
        <w:sz w:val="16"/>
        <w:szCs w:val="16"/>
      </w:rPr>
      <w:tab/>
    </w:r>
    <w:r w:rsidR="00CA12DE" w:rsidRPr="00AE0D5F">
      <w:rPr>
        <w:rStyle w:val="PageNumber"/>
        <w:sz w:val="16"/>
        <w:szCs w:val="16"/>
      </w:rPr>
      <w:fldChar w:fldCharType="begin"/>
    </w:r>
    <w:r w:rsidR="00CA12DE" w:rsidRPr="00AE0D5F">
      <w:rPr>
        <w:rStyle w:val="PageNumber"/>
        <w:sz w:val="16"/>
        <w:szCs w:val="16"/>
      </w:rPr>
      <w:instrText xml:space="preserve"> PAGE </w:instrText>
    </w:r>
    <w:r w:rsidR="00CA12DE" w:rsidRPr="00AE0D5F">
      <w:rPr>
        <w:rStyle w:val="PageNumber"/>
        <w:sz w:val="16"/>
        <w:szCs w:val="16"/>
      </w:rPr>
      <w:fldChar w:fldCharType="separate"/>
    </w:r>
    <w:r>
      <w:rPr>
        <w:rStyle w:val="PageNumber"/>
        <w:noProof/>
        <w:sz w:val="16"/>
        <w:szCs w:val="16"/>
      </w:rPr>
      <w:t>iv</w:t>
    </w:r>
    <w:r w:rsidR="00CA12DE" w:rsidRPr="00AE0D5F">
      <w:rPr>
        <w:rStyle w:val="PageNumber"/>
        <w:sz w:val="16"/>
        <w:szCs w:val="16"/>
      </w:rPr>
      <w:fldChar w:fldCharType="end"/>
    </w:r>
    <w:r w:rsidR="00CA12DE">
      <w:rPr>
        <w:rStyle w:val="PageNumber"/>
        <w:sz w:val="16"/>
        <w:szCs w:val="16"/>
      </w:rPr>
      <w:tab/>
      <w:t>Version 1.3</w:t>
    </w:r>
  </w:p>
  <w:p w:rsidR="00CA12DE" w:rsidRDefault="00CA12DE" w:rsidP="00515885">
    <w:pPr>
      <w:pStyle w:val="Footer"/>
      <w:ind w:right="360"/>
      <w:rPr>
        <w:sz w:val="16"/>
        <w:szCs w:val="16"/>
      </w:rPr>
    </w:pPr>
    <w:r>
      <w:rPr>
        <w:sz w:val="16"/>
        <w:szCs w:val="16"/>
      </w:rPr>
      <w:t>This document contains Department of Education and UHEAA Sensitive Material and is exempted from release under the Freedom of Information Act by Exemption b (2). Staff reviewing this document must hold a minimum of Public Trust Level 5c clearance.</w:t>
    </w:r>
  </w:p>
  <w:p w:rsidR="00CA12DE" w:rsidRPr="00821BF6" w:rsidRDefault="00CA12DE" w:rsidP="00D81F19">
    <w:pPr>
      <w:pStyle w:val="Footer"/>
      <w:tabs>
        <w:tab w:val="clear" w:pos="4320"/>
        <w:tab w:val="clear" w:pos="8640"/>
        <w:tab w:val="center" w:pos="4770"/>
        <w:tab w:val="right" w:pos="9360"/>
      </w:tabs>
      <w:jc w:val="center"/>
      <w:rPr>
        <w:sz w:val="16"/>
        <w:szCs w:val="16"/>
      </w:rPr>
    </w:pPr>
    <w:r w:rsidRPr="00821BF6">
      <w:rPr>
        <w:b/>
        <w:sz w:val="16"/>
        <w:szCs w:val="16"/>
      </w:rPr>
      <w:t xml:space="preserve"> </w:t>
    </w:r>
    <w:r w:rsidRPr="00821BF6">
      <w:rPr>
        <w:sz w:val="16"/>
        <w:szCs w:val="16"/>
      </w:rPr>
      <w:tab/>
    </w:r>
    <w:r w:rsidRPr="00821BF6">
      <w:rPr>
        <w:sz w:val="16"/>
        <w:szCs w:val="16"/>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DE" w:rsidRPr="00AE0D5F" w:rsidRDefault="007A13E5" w:rsidP="00D81F19">
    <w:pPr>
      <w:pStyle w:val="Footer"/>
      <w:tabs>
        <w:tab w:val="clear" w:pos="4320"/>
        <w:tab w:val="clear" w:pos="8640"/>
        <w:tab w:val="left" w:pos="0"/>
        <w:tab w:val="center" w:pos="5040"/>
        <w:tab w:val="right" w:pos="9360"/>
      </w:tabs>
      <w:rPr>
        <w:rStyle w:val="PageNumber"/>
        <w:sz w:val="16"/>
        <w:szCs w:val="16"/>
      </w:rPr>
    </w:pPr>
    <w:r>
      <w:rPr>
        <w:b/>
        <w:sz w:val="16"/>
        <w:szCs w:val="16"/>
      </w:rPr>
      <w:pict>
        <v:rect id="_x0000_i1030" style="width:468pt;height:3pt" o:hralign="center" o:hrstd="t" o:hrnoshade="t" o:hr="t" fillcolor="#c90" stroked="f">
          <v:fill color2="navy" rotate="t" focus="100%" type="gradient"/>
        </v:rect>
      </w:pict>
    </w:r>
    <w:r w:rsidR="00CA12DE">
      <w:rPr>
        <w:rFonts w:ascii="Arial Bold" w:hAnsi="Arial Bold"/>
        <w:sz w:val="16"/>
        <w:szCs w:val="16"/>
        <w:lang w:val="en-US"/>
      </w:rPr>
      <w:fldChar w:fldCharType="begin"/>
    </w:r>
    <w:r w:rsidR="00CA12DE">
      <w:rPr>
        <w:rFonts w:ascii="Arial Bold" w:hAnsi="Arial Bold"/>
        <w:sz w:val="16"/>
        <w:szCs w:val="16"/>
        <w:lang w:val="en-US"/>
      </w:rPr>
      <w:instrText xml:space="preserve"> DATE \@ "MMMM d, yyyy" </w:instrText>
    </w:r>
    <w:r w:rsidR="00CA12DE">
      <w:rPr>
        <w:rFonts w:ascii="Arial Bold" w:hAnsi="Arial Bold"/>
        <w:sz w:val="16"/>
        <w:szCs w:val="16"/>
        <w:lang w:val="en-US"/>
      </w:rPr>
      <w:fldChar w:fldCharType="separate"/>
    </w:r>
    <w:ins w:id="18" w:author="J. Refugio Nolasco" w:date="2016-01-14T09:08:00Z">
      <w:r>
        <w:rPr>
          <w:rFonts w:ascii="Arial Bold" w:hAnsi="Arial Bold"/>
          <w:noProof/>
          <w:sz w:val="16"/>
          <w:szCs w:val="16"/>
          <w:lang w:val="en-US"/>
        </w:rPr>
        <w:t>January 14, 2016</w:t>
      </w:r>
    </w:ins>
    <w:del w:id="19" w:author="J. Refugio Nolasco" w:date="2016-01-14T09:08:00Z">
      <w:r w:rsidR="00202FDE" w:rsidDel="007A13E5">
        <w:rPr>
          <w:rFonts w:ascii="Arial Bold" w:hAnsi="Arial Bold"/>
          <w:noProof/>
          <w:sz w:val="16"/>
          <w:szCs w:val="16"/>
          <w:lang w:val="en-US"/>
        </w:rPr>
        <w:delText>April 16, 2015</w:delText>
      </w:r>
    </w:del>
    <w:r w:rsidR="00CA12DE">
      <w:rPr>
        <w:rFonts w:ascii="Arial Bold" w:hAnsi="Arial Bold"/>
        <w:sz w:val="16"/>
        <w:szCs w:val="16"/>
        <w:lang w:val="en-US"/>
      </w:rPr>
      <w:fldChar w:fldCharType="end"/>
    </w:r>
    <w:r w:rsidR="00CA12DE" w:rsidRPr="00AE0D5F">
      <w:rPr>
        <w:sz w:val="16"/>
        <w:szCs w:val="16"/>
      </w:rPr>
      <w:tab/>
    </w:r>
    <w:r w:rsidR="00CA12DE" w:rsidRPr="00AE0D5F">
      <w:rPr>
        <w:rStyle w:val="PageNumber"/>
        <w:sz w:val="16"/>
        <w:szCs w:val="16"/>
      </w:rPr>
      <w:fldChar w:fldCharType="begin"/>
    </w:r>
    <w:r w:rsidR="00CA12DE" w:rsidRPr="00AE0D5F">
      <w:rPr>
        <w:rStyle w:val="PageNumber"/>
        <w:sz w:val="16"/>
        <w:szCs w:val="16"/>
      </w:rPr>
      <w:instrText xml:space="preserve"> PAGE </w:instrText>
    </w:r>
    <w:r w:rsidR="00CA12DE" w:rsidRPr="00AE0D5F">
      <w:rPr>
        <w:rStyle w:val="PageNumber"/>
        <w:sz w:val="16"/>
        <w:szCs w:val="16"/>
      </w:rPr>
      <w:fldChar w:fldCharType="separate"/>
    </w:r>
    <w:r>
      <w:rPr>
        <w:rStyle w:val="PageNumber"/>
        <w:noProof/>
        <w:sz w:val="16"/>
        <w:szCs w:val="16"/>
      </w:rPr>
      <w:t>ii</w:t>
    </w:r>
    <w:r w:rsidR="00CA12DE" w:rsidRPr="00AE0D5F">
      <w:rPr>
        <w:rStyle w:val="PageNumber"/>
        <w:sz w:val="16"/>
        <w:szCs w:val="16"/>
      </w:rPr>
      <w:fldChar w:fldCharType="end"/>
    </w:r>
    <w:r w:rsidR="00CA12DE" w:rsidRPr="00AE0D5F">
      <w:rPr>
        <w:rStyle w:val="PageNumber"/>
        <w:sz w:val="16"/>
        <w:szCs w:val="16"/>
      </w:rPr>
      <w:tab/>
      <w:t xml:space="preserve">Version </w:t>
    </w:r>
    <w:r w:rsidR="00CA12DE">
      <w:rPr>
        <w:rStyle w:val="PageNumber"/>
        <w:sz w:val="16"/>
        <w:szCs w:val="16"/>
      </w:rPr>
      <w:t>1.3</w:t>
    </w:r>
  </w:p>
  <w:p w:rsidR="00CA12DE" w:rsidRDefault="00CA12DE" w:rsidP="00515885">
    <w:pPr>
      <w:pStyle w:val="Footer"/>
      <w:ind w:right="360"/>
      <w:rPr>
        <w:sz w:val="16"/>
        <w:szCs w:val="16"/>
      </w:rPr>
    </w:pPr>
    <w:r>
      <w:rPr>
        <w:sz w:val="16"/>
        <w:szCs w:val="16"/>
      </w:rPr>
      <w:t>This document contains Department of Education and UHEAA Sensitive Material and is exempted from release under the Freedom of Information Act by Exemption b (2). Staff reviewing this document must hold a minimum of Public Trust Level 5c clearance.</w:t>
    </w:r>
  </w:p>
  <w:p w:rsidR="00CA12DE" w:rsidRPr="003F5D0F" w:rsidRDefault="00CA12DE" w:rsidP="00D81F19">
    <w:pPr>
      <w:pStyle w:val="Footer"/>
      <w:tabs>
        <w:tab w:val="clear" w:pos="4320"/>
        <w:tab w:val="clear" w:pos="8640"/>
        <w:tab w:val="center" w:pos="4770"/>
        <w:tab w:val="right" w:pos="9360"/>
      </w:tabs>
    </w:pPr>
    <w:r w:rsidRPr="00AE0D5F">
      <w:rPr>
        <w:sz w:val="16"/>
        <w:szCs w:val="16"/>
      </w:rPr>
      <w:tab/>
    </w:r>
    <w:r w:rsidRPr="00AE0D5F">
      <w:rPr>
        <w:sz w:val="16"/>
        <w:szCs w:val="16"/>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DE" w:rsidRDefault="00CA12DE" w:rsidP="001E463B">
    <w:pPr>
      <w:pStyle w:val="Footer"/>
      <w:framePr w:wrap="around" w:vAnchor="text" w:hAnchor="margin" w:xAlign="right" w:y="-105"/>
      <w:rPr>
        <w:rStyle w:val="PageNumber"/>
      </w:rPr>
    </w:pPr>
  </w:p>
  <w:p w:rsidR="00CA12DE" w:rsidRDefault="007A13E5" w:rsidP="00D81F19">
    <w:pPr>
      <w:pStyle w:val="Footer"/>
      <w:tabs>
        <w:tab w:val="clear" w:pos="4320"/>
        <w:tab w:val="clear" w:pos="8640"/>
        <w:tab w:val="left" w:pos="0"/>
        <w:tab w:val="center" w:pos="5040"/>
        <w:tab w:val="right" w:pos="9360"/>
      </w:tabs>
      <w:jc w:val="center"/>
      <w:rPr>
        <w:rStyle w:val="PageNumber"/>
        <w:sz w:val="16"/>
        <w:szCs w:val="16"/>
      </w:rPr>
    </w:pPr>
    <w:r>
      <w:rPr>
        <w:b/>
        <w:sz w:val="16"/>
        <w:szCs w:val="16"/>
      </w:rPr>
      <w:pict>
        <v:rect id="_x0000_i1031" style="width:468pt;height:3pt" o:hralign="center" o:hrstd="t" o:hrnoshade="t" o:hr="t" fillcolor="#c90" stroked="f">
          <v:fill color2="navy" rotate="t" focus="100%" type="gradient"/>
        </v:rect>
      </w:pict>
    </w:r>
    <w:r w:rsidR="00CA12DE">
      <w:rPr>
        <w:rFonts w:ascii="Arial Bold" w:hAnsi="Arial Bold"/>
        <w:sz w:val="16"/>
        <w:szCs w:val="16"/>
        <w:lang w:val="en-US"/>
      </w:rPr>
      <w:fldChar w:fldCharType="begin"/>
    </w:r>
    <w:r w:rsidR="00CA12DE">
      <w:rPr>
        <w:rFonts w:ascii="Arial Bold" w:hAnsi="Arial Bold"/>
        <w:sz w:val="16"/>
        <w:szCs w:val="16"/>
        <w:lang w:val="en-US"/>
      </w:rPr>
      <w:instrText xml:space="preserve"> DATE \@ "MMMM d, yyyy" </w:instrText>
    </w:r>
    <w:r w:rsidR="00CA12DE">
      <w:rPr>
        <w:rFonts w:ascii="Arial Bold" w:hAnsi="Arial Bold"/>
        <w:sz w:val="16"/>
        <w:szCs w:val="16"/>
        <w:lang w:val="en-US"/>
      </w:rPr>
      <w:fldChar w:fldCharType="separate"/>
    </w:r>
    <w:ins w:id="115" w:author="J. Refugio Nolasco" w:date="2016-01-14T09:08:00Z">
      <w:r>
        <w:rPr>
          <w:rFonts w:ascii="Arial Bold" w:hAnsi="Arial Bold"/>
          <w:noProof/>
          <w:sz w:val="16"/>
          <w:szCs w:val="16"/>
          <w:lang w:val="en-US"/>
        </w:rPr>
        <w:t>January 14, 2016</w:t>
      </w:r>
    </w:ins>
    <w:del w:id="116" w:author="J. Refugio Nolasco" w:date="2016-01-14T09:08:00Z">
      <w:r w:rsidR="00202FDE" w:rsidDel="007A13E5">
        <w:rPr>
          <w:rFonts w:ascii="Arial Bold" w:hAnsi="Arial Bold"/>
          <w:noProof/>
          <w:sz w:val="16"/>
          <w:szCs w:val="16"/>
          <w:lang w:val="en-US"/>
        </w:rPr>
        <w:delText>April 16, 2015</w:delText>
      </w:r>
    </w:del>
    <w:r w:rsidR="00CA12DE">
      <w:rPr>
        <w:rFonts w:ascii="Arial Bold" w:hAnsi="Arial Bold"/>
        <w:sz w:val="16"/>
        <w:szCs w:val="16"/>
        <w:lang w:val="en-US"/>
      </w:rPr>
      <w:fldChar w:fldCharType="end"/>
    </w:r>
    <w:r w:rsidR="00CA12DE">
      <w:rPr>
        <w:sz w:val="16"/>
        <w:szCs w:val="16"/>
      </w:rPr>
      <w:tab/>
    </w:r>
    <w:r w:rsidR="00CA12DE" w:rsidRPr="00AE0D5F">
      <w:rPr>
        <w:rStyle w:val="PageNumber"/>
        <w:sz w:val="16"/>
        <w:szCs w:val="16"/>
      </w:rPr>
      <w:fldChar w:fldCharType="begin"/>
    </w:r>
    <w:r w:rsidR="00CA12DE" w:rsidRPr="00AE0D5F">
      <w:rPr>
        <w:rStyle w:val="PageNumber"/>
        <w:sz w:val="16"/>
        <w:szCs w:val="16"/>
      </w:rPr>
      <w:instrText xml:space="preserve"> PAGE </w:instrText>
    </w:r>
    <w:r w:rsidR="00CA12DE" w:rsidRPr="00AE0D5F">
      <w:rPr>
        <w:rStyle w:val="PageNumber"/>
        <w:sz w:val="16"/>
        <w:szCs w:val="16"/>
      </w:rPr>
      <w:fldChar w:fldCharType="separate"/>
    </w:r>
    <w:r>
      <w:rPr>
        <w:rStyle w:val="PageNumber"/>
        <w:noProof/>
        <w:sz w:val="16"/>
        <w:szCs w:val="16"/>
      </w:rPr>
      <w:t>14</w:t>
    </w:r>
    <w:r w:rsidR="00CA12DE" w:rsidRPr="00AE0D5F">
      <w:rPr>
        <w:rStyle w:val="PageNumber"/>
        <w:sz w:val="16"/>
        <w:szCs w:val="16"/>
      </w:rPr>
      <w:fldChar w:fldCharType="end"/>
    </w:r>
    <w:r w:rsidR="00CA12DE">
      <w:rPr>
        <w:rStyle w:val="PageNumber"/>
        <w:sz w:val="16"/>
        <w:szCs w:val="16"/>
      </w:rPr>
      <w:tab/>
      <w:t>Version 1.3</w:t>
    </w:r>
  </w:p>
  <w:p w:rsidR="00CA12DE" w:rsidRDefault="00CA12DE" w:rsidP="00515885">
    <w:pPr>
      <w:pStyle w:val="Footer"/>
      <w:ind w:right="360"/>
      <w:rPr>
        <w:sz w:val="16"/>
        <w:szCs w:val="16"/>
      </w:rPr>
    </w:pPr>
    <w:r>
      <w:rPr>
        <w:sz w:val="16"/>
        <w:szCs w:val="16"/>
      </w:rPr>
      <w:t>.</w:t>
    </w:r>
  </w:p>
  <w:p w:rsidR="00CA12DE" w:rsidRPr="00821BF6" w:rsidRDefault="00CA12DE" w:rsidP="00D81F19">
    <w:pPr>
      <w:pStyle w:val="Footer"/>
      <w:tabs>
        <w:tab w:val="clear" w:pos="4320"/>
        <w:tab w:val="clear" w:pos="8640"/>
        <w:tab w:val="left" w:pos="0"/>
        <w:tab w:val="center" w:pos="5040"/>
        <w:tab w:val="right" w:pos="9360"/>
      </w:tabs>
      <w:jc w:val="center"/>
      <w:rPr>
        <w:sz w:val="16"/>
        <w:szCs w:val="16"/>
      </w:rPr>
    </w:pPr>
    <w:r w:rsidRPr="00821BF6">
      <w:rPr>
        <w:b/>
        <w:sz w:val="16"/>
        <w:szCs w:val="16"/>
      </w:rPr>
      <w:t xml:space="preserve">  </w:t>
    </w:r>
    <w:r w:rsidRPr="00821BF6">
      <w:rPr>
        <w:sz w:val="16"/>
        <w:szCs w:val="16"/>
      </w:rPr>
      <w:tab/>
    </w:r>
    <w:r w:rsidRPr="00821BF6">
      <w:rPr>
        <w:sz w:val="16"/>
        <w:szCs w:val="16"/>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DE" w:rsidRDefault="007A13E5" w:rsidP="00D81F19">
    <w:pPr>
      <w:pStyle w:val="Footer"/>
      <w:tabs>
        <w:tab w:val="clear" w:pos="4320"/>
        <w:tab w:val="clear" w:pos="8640"/>
        <w:tab w:val="left" w:pos="0"/>
        <w:tab w:val="center" w:pos="5040"/>
        <w:tab w:val="right" w:pos="9360"/>
      </w:tabs>
      <w:rPr>
        <w:rStyle w:val="PageNumber"/>
        <w:sz w:val="16"/>
        <w:szCs w:val="16"/>
      </w:rPr>
    </w:pPr>
    <w:r>
      <w:rPr>
        <w:b/>
        <w:sz w:val="16"/>
        <w:szCs w:val="16"/>
      </w:rPr>
      <w:pict>
        <v:rect id="_x0000_i1032" style="width:468pt;height:3pt" o:hralign="center" o:hrstd="t" o:hrnoshade="t" o:hr="t" fillcolor="#c90" stroked="f">
          <v:fill color2="navy" rotate="t" focus="100%" type="gradient"/>
        </v:rect>
      </w:pict>
    </w:r>
    <w:r w:rsidR="00CA12DE">
      <w:rPr>
        <w:rFonts w:ascii="Arial Bold" w:hAnsi="Arial Bold"/>
        <w:sz w:val="16"/>
        <w:szCs w:val="16"/>
        <w:lang w:val="en-US"/>
      </w:rPr>
      <w:fldChar w:fldCharType="begin"/>
    </w:r>
    <w:r w:rsidR="00CA12DE">
      <w:rPr>
        <w:rFonts w:ascii="Arial Bold" w:hAnsi="Arial Bold"/>
        <w:sz w:val="16"/>
        <w:szCs w:val="16"/>
        <w:lang w:val="en-US"/>
      </w:rPr>
      <w:instrText xml:space="preserve"> DATE \@ "MMMM d, yyyy" </w:instrText>
    </w:r>
    <w:r w:rsidR="00CA12DE">
      <w:rPr>
        <w:rFonts w:ascii="Arial Bold" w:hAnsi="Arial Bold"/>
        <w:sz w:val="16"/>
        <w:szCs w:val="16"/>
        <w:lang w:val="en-US"/>
      </w:rPr>
      <w:fldChar w:fldCharType="separate"/>
    </w:r>
    <w:ins w:id="117" w:author="J. Refugio Nolasco" w:date="2016-01-14T09:08:00Z">
      <w:r>
        <w:rPr>
          <w:rFonts w:ascii="Arial Bold" w:hAnsi="Arial Bold"/>
          <w:noProof/>
          <w:sz w:val="16"/>
          <w:szCs w:val="16"/>
          <w:lang w:val="en-US"/>
        </w:rPr>
        <w:t>January 14, 2016</w:t>
      </w:r>
    </w:ins>
    <w:del w:id="118" w:author="J. Refugio Nolasco" w:date="2016-01-14T09:08:00Z">
      <w:r w:rsidR="00202FDE" w:rsidDel="007A13E5">
        <w:rPr>
          <w:rFonts w:ascii="Arial Bold" w:hAnsi="Arial Bold"/>
          <w:noProof/>
          <w:sz w:val="16"/>
          <w:szCs w:val="16"/>
          <w:lang w:val="en-US"/>
        </w:rPr>
        <w:delText>April 16, 2015</w:delText>
      </w:r>
    </w:del>
    <w:r w:rsidR="00CA12DE">
      <w:rPr>
        <w:rFonts w:ascii="Arial Bold" w:hAnsi="Arial Bold"/>
        <w:sz w:val="16"/>
        <w:szCs w:val="16"/>
        <w:lang w:val="en-US"/>
      </w:rPr>
      <w:fldChar w:fldCharType="end"/>
    </w:r>
    <w:r w:rsidR="00CA12DE" w:rsidRPr="00AE0D5F">
      <w:rPr>
        <w:sz w:val="16"/>
        <w:szCs w:val="16"/>
      </w:rPr>
      <w:tab/>
    </w:r>
    <w:r w:rsidR="00CA12DE" w:rsidRPr="00AE0D5F">
      <w:rPr>
        <w:rStyle w:val="PageNumber"/>
        <w:sz w:val="16"/>
        <w:szCs w:val="16"/>
      </w:rPr>
      <w:fldChar w:fldCharType="begin"/>
    </w:r>
    <w:r w:rsidR="00CA12DE" w:rsidRPr="00AE0D5F">
      <w:rPr>
        <w:rStyle w:val="PageNumber"/>
        <w:sz w:val="16"/>
        <w:szCs w:val="16"/>
      </w:rPr>
      <w:instrText xml:space="preserve"> PAGE </w:instrText>
    </w:r>
    <w:r w:rsidR="00CA12DE" w:rsidRPr="00AE0D5F">
      <w:rPr>
        <w:rStyle w:val="PageNumber"/>
        <w:sz w:val="16"/>
        <w:szCs w:val="16"/>
      </w:rPr>
      <w:fldChar w:fldCharType="separate"/>
    </w:r>
    <w:r>
      <w:rPr>
        <w:rStyle w:val="PageNumber"/>
        <w:noProof/>
        <w:sz w:val="16"/>
        <w:szCs w:val="16"/>
      </w:rPr>
      <w:t>5</w:t>
    </w:r>
    <w:r w:rsidR="00CA12DE" w:rsidRPr="00AE0D5F">
      <w:rPr>
        <w:rStyle w:val="PageNumber"/>
        <w:sz w:val="16"/>
        <w:szCs w:val="16"/>
      </w:rPr>
      <w:fldChar w:fldCharType="end"/>
    </w:r>
    <w:r w:rsidR="00CA12DE" w:rsidRPr="00AE0D5F">
      <w:rPr>
        <w:rStyle w:val="PageNumber"/>
        <w:sz w:val="16"/>
        <w:szCs w:val="16"/>
      </w:rPr>
      <w:tab/>
      <w:t xml:space="preserve">Version </w:t>
    </w:r>
    <w:r w:rsidR="00CA12DE">
      <w:rPr>
        <w:rStyle w:val="PageNumber"/>
        <w:sz w:val="16"/>
        <w:szCs w:val="16"/>
      </w:rPr>
      <w:t>1.3</w:t>
    </w:r>
  </w:p>
  <w:p w:rsidR="00CA12DE" w:rsidRDefault="00CA12DE" w:rsidP="00515885">
    <w:pPr>
      <w:pStyle w:val="Footer"/>
      <w:ind w:right="360"/>
      <w:rPr>
        <w:sz w:val="16"/>
        <w:szCs w:val="16"/>
      </w:rPr>
    </w:pPr>
    <w:r>
      <w:rPr>
        <w:sz w:val="16"/>
        <w:szCs w:val="16"/>
      </w:rPr>
      <w:t>This document contains Department of Education and UHEAA Sensitive Material and is exempted from release under the Freedom of Information Act by Exemption b (2). Staff reviewing this document must hold a minimum of Public Trust Level 5c clearance.</w:t>
    </w:r>
  </w:p>
  <w:p w:rsidR="00CA12DE" w:rsidRPr="00821BF6" w:rsidRDefault="00CA12DE" w:rsidP="00D81F19">
    <w:pPr>
      <w:pStyle w:val="Footer"/>
      <w:tabs>
        <w:tab w:val="clear" w:pos="4320"/>
        <w:tab w:val="clear" w:pos="8640"/>
        <w:tab w:val="left" w:pos="0"/>
        <w:tab w:val="center" w:pos="5040"/>
        <w:tab w:val="right" w:pos="9360"/>
      </w:tabs>
      <w:rPr>
        <w:sz w:val="16"/>
        <w:szCs w:val="16"/>
      </w:rPr>
    </w:pPr>
    <w:r w:rsidRPr="00821BF6">
      <w:rPr>
        <w:b/>
        <w:sz w:val="16"/>
        <w:szCs w:val="16"/>
      </w:rPr>
      <w:tab/>
    </w:r>
    <w:r w:rsidRPr="00821BF6">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686" w:rsidRDefault="001F2686">
      <w:r>
        <w:separator/>
      </w:r>
    </w:p>
  </w:footnote>
  <w:footnote w:type="continuationSeparator" w:id="0">
    <w:p w:rsidR="001F2686" w:rsidRDefault="001F26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90" w:type="dxa"/>
      <w:tblInd w:w="108" w:type="dxa"/>
      <w:tblLook w:val="01E0" w:firstRow="1" w:lastRow="1" w:firstColumn="1" w:lastColumn="1" w:noHBand="0" w:noVBand="0"/>
    </w:tblPr>
    <w:tblGrid>
      <w:gridCol w:w="6030"/>
      <w:gridCol w:w="3360"/>
    </w:tblGrid>
    <w:tr w:rsidR="00CA12DE" w:rsidRPr="00C63882" w:rsidTr="00980D8E">
      <w:trPr>
        <w:trHeight w:val="450"/>
      </w:trPr>
      <w:tc>
        <w:tcPr>
          <w:tcW w:w="6030" w:type="dxa"/>
          <w:shd w:val="clear" w:color="auto" w:fill="auto"/>
          <w:vAlign w:val="bottom"/>
        </w:tcPr>
        <w:p w:rsidR="00CA12DE" w:rsidRPr="00C63882" w:rsidRDefault="00CA12DE" w:rsidP="00BF7719">
          <w:pPr>
            <w:pStyle w:val="Header"/>
            <w:spacing w:before="40" w:line="216" w:lineRule="auto"/>
            <w:rPr>
              <w:rFonts w:ascii="Arial Bold" w:hAnsi="Arial Bold" w:cs="Arial"/>
              <w:sz w:val="19"/>
              <w:szCs w:val="19"/>
            </w:rPr>
          </w:pPr>
        </w:p>
      </w:tc>
      <w:tc>
        <w:tcPr>
          <w:tcW w:w="3360" w:type="dxa"/>
          <w:shd w:val="clear" w:color="auto" w:fill="auto"/>
        </w:tcPr>
        <w:p w:rsidR="00CA12DE" w:rsidRPr="000F6010" w:rsidRDefault="00CA12DE" w:rsidP="000E0B92">
          <w:pPr>
            <w:pStyle w:val="Header"/>
          </w:pPr>
        </w:p>
      </w:tc>
    </w:tr>
  </w:tbl>
  <w:p w:rsidR="00CA12DE" w:rsidRPr="00980D8E" w:rsidRDefault="007A13E5" w:rsidP="00C63882">
    <w:pPr>
      <w:pStyle w:val="Header"/>
      <w:rPr>
        <w:b/>
      </w:rPr>
    </w:pPr>
    <w:r>
      <w:rPr>
        <w:b/>
      </w:rPr>
      <w:pict>
        <v:rect id="_x0000_i1025" style="width:468pt;height:3pt" o:hralign="center" o:hrstd="t" o:hrnoshade="t" o:hr="t" fillcolor="#c90" stroked="f">
          <v:fill color2="navy" rotate="t" focus="100%" type="gradient"/>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DE" w:rsidRPr="003B3000" w:rsidRDefault="00CA12DE" w:rsidP="00980D8E">
    <w:pPr>
      <w:pStyle w:val="Header"/>
      <w:rPr>
        <w:rFonts w:ascii="Arial Bold" w:hAnsi="Arial Bold" w:cs="Arial"/>
        <w:b/>
        <w:sz w:val="16"/>
        <w:szCs w:val="16"/>
      </w:rPr>
    </w:pPr>
  </w:p>
  <w:p w:rsidR="00CA12DE" w:rsidRPr="003B3000" w:rsidRDefault="00CA12DE" w:rsidP="00980D8E">
    <w:pPr>
      <w:pStyle w:val="Header"/>
      <w:rPr>
        <w:rFonts w:ascii="Arial Bold" w:hAnsi="Arial Bold" w:cs="Arial"/>
        <w:b/>
        <w:sz w:val="16"/>
        <w:szCs w:val="16"/>
      </w:rPr>
    </w:pPr>
  </w:p>
  <w:p w:rsidR="00CA12DE" w:rsidRPr="003B3000" w:rsidRDefault="007A13E5" w:rsidP="003B3000">
    <w:pPr>
      <w:pStyle w:val="Header"/>
      <w:rPr>
        <w:rFonts w:ascii="Arial Bold" w:hAnsi="Arial Bold" w:cs="Arial"/>
        <w:b/>
        <w:sz w:val="19"/>
        <w:szCs w:val="19"/>
      </w:rPr>
    </w:pPr>
    <w:r>
      <w:rPr>
        <w:rFonts w:ascii="Arial Bold" w:hAnsi="Arial Bold" w:cs="Arial"/>
        <w:b/>
        <w:sz w:val="19"/>
        <w:szCs w:val="19"/>
      </w:rPr>
      <w:pict>
        <v:rect id="_x0000_i1027" style="width:468pt;height:3pt" o:hralign="center" o:hrstd="t" o:hrnoshade="t" o:hr="t" fillcolor="#c90" stroked="f">
          <v:fill color2="navy" rotate="t" focus="100%" type="gradient"/>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68C"/>
    <w:multiLevelType w:val="hybridMultilevel"/>
    <w:tmpl w:val="65BA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7231E"/>
    <w:multiLevelType w:val="hybridMultilevel"/>
    <w:tmpl w:val="E134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30473"/>
    <w:multiLevelType w:val="hybridMultilevel"/>
    <w:tmpl w:val="D752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457FB"/>
    <w:multiLevelType w:val="hybridMultilevel"/>
    <w:tmpl w:val="1B90E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2F5DCF"/>
    <w:multiLevelType w:val="hybridMultilevel"/>
    <w:tmpl w:val="3EBE8188"/>
    <w:lvl w:ilvl="0" w:tplc="ACA24C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862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EB41C4"/>
    <w:multiLevelType w:val="hybridMultilevel"/>
    <w:tmpl w:val="6130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362F77"/>
    <w:multiLevelType w:val="hybridMultilevel"/>
    <w:tmpl w:val="B1626A8E"/>
    <w:lvl w:ilvl="0" w:tplc="ACA24C8E">
      <w:numFmt w:val="bullet"/>
      <w:lvlText w:val="•"/>
      <w:lvlJc w:val="left"/>
      <w:pPr>
        <w:ind w:left="936" w:hanging="360"/>
      </w:pPr>
      <w:rPr>
        <w:rFonts w:ascii="Arial" w:eastAsia="Times New Roman" w:hAnsi="Aria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nsid w:val="429509C4"/>
    <w:multiLevelType w:val="multilevel"/>
    <w:tmpl w:val="E52458AC"/>
    <w:lvl w:ilvl="0">
      <w:start w:val="1"/>
      <w:numFmt w:val="decimal"/>
      <w:pStyle w:val="SecHead1"/>
      <w:lvlText w:val="%1"/>
      <w:lvlJc w:val="left"/>
      <w:pPr>
        <w:tabs>
          <w:tab w:val="num" w:pos="432"/>
        </w:tabs>
        <w:ind w:left="432" w:hanging="432"/>
      </w:pPr>
      <w:rPr>
        <w:rFonts w:hint="default"/>
      </w:rPr>
    </w:lvl>
    <w:lvl w:ilvl="1">
      <w:start w:val="1"/>
      <w:numFmt w:val="decimal"/>
      <w:pStyle w:val="SecHead2"/>
      <w:lvlText w:val="%1.%2"/>
      <w:lvlJc w:val="left"/>
      <w:pPr>
        <w:tabs>
          <w:tab w:val="num" w:pos="576"/>
        </w:tabs>
        <w:ind w:left="576" w:hanging="576"/>
      </w:pPr>
      <w:rPr>
        <w:rFonts w:hint="default"/>
      </w:rPr>
    </w:lvl>
    <w:lvl w:ilvl="2">
      <w:start w:val="1"/>
      <w:numFmt w:val="decimal"/>
      <w:pStyle w:val="PropHead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503B38E2"/>
    <w:multiLevelType w:val="hybridMultilevel"/>
    <w:tmpl w:val="06BC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B83ECF"/>
    <w:multiLevelType w:val="hybridMultilevel"/>
    <w:tmpl w:val="81529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5C2E4E"/>
    <w:multiLevelType w:val="hybridMultilevel"/>
    <w:tmpl w:val="337C9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C5F66D7"/>
    <w:multiLevelType w:val="hybridMultilevel"/>
    <w:tmpl w:val="B50283A6"/>
    <w:lvl w:ilvl="0" w:tplc="ACA24C8E">
      <w:numFmt w:val="bullet"/>
      <w:lvlText w:val="•"/>
      <w:lvlJc w:val="left"/>
      <w:pPr>
        <w:ind w:left="1440" w:hanging="72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FD40BE7"/>
    <w:multiLevelType w:val="hybridMultilevel"/>
    <w:tmpl w:val="C35E9A9C"/>
    <w:lvl w:ilvl="0" w:tplc="2324A3F0">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9268CC"/>
    <w:multiLevelType w:val="hybridMultilevel"/>
    <w:tmpl w:val="775228D0"/>
    <w:lvl w:ilvl="0" w:tplc="2324A3F0">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EF3458"/>
    <w:multiLevelType w:val="hybridMultilevel"/>
    <w:tmpl w:val="C1AEA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D31B7E"/>
    <w:multiLevelType w:val="multilevel"/>
    <w:tmpl w:val="BCB88D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260"/>
        </w:tabs>
        <w:ind w:left="126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744"/>
        </w:tabs>
        <w:ind w:left="174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7CF063CE"/>
    <w:multiLevelType w:val="hybridMultilevel"/>
    <w:tmpl w:val="2E5A7D22"/>
    <w:lvl w:ilvl="0" w:tplc="ACA24C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4C7468"/>
    <w:multiLevelType w:val="hybridMultilevel"/>
    <w:tmpl w:val="05DC2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F064CC1"/>
    <w:multiLevelType w:val="hybridMultilevel"/>
    <w:tmpl w:val="BC46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2"/>
  </w:num>
  <w:num w:numId="4">
    <w:abstractNumId w:val="18"/>
  </w:num>
  <w:num w:numId="5">
    <w:abstractNumId w:val="16"/>
  </w:num>
  <w:num w:numId="6">
    <w:abstractNumId w:val="16"/>
  </w:num>
  <w:num w:numId="7">
    <w:abstractNumId w:val="16"/>
  </w:num>
  <w:num w:numId="8">
    <w:abstractNumId w:val="1"/>
  </w:num>
  <w:num w:numId="9">
    <w:abstractNumId w:val="5"/>
  </w:num>
  <w:num w:numId="10">
    <w:abstractNumId w:val="0"/>
  </w:num>
  <w:num w:numId="11">
    <w:abstractNumId w:val="2"/>
  </w:num>
  <w:num w:numId="12">
    <w:abstractNumId w:val="11"/>
  </w:num>
  <w:num w:numId="1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9"/>
  </w:num>
  <w:num w:numId="16">
    <w:abstractNumId w:val="10"/>
  </w:num>
  <w:num w:numId="17">
    <w:abstractNumId w:val="6"/>
  </w:num>
  <w:num w:numId="18">
    <w:abstractNumId w:val="4"/>
  </w:num>
  <w:num w:numId="19">
    <w:abstractNumId w:val="17"/>
  </w:num>
  <w:num w:numId="20">
    <w:abstractNumId w:val="3"/>
  </w:num>
  <w:num w:numId="21">
    <w:abstractNumId w:val="15"/>
  </w:num>
  <w:num w:numId="22">
    <w:abstractNumId w:val="14"/>
  </w:num>
  <w:num w:numId="23">
    <w:abstractNumId w:val="13"/>
  </w:num>
  <w:num w:numId="2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2"/>
  <w:characterSpacingControl w:val="doNotCompress"/>
  <w:hdrShapeDefaults>
    <o:shapedefaults v:ext="edit" spidmax="8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377"/>
    <w:rsid w:val="00000EA1"/>
    <w:rsid w:val="00001086"/>
    <w:rsid w:val="0000155A"/>
    <w:rsid w:val="00001C9F"/>
    <w:rsid w:val="000025AC"/>
    <w:rsid w:val="0000282E"/>
    <w:rsid w:val="00004C7E"/>
    <w:rsid w:val="00004C84"/>
    <w:rsid w:val="000051B1"/>
    <w:rsid w:val="000054E4"/>
    <w:rsid w:val="000067A6"/>
    <w:rsid w:val="00006D39"/>
    <w:rsid w:val="00007026"/>
    <w:rsid w:val="00007587"/>
    <w:rsid w:val="0000768D"/>
    <w:rsid w:val="00010DA9"/>
    <w:rsid w:val="00011E82"/>
    <w:rsid w:val="00012902"/>
    <w:rsid w:val="00012CEE"/>
    <w:rsid w:val="00014D6D"/>
    <w:rsid w:val="000154BA"/>
    <w:rsid w:val="00015A61"/>
    <w:rsid w:val="00016C99"/>
    <w:rsid w:val="00016CBF"/>
    <w:rsid w:val="00017904"/>
    <w:rsid w:val="00020105"/>
    <w:rsid w:val="00020A63"/>
    <w:rsid w:val="000215EC"/>
    <w:rsid w:val="000226BA"/>
    <w:rsid w:val="00022F4E"/>
    <w:rsid w:val="00023212"/>
    <w:rsid w:val="00023576"/>
    <w:rsid w:val="000248CC"/>
    <w:rsid w:val="00025225"/>
    <w:rsid w:val="000256DA"/>
    <w:rsid w:val="0002593A"/>
    <w:rsid w:val="00025CAB"/>
    <w:rsid w:val="00025E09"/>
    <w:rsid w:val="00026F0D"/>
    <w:rsid w:val="00027616"/>
    <w:rsid w:val="00030056"/>
    <w:rsid w:val="0003013D"/>
    <w:rsid w:val="0003021F"/>
    <w:rsid w:val="00030AB2"/>
    <w:rsid w:val="00030B88"/>
    <w:rsid w:val="00033356"/>
    <w:rsid w:val="0003449B"/>
    <w:rsid w:val="000358D5"/>
    <w:rsid w:val="000358E7"/>
    <w:rsid w:val="00035A48"/>
    <w:rsid w:val="00035EFB"/>
    <w:rsid w:val="00037355"/>
    <w:rsid w:val="0003789A"/>
    <w:rsid w:val="000414DE"/>
    <w:rsid w:val="000428BA"/>
    <w:rsid w:val="000428EE"/>
    <w:rsid w:val="00042FE0"/>
    <w:rsid w:val="0004350D"/>
    <w:rsid w:val="00043ECD"/>
    <w:rsid w:val="00044091"/>
    <w:rsid w:val="000448BC"/>
    <w:rsid w:val="00044EF5"/>
    <w:rsid w:val="00044F56"/>
    <w:rsid w:val="00045E76"/>
    <w:rsid w:val="00046182"/>
    <w:rsid w:val="000461CC"/>
    <w:rsid w:val="000462CF"/>
    <w:rsid w:val="00046730"/>
    <w:rsid w:val="00046A83"/>
    <w:rsid w:val="0004722B"/>
    <w:rsid w:val="00047445"/>
    <w:rsid w:val="0004750A"/>
    <w:rsid w:val="000478CE"/>
    <w:rsid w:val="000478DE"/>
    <w:rsid w:val="00050211"/>
    <w:rsid w:val="000508D8"/>
    <w:rsid w:val="0005210B"/>
    <w:rsid w:val="00052633"/>
    <w:rsid w:val="000529C9"/>
    <w:rsid w:val="00052F23"/>
    <w:rsid w:val="000536E5"/>
    <w:rsid w:val="00053D6A"/>
    <w:rsid w:val="00053E93"/>
    <w:rsid w:val="00053F8A"/>
    <w:rsid w:val="00054CD1"/>
    <w:rsid w:val="000557B5"/>
    <w:rsid w:val="00055F98"/>
    <w:rsid w:val="00056BA7"/>
    <w:rsid w:val="00056BDD"/>
    <w:rsid w:val="00056C05"/>
    <w:rsid w:val="00057717"/>
    <w:rsid w:val="00057BF9"/>
    <w:rsid w:val="000601C7"/>
    <w:rsid w:val="0006042C"/>
    <w:rsid w:val="00060E82"/>
    <w:rsid w:val="0006111E"/>
    <w:rsid w:val="0006158A"/>
    <w:rsid w:val="00061C9F"/>
    <w:rsid w:val="00061E3B"/>
    <w:rsid w:val="00061E74"/>
    <w:rsid w:val="00062268"/>
    <w:rsid w:val="00063269"/>
    <w:rsid w:val="00063A26"/>
    <w:rsid w:val="00063D2C"/>
    <w:rsid w:val="00063E57"/>
    <w:rsid w:val="000640C2"/>
    <w:rsid w:val="00064316"/>
    <w:rsid w:val="00064D81"/>
    <w:rsid w:val="00065308"/>
    <w:rsid w:val="0006546D"/>
    <w:rsid w:val="00065AD1"/>
    <w:rsid w:val="00065EF4"/>
    <w:rsid w:val="00066401"/>
    <w:rsid w:val="00066DE8"/>
    <w:rsid w:val="000676A8"/>
    <w:rsid w:val="000676A9"/>
    <w:rsid w:val="000702F1"/>
    <w:rsid w:val="000720AA"/>
    <w:rsid w:val="0007275C"/>
    <w:rsid w:val="00072812"/>
    <w:rsid w:val="00072836"/>
    <w:rsid w:val="00073354"/>
    <w:rsid w:val="00073710"/>
    <w:rsid w:val="000738F6"/>
    <w:rsid w:val="00074410"/>
    <w:rsid w:val="00074BD9"/>
    <w:rsid w:val="000750C7"/>
    <w:rsid w:val="000753DF"/>
    <w:rsid w:val="00075944"/>
    <w:rsid w:val="00075ADE"/>
    <w:rsid w:val="00075B9D"/>
    <w:rsid w:val="000763A2"/>
    <w:rsid w:val="00076D54"/>
    <w:rsid w:val="00077EBE"/>
    <w:rsid w:val="00080042"/>
    <w:rsid w:val="00080462"/>
    <w:rsid w:val="00080D25"/>
    <w:rsid w:val="000813D9"/>
    <w:rsid w:val="000820F1"/>
    <w:rsid w:val="0008238E"/>
    <w:rsid w:val="00082B00"/>
    <w:rsid w:val="00083547"/>
    <w:rsid w:val="00084377"/>
    <w:rsid w:val="00085AA1"/>
    <w:rsid w:val="00086062"/>
    <w:rsid w:val="00087584"/>
    <w:rsid w:val="00087629"/>
    <w:rsid w:val="00087A9F"/>
    <w:rsid w:val="00091649"/>
    <w:rsid w:val="00091670"/>
    <w:rsid w:val="00091A10"/>
    <w:rsid w:val="00091D49"/>
    <w:rsid w:val="00092D44"/>
    <w:rsid w:val="00093586"/>
    <w:rsid w:val="000938BB"/>
    <w:rsid w:val="00093ECF"/>
    <w:rsid w:val="00094240"/>
    <w:rsid w:val="000946C9"/>
    <w:rsid w:val="00095351"/>
    <w:rsid w:val="00096DF7"/>
    <w:rsid w:val="00097A08"/>
    <w:rsid w:val="00097D37"/>
    <w:rsid w:val="00097FFD"/>
    <w:rsid w:val="000A0458"/>
    <w:rsid w:val="000A0B59"/>
    <w:rsid w:val="000A0F88"/>
    <w:rsid w:val="000A1009"/>
    <w:rsid w:val="000A19A7"/>
    <w:rsid w:val="000A1A9F"/>
    <w:rsid w:val="000A21A3"/>
    <w:rsid w:val="000A2227"/>
    <w:rsid w:val="000A3631"/>
    <w:rsid w:val="000A395B"/>
    <w:rsid w:val="000A4A59"/>
    <w:rsid w:val="000A5310"/>
    <w:rsid w:val="000A533C"/>
    <w:rsid w:val="000A5D1E"/>
    <w:rsid w:val="000A5DCD"/>
    <w:rsid w:val="000A62CB"/>
    <w:rsid w:val="000A7466"/>
    <w:rsid w:val="000A77A4"/>
    <w:rsid w:val="000B1285"/>
    <w:rsid w:val="000B2466"/>
    <w:rsid w:val="000B2506"/>
    <w:rsid w:val="000B2A46"/>
    <w:rsid w:val="000B3055"/>
    <w:rsid w:val="000B36A2"/>
    <w:rsid w:val="000B3F6A"/>
    <w:rsid w:val="000B41DB"/>
    <w:rsid w:val="000B5088"/>
    <w:rsid w:val="000B52AF"/>
    <w:rsid w:val="000B5486"/>
    <w:rsid w:val="000B57B1"/>
    <w:rsid w:val="000B7121"/>
    <w:rsid w:val="000B770A"/>
    <w:rsid w:val="000B79E1"/>
    <w:rsid w:val="000C069D"/>
    <w:rsid w:val="000C11E6"/>
    <w:rsid w:val="000C150C"/>
    <w:rsid w:val="000C19EF"/>
    <w:rsid w:val="000C3247"/>
    <w:rsid w:val="000C3371"/>
    <w:rsid w:val="000C3D35"/>
    <w:rsid w:val="000C4974"/>
    <w:rsid w:val="000C521F"/>
    <w:rsid w:val="000C530A"/>
    <w:rsid w:val="000C551B"/>
    <w:rsid w:val="000C596A"/>
    <w:rsid w:val="000C59AD"/>
    <w:rsid w:val="000C5E9C"/>
    <w:rsid w:val="000C61D5"/>
    <w:rsid w:val="000C6717"/>
    <w:rsid w:val="000C7B02"/>
    <w:rsid w:val="000C7B99"/>
    <w:rsid w:val="000D0FAA"/>
    <w:rsid w:val="000D2523"/>
    <w:rsid w:val="000D261B"/>
    <w:rsid w:val="000D2978"/>
    <w:rsid w:val="000D2B68"/>
    <w:rsid w:val="000D36B5"/>
    <w:rsid w:val="000D37F1"/>
    <w:rsid w:val="000D3BD3"/>
    <w:rsid w:val="000D3E1B"/>
    <w:rsid w:val="000D4064"/>
    <w:rsid w:val="000D4AB1"/>
    <w:rsid w:val="000D56A4"/>
    <w:rsid w:val="000D5CB7"/>
    <w:rsid w:val="000D6AC9"/>
    <w:rsid w:val="000D6B2E"/>
    <w:rsid w:val="000D6E0C"/>
    <w:rsid w:val="000D7268"/>
    <w:rsid w:val="000D75A5"/>
    <w:rsid w:val="000D7860"/>
    <w:rsid w:val="000D7BEE"/>
    <w:rsid w:val="000E0565"/>
    <w:rsid w:val="000E07F1"/>
    <w:rsid w:val="000E08BE"/>
    <w:rsid w:val="000E0B92"/>
    <w:rsid w:val="000E14C2"/>
    <w:rsid w:val="000E1A62"/>
    <w:rsid w:val="000E2649"/>
    <w:rsid w:val="000E2A70"/>
    <w:rsid w:val="000E3883"/>
    <w:rsid w:val="000E4445"/>
    <w:rsid w:val="000E4703"/>
    <w:rsid w:val="000E5991"/>
    <w:rsid w:val="000E69CB"/>
    <w:rsid w:val="000E6AB8"/>
    <w:rsid w:val="000E7117"/>
    <w:rsid w:val="000E7796"/>
    <w:rsid w:val="000F07F4"/>
    <w:rsid w:val="000F1C7C"/>
    <w:rsid w:val="000F1F0A"/>
    <w:rsid w:val="000F1F86"/>
    <w:rsid w:val="000F24FF"/>
    <w:rsid w:val="000F3E07"/>
    <w:rsid w:val="000F3EA3"/>
    <w:rsid w:val="000F3F11"/>
    <w:rsid w:val="000F4011"/>
    <w:rsid w:val="000F42D5"/>
    <w:rsid w:val="000F44F2"/>
    <w:rsid w:val="000F488A"/>
    <w:rsid w:val="000F50FE"/>
    <w:rsid w:val="00100015"/>
    <w:rsid w:val="00100674"/>
    <w:rsid w:val="00100E9D"/>
    <w:rsid w:val="00102139"/>
    <w:rsid w:val="001032DA"/>
    <w:rsid w:val="00103CB6"/>
    <w:rsid w:val="0010423C"/>
    <w:rsid w:val="001044C6"/>
    <w:rsid w:val="00105487"/>
    <w:rsid w:val="00105608"/>
    <w:rsid w:val="00106124"/>
    <w:rsid w:val="001063AE"/>
    <w:rsid w:val="00106EF3"/>
    <w:rsid w:val="00107D97"/>
    <w:rsid w:val="00110AE1"/>
    <w:rsid w:val="001110F3"/>
    <w:rsid w:val="001114A7"/>
    <w:rsid w:val="00111AEA"/>
    <w:rsid w:val="00112634"/>
    <w:rsid w:val="00113B8E"/>
    <w:rsid w:val="00114270"/>
    <w:rsid w:val="001146A2"/>
    <w:rsid w:val="0011619C"/>
    <w:rsid w:val="001161DD"/>
    <w:rsid w:val="0011659C"/>
    <w:rsid w:val="00120068"/>
    <w:rsid w:val="001203B8"/>
    <w:rsid w:val="00120C71"/>
    <w:rsid w:val="00120FC7"/>
    <w:rsid w:val="0012165C"/>
    <w:rsid w:val="0012348A"/>
    <w:rsid w:val="001239D1"/>
    <w:rsid w:val="00123DC1"/>
    <w:rsid w:val="00123E6F"/>
    <w:rsid w:val="00123E7D"/>
    <w:rsid w:val="00124C3F"/>
    <w:rsid w:val="00125534"/>
    <w:rsid w:val="0012557E"/>
    <w:rsid w:val="0012588C"/>
    <w:rsid w:val="00125C67"/>
    <w:rsid w:val="00126130"/>
    <w:rsid w:val="00126E59"/>
    <w:rsid w:val="001273E6"/>
    <w:rsid w:val="00127C09"/>
    <w:rsid w:val="00130B8B"/>
    <w:rsid w:val="00130D07"/>
    <w:rsid w:val="00130E5C"/>
    <w:rsid w:val="0013101F"/>
    <w:rsid w:val="00131978"/>
    <w:rsid w:val="00131F9F"/>
    <w:rsid w:val="00132F88"/>
    <w:rsid w:val="001335C3"/>
    <w:rsid w:val="00133BEC"/>
    <w:rsid w:val="00133DF2"/>
    <w:rsid w:val="0013404F"/>
    <w:rsid w:val="00134C7C"/>
    <w:rsid w:val="00135175"/>
    <w:rsid w:val="00136179"/>
    <w:rsid w:val="00136338"/>
    <w:rsid w:val="0013687C"/>
    <w:rsid w:val="0013761A"/>
    <w:rsid w:val="00140027"/>
    <w:rsid w:val="00140C8A"/>
    <w:rsid w:val="00140E95"/>
    <w:rsid w:val="0014115A"/>
    <w:rsid w:val="00141EFB"/>
    <w:rsid w:val="00141FC9"/>
    <w:rsid w:val="00142AB7"/>
    <w:rsid w:val="00142D5F"/>
    <w:rsid w:val="0014313D"/>
    <w:rsid w:val="00143E56"/>
    <w:rsid w:val="001440FF"/>
    <w:rsid w:val="0014441B"/>
    <w:rsid w:val="00145510"/>
    <w:rsid w:val="001458B6"/>
    <w:rsid w:val="0014657B"/>
    <w:rsid w:val="001467BB"/>
    <w:rsid w:val="00146CF8"/>
    <w:rsid w:val="0014783F"/>
    <w:rsid w:val="00150272"/>
    <w:rsid w:val="00150646"/>
    <w:rsid w:val="001511D1"/>
    <w:rsid w:val="001525C7"/>
    <w:rsid w:val="00153BDA"/>
    <w:rsid w:val="00154611"/>
    <w:rsid w:val="001549DE"/>
    <w:rsid w:val="001556EB"/>
    <w:rsid w:val="00155A8E"/>
    <w:rsid w:val="00156A53"/>
    <w:rsid w:val="00156E3A"/>
    <w:rsid w:val="001572C6"/>
    <w:rsid w:val="001602B8"/>
    <w:rsid w:val="00160964"/>
    <w:rsid w:val="00160C78"/>
    <w:rsid w:val="0016107B"/>
    <w:rsid w:val="001616DF"/>
    <w:rsid w:val="001628A1"/>
    <w:rsid w:val="00163B68"/>
    <w:rsid w:val="0016445F"/>
    <w:rsid w:val="001646CF"/>
    <w:rsid w:val="001649E4"/>
    <w:rsid w:val="00164C59"/>
    <w:rsid w:val="001650A8"/>
    <w:rsid w:val="001658C0"/>
    <w:rsid w:val="00165A9A"/>
    <w:rsid w:val="00165F07"/>
    <w:rsid w:val="00165FD7"/>
    <w:rsid w:val="0016614C"/>
    <w:rsid w:val="0016676F"/>
    <w:rsid w:val="00167A91"/>
    <w:rsid w:val="00167D3F"/>
    <w:rsid w:val="00167E89"/>
    <w:rsid w:val="00167F35"/>
    <w:rsid w:val="001703F1"/>
    <w:rsid w:val="00170693"/>
    <w:rsid w:val="00170F56"/>
    <w:rsid w:val="0017134A"/>
    <w:rsid w:val="001714E5"/>
    <w:rsid w:val="00171C29"/>
    <w:rsid w:val="0017227C"/>
    <w:rsid w:val="00172293"/>
    <w:rsid w:val="001724AA"/>
    <w:rsid w:val="001726BE"/>
    <w:rsid w:val="00172D43"/>
    <w:rsid w:val="00172F6A"/>
    <w:rsid w:val="0017313C"/>
    <w:rsid w:val="0017333C"/>
    <w:rsid w:val="0017360F"/>
    <w:rsid w:val="00173AB5"/>
    <w:rsid w:val="00173DA0"/>
    <w:rsid w:val="00173F6A"/>
    <w:rsid w:val="00174333"/>
    <w:rsid w:val="001743F9"/>
    <w:rsid w:val="001744B1"/>
    <w:rsid w:val="001744DD"/>
    <w:rsid w:val="001747A4"/>
    <w:rsid w:val="00174B20"/>
    <w:rsid w:val="00174BB3"/>
    <w:rsid w:val="00175B5E"/>
    <w:rsid w:val="00175BF6"/>
    <w:rsid w:val="00176941"/>
    <w:rsid w:val="00176D03"/>
    <w:rsid w:val="001773EA"/>
    <w:rsid w:val="0017776A"/>
    <w:rsid w:val="00180201"/>
    <w:rsid w:val="001811C2"/>
    <w:rsid w:val="00181248"/>
    <w:rsid w:val="0018127B"/>
    <w:rsid w:val="00182B73"/>
    <w:rsid w:val="001839CB"/>
    <w:rsid w:val="001847E7"/>
    <w:rsid w:val="0018597E"/>
    <w:rsid w:val="00185C1B"/>
    <w:rsid w:val="001870C8"/>
    <w:rsid w:val="0018718C"/>
    <w:rsid w:val="00190472"/>
    <w:rsid w:val="00192FA4"/>
    <w:rsid w:val="001936B4"/>
    <w:rsid w:val="001943AC"/>
    <w:rsid w:val="00195CDA"/>
    <w:rsid w:val="0019615D"/>
    <w:rsid w:val="00196191"/>
    <w:rsid w:val="00196D5E"/>
    <w:rsid w:val="001971E2"/>
    <w:rsid w:val="001975EA"/>
    <w:rsid w:val="001977BF"/>
    <w:rsid w:val="00197A20"/>
    <w:rsid w:val="001A1C59"/>
    <w:rsid w:val="001A2BCB"/>
    <w:rsid w:val="001A2D70"/>
    <w:rsid w:val="001A3B21"/>
    <w:rsid w:val="001A43B9"/>
    <w:rsid w:val="001A47B6"/>
    <w:rsid w:val="001A4FBC"/>
    <w:rsid w:val="001A5100"/>
    <w:rsid w:val="001A5709"/>
    <w:rsid w:val="001A6194"/>
    <w:rsid w:val="001B0BC5"/>
    <w:rsid w:val="001B18C7"/>
    <w:rsid w:val="001B22E9"/>
    <w:rsid w:val="001B3044"/>
    <w:rsid w:val="001B36DA"/>
    <w:rsid w:val="001B3A63"/>
    <w:rsid w:val="001B3A97"/>
    <w:rsid w:val="001B3D98"/>
    <w:rsid w:val="001B433E"/>
    <w:rsid w:val="001B4712"/>
    <w:rsid w:val="001B4A15"/>
    <w:rsid w:val="001B6571"/>
    <w:rsid w:val="001B65BF"/>
    <w:rsid w:val="001B717D"/>
    <w:rsid w:val="001B7775"/>
    <w:rsid w:val="001B7B61"/>
    <w:rsid w:val="001C1E0D"/>
    <w:rsid w:val="001C4368"/>
    <w:rsid w:val="001C55B9"/>
    <w:rsid w:val="001C59FA"/>
    <w:rsid w:val="001C641A"/>
    <w:rsid w:val="001C6568"/>
    <w:rsid w:val="001C66DC"/>
    <w:rsid w:val="001C67EC"/>
    <w:rsid w:val="001C6BB8"/>
    <w:rsid w:val="001C797A"/>
    <w:rsid w:val="001D0463"/>
    <w:rsid w:val="001D1003"/>
    <w:rsid w:val="001D19D3"/>
    <w:rsid w:val="001D232C"/>
    <w:rsid w:val="001D38BF"/>
    <w:rsid w:val="001D3A56"/>
    <w:rsid w:val="001D41A6"/>
    <w:rsid w:val="001D456D"/>
    <w:rsid w:val="001D4CF1"/>
    <w:rsid w:val="001D52B5"/>
    <w:rsid w:val="001D53A6"/>
    <w:rsid w:val="001D69D4"/>
    <w:rsid w:val="001D721F"/>
    <w:rsid w:val="001D7A72"/>
    <w:rsid w:val="001E02D7"/>
    <w:rsid w:val="001E0A5F"/>
    <w:rsid w:val="001E12F5"/>
    <w:rsid w:val="001E1DB3"/>
    <w:rsid w:val="001E2CFD"/>
    <w:rsid w:val="001E3198"/>
    <w:rsid w:val="001E4231"/>
    <w:rsid w:val="001E44FD"/>
    <w:rsid w:val="001E463B"/>
    <w:rsid w:val="001E5266"/>
    <w:rsid w:val="001E5CA6"/>
    <w:rsid w:val="001E5CE2"/>
    <w:rsid w:val="001E6452"/>
    <w:rsid w:val="001E674C"/>
    <w:rsid w:val="001E6A78"/>
    <w:rsid w:val="001E7138"/>
    <w:rsid w:val="001F174D"/>
    <w:rsid w:val="001F2149"/>
    <w:rsid w:val="001F2686"/>
    <w:rsid w:val="001F2BDA"/>
    <w:rsid w:val="001F311C"/>
    <w:rsid w:val="001F3645"/>
    <w:rsid w:val="001F3D9F"/>
    <w:rsid w:val="001F47F0"/>
    <w:rsid w:val="001F5580"/>
    <w:rsid w:val="001F5F69"/>
    <w:rsid w:val="001F6AE1"/>
    <w:rsid w:val="001F706D"/>
    <w:rsid w:val="001F709C"/>
    <w:rsid w:val="0020150E"/>
    <w:rsid w:val="002015B7"/>
    <w:rsid w:val="002025EF"/>
    <w:rsid w:val="00202D00"/>
    <w:rsid w:val="00202F0F"/>
    <w:rsid w:val="00202FDE"/>
    <w:rsid w:val="00204043"/>
    <w:rsid w:val="002040F8"/>
    <w:rsid w:val="00204EC3"/>
    <w:rsid w:val="0020592C"/>
    <w:rsid w:val="00205A81"/>
    <w:rsid w:val="00205AC0"/>
    <w:rsid w:val="0020673F"/>
    <w:rsid w:val="00206772"/>
    <w:rsid w:val="00210491"/>
    <w:rsid w:val="002111EE"/>
    <w:rsid w:val="002113AA"/>
    <w:rsid w:val="0021140F"/>
    <w:rsid w:val="002129E4"/>
    <w:rsid w:val="00213DBF"/>
    <w:rsid w:val="00213F93"/>
    <w:rsid w:val="002147D5"/>
    <w:rsid w:val="00214BF1"/>
    <w:rsid w:val="002170AF"/>
    <w:rsid w:val="002171EF"/>
    <w:rsid w:val="0021761D"/>
    <w:rsid w:val="00217F77"/>
    <w:rsid w:val="0022014C"/>
    <w:rsid w:val="00221324"/>
    <w:rsid w:val="00221B30"/>
    <w:rsid w:val="00221C2C"/>
    <w:rsid w:val="002226F1"/>
    <w:rsid w:val="002227C5"/>
    <w:rsid w:val="002233D4"/>
    <w:rsid w:val="00223612"/>
    <w:rsid w:val="002236CC"/>
    <w:rsid w:val="0022417C"/>
    <w:rsid w:val="0022515E"/>
    <w:rsid w:val="00225204"/>
    <w:rsid w:val="002256A5"/>
    <w:rsid w:val="00225926"/>
    <w:rsid w:val="00225981"/>
    <w:rsid w:val="00225D68"/>
    <w:rsid w:val="00225E8F"/>
    <w:rsid w:val="00226342"/>
    <w:rsid w:val="002269BE"/>
    <w:rsid w:val="00226A67"/>
    <w:rsid w:val="00227761"/>
    <w:rsid w:val="00230687"/>
    <w:rsid w:val="002309CA"/>
    <w:rsid w:val="0023166F"/>
    <w:rsid w:val="00231BFA"/>
    <w:rsid w:val="00231FA4"/>
    <w:rsid w:val="002327B1"/>
    <w:rsid w:val="002333B1"/>
    <w:rsid w:val="0023357B"/>
    <w:rsid w:val="00233C6A"/>
    <w:rsid w:val="00234818"/>
    <w:rsid w:val="002348DD"/>
    <w:rsid w:val="002350F3"/>
    <w:rsid w:val="002351CB"/>
    <w:rsid w:val="0023546D"/>
    <w:rsid w:val="002355CC"/>
    <w:rsid w:val="00235B8F"/>
    <w:rsid w:val="00235C53"/>
    <w:rsid w:val="00235F48"/>
    <w:rsid w:val="00236871"/>
    <w:rsid w:val="00236C28"/>
    <w:rsid w:val="002375A7"/>
    <w:rsid w:val="00237857"/>
    <w:rsid w:val="00237987"/>
    <w:rsid w:val="00237A96"/>
    <w:rsid w:val="00237B4E"/>
    <w:rsid w:val="00240006"/>
    <w:rsid w:val="0024070E"/>
    <w:rsid w:val="00241B92"/>
    <w:rsid w:val="00241F93"/>
    <w:rsid w:val="002428D7"/>
    <w:rsid w:val="00242D81"/>
    <w:rsid w:val="00243590"/>
    <w:rsid w:val="002435A8"/>
    <w:rsid w:val="002449E3"/>
    <w:rsid w:val="0024694D"/>
    <w:rsid w:val="00246AD5"/>
    <w:rsid w:val="00246E64"/>
    <w:rsid w:val="00247948"/>
    <w:rsid w:val="00250882"/>
    <w:rsid w:val="0025161F"/>
    <w:rsid w:val="002534B3"/>
    <w:rsid w:val="00253ADD"/>
    <w:rsid w:val="00253E97"/>
    <w:rsid w:val="002554A1"/>
    <w:rsid w:val="00255A1B"/>
    <w:rsid w:val="00255C2B"/>
    <w:rsid w:val="002560B0"/>
    <w:rsid w:val="00256133"/>
    <w:rsid w:val="002561E1"/>
    <w:rsid w:val="0025627C"/>
    <w:rsid w:val="0025658C"/>
    <w:rsid w:val="00257EB1"/>
    <w:rsid w:val="0026031E"/>
    <w:rsid w:val="00260C3B"/>
    <w:rsid w:val="00261614"/>
    <w:rsid w:val="002625A4"/>
    <w:rsid w:val="00262CFB"/>
    <w:rsid w:val="00262DD9"/>
    <w:rsid w:val="0026300C"/>
    <w:rsid w:val="00263CBC"/>
    <w:rsid w:val="00264238"/>
    <w:rsid w:val="0026509D"/>
    <w:rsid w:val="00265309"/>
    <w:rsid w:val="0026533A"/>
    <w:rsid w:val="002655B0"/>
    <w:rsid w:val="002665F9"/>
    <w:rsid w:val="00266C37"/>
    <w:rsid w:val="002679D1"/>
    <w:rsid w:val="00267C6B"/>
    <w:rsid w:val="00271BBE"/>
    <w:rsid w:val="00272C57"/>
    <w:rsid w:val="00273157"/>
    <w:rsid w:val="00274718"/>
    <w:rsid w:val="002747A7"/>
    <w:rsid w:val="002752CE"/>
    <w:rsid w:val="00275AE5"/>
    <w:rsid w:val="00276184"/>
    <w:rsid w:val="00277490"/>
    <w:rsid w:val="0027798C"/>
    <w:rsid w:val="002800A7"/>
    <w:rsid w:val="0028058E"/>
    <w:rsid w:val="00281414"/>
    <w:rsid w:val="00282665"/>
    <w:rsid w:val="00282854"/>
    <w:rsid w:val="00282B67"/>
    <w:rsid w:val="00282C2D"/>
    <w:rsid w:val="00283C13"/>
    <w:rsid w:val="00283C6C"/>
    <w:rsid w:val="00283E20"/>
    <w:rsid w:val="00284160"/>
    <w:rsid w:val="00285723"/>
    <w:rsid w:val="00287016"/>
    <w:rsid w:val="00287CE0"/>
    <w:rsid w:val="00290459"/>
    <w:rsid w:val="00291C70"/>
    <w:rsid w:val="0029286F"/>
    <w:rsid w:val="00292BAD"/>
    <w:rsid w:val="00293852"/>
    <w:rsid w:val="00293B17"/>
    <w:rsid w:val="00293C90"/>
    <w:rsid w:val="00294795"/>
    <w:rsid w:val="002947DA"/>
    <w:rsid w:val="00294A89"/>
    <w:rsid w:val="00294B4C"/>
    <w:rsid w:val="00294D88"/>
    <w:rsid w:val="00295235"/>
    <w:rsid w:val="00295373"/>
    <w:rsid w:val="00295858"/>
    <w:rsid w:val="00295A89"/>
    <w:rsid w:val="002962C9"/>
    <w:rsid w:val="002962E2"/>
    <w:rsid w:val="00296339"/>
    <w:rsid w:val="00296456"/>
    <w:rsid w:val="00296A6D"/>
    <w:rsid w:val="00296A91"/>
    <w:rsid w:val="002972A3"/>
    <w:rsid w:val="002A0D47"/>
    <w:rsid w:val="002A17E3"/>
    <w:rsid w:val="002A27A0"/>
    <w:rsid w:val="002A2ED4"/>
    <w:rsid w:val="002A379B"/>
    <w:rsid w:val="002A517F"/>
    <w:rsid w:val="002A524E"/>
    <w:rsid w:val="002A54EE"/>
    <w:rsid w:val="002A5D41"/>
    <w:rsid w:val="002A7E1B"/>
    <w:rsid w:val="002B0DE8"/>
    <w:rsid w:val="002B1B81"/>
    <w:rsid w:val="002B1E3B"/>
    <w:rsid w:val="002B3813"/>
    <w:rsid w:val="002B3F11"/>
    <w:rsid w:val="002B4B45"/>
    <w:rsid w:val="002B4CA2"/>
    <w:rsid w:val="002B5146"/>
    <w:rsid w:val="002B589C"/>
    <w:rsid w:val="002B58B7"/>
    <w:rsid w:val="002B6020"/>
    <w:rsid w:val="002C08C4"/>
    <w:rsid w:val="002C0A5C"/>
    <w:rsid w:val="002C1091"/>
    <w:rsid w:val="002C10DD"/>
    <w:rsid w:val="002C164D"/>
    <w:rsid w:val="002C25D8"/>
    <w:rsid w:val="002C28CB"/>
    <w:rsid w:val="002C2AB2"/>
    <w:rsid w:val="002C360F"/>
    <w:rsid w:val="002C3A4C"/>
    <w:rsid w:val="002C3E84"/>
    <w:rsid w:val="002C464C"/>
    <w:rsid w:val="002C4AE8"/>
    <w:rsid w:val="002C5717"/>
    <w:rsid w:val="002C5736"/>
    <w:rsid w:val="002C5763"/>
    <w:rsid w:val="002C6743"/>
    <w:rsid w:val="002C6B95"/>
    <w:rsid w:val="002C76BE"/>
    <w:rsid w:val="002D03EA"/>
    <w:rsid w:val="002D07E9"/>
    <w:rsid w:val="002D0D8A"/>
    <w:rsid w:val="002D0F34"/>
    <w:rsid w:val="002D106C"/>
    <w:rsid w:val="002D1506"/>
    <w:rsid w:val="002D1A15"/>
    <w:rsid w:val="002D1F51"/>
    <w:rsid w:val="002D220A"/>
    <w:rsid w:val="002D27D4"/>
    <w:rsid w:val="002D30CD"/>
    <w:rsid w:val="002D35E2"/>
    <w:rsid w:val="002D3EB3"/>
    <w:rsid w:val="002D4D07"/>
    <w:rsid w:val="002D4D90"/>
    <w:rsid w:val="002D602C"/>
    <w:rsid w:val="002D7BC6"/>
    <w:rsid w:val="002E07D5"/>
    <w:rsid w:val="002E162F"/>
    <w:rsid w:val="002E1EB1"/>
    <w:rsid w:val="002E22E5"/>
    <w:rsid w:val="002E2838"/>
    <w:rsid w:val="002E2919"/>
    <w:rsid w:val="002E2D65"/>
    <w:rsid w:val="002E485F"/>
    <w:rsid w:val="002E604D"/>
    <w:rsid w:val="002E75A3"/>
    <w:rsid w:val="002F0643"/>
    <w:rsid w:val="002F1535"/>
    <w:rsid w:val="002F1893"/>
    <w:rsid w:val="002F2493"/>
    <w:rsid w:val="002F3BA1"/>
    <w:rsid w:val="002F53FB"/>
    <w:rsid w:val="002F5EA1"/>
    <w:rsid w:val="002F6552"/>
    <w:rsid w:val="002F6628"/>
    <w:rsid w:val="002F68CE"/>
    <w:rsid w:val="003010C6"/>
    <w:rsid w:val="0030155C"/>
    <w:rsid w:val="0030167F"/>
    <w:rsid w:val="00301FC6"/>
    <w:rsid w:val="003027EE"/>
    <w:rsid w:val="00302CCB"/>
    <w:rsid w:val="003032FE"/>
    <w:rsid w:val="00303EF6"/>
    <w:rsid w:val="003049BC"/>
    <w:rsid w:val="00304F3C"/>
    <w:rsid w:val="00305002"/>
    <w:rsid w:val="003050A6"/>
    <w:rsid w:val="00306448"/>
    <w:rsid w:val="003072BD"/>
    <w:rsid w:val="00307800"/>
    <w:rsid w:val="00307FB3"/>
    <w:rsid w:val="0031010C"/>
    <w:rsid w:val="0031033E"/>
    <w:rsid w:val="003104C9"/>
    <w:rsid w:val="003105C1"/>
    <w:rsid w:val="00310CBB"/>
    <w:rsid w:val="003113A7"/>
    <w:rsid w:val="00311F2C"/>
    <w:rsid w:val="00311F69"/>
    <w:rsid w:val="003123D4"/>
    <w:rsid w:val="00312E46"/>
    <w:rsid w:val="00313140"/>
    <w:rsid w:val="003136C2"/>
    <w:rsid w:val="0031455C"/>
    <w:rsid w:val="00314911"/>
    <w:rsid w:val="00314FC5"/>
    <w:rsid w:val="003158BB"/>
    <w:rsid w:val="00316802"/>
    <w:rsid w:val="003174CF"/>
    <w:rsid w:val="00317A99"/>
    <w:rsid w:val="00317CC5"/>
    <w:rsid w:val="0032061D"/>
    <w:rsid w:val="00320C25"/>
    <w:rsid w:val="003216FF"/>
    <w:rsid w:val="00321896"/>
    <w:rsid w:val="00322250"/>
    <w:rsid w:val="00322567"/>
    <w:rsid w:val="00322600"/>
    <w:rsid w:val="00322626"/>
    <w:rsid w:val="00322DF9"/>
    <w:rsid w:val="00324C43"/>
    <w:rsid w:val="00326462"/>
    <w:rsid w:val="00326638"/>
    <w:rsid w:val="003277C4"/>
    <w:rsid w:val="0033061B"/>
    <w:rsid w:val="003308B9"/>
    <w:rsid w:val="003336F1"/>
    <w:rsid w:val="00334881"/>
    <w:rsid w:val="00334A78"/>
    <w:rsid w:val="0033568B"/>
    <w:rsid w:val="00335733"/>
    <w:rsid w:val="003376DE"/>
    <w:rsid w:val="00337E9A"/>
    <w:rsid w:val="00340B9F"/>
    <w:rsid w:val="00340BCA"/>
    <w:rsid w:val="003412A5"/>
    <w:rsid w:val="003415E2"/>
    <w:rsid w:val="00343D44"/>
    <w:rsid w:val="00344080"/>
    <w:rsid w:val="00344B3E"/>
    <w:rsid w:val="00345A40"/>
    <w:rsid w:val="00345C4F"/>
    <w:rsid w:val="0034752D"/>
    <w:rsid w:val="003478B1"/>
    <w:rsid w:val="00347B3E"/>
    <w:rsid w:val="0035009D"/>
    <w:rsid w:val="0035071A"/>
    <w:rsid w:val="00350FD6"/>
    <w:rsid w:val="003510A8"/>
    <w:rsid w:val="00352010"/>
    <w:rsid w:val="003524C6"/>
    <w:rsid w:val="003526D8"/>
    <w:rsid w:val="00352CBD"/>
    <w:rsid w:val="00353665"/>
    <w:rsid w:val="00353CB8"/>
    <w:rsid w:val="00353D81"/>
    <w:rsid w:val="00354CC4"/>
    <w:rsid w:val="00354DB1"/>
    <w:rsid w:val="003552D6"/>
    <w:rsid w:val="003558F9"/>
    <w:rsid w:val="003560A6"/>
    <w:rsid w:val="00356E91"/>
    <w:rsid w:val="003578C2"/>
    <w:rsid w:val="00357D7D"/>
    <w:rsid w:val="00360209"/>
    <w:rsid w:val="003611A0"/>
    <w:rsid w:val="00361A9B"/>
    <w:rsid w:val="0036218F"/>
    <w:rsid w:val="00362766"/>
    <w:rsid w:val="00364524"/>
    <w:rsid w:val="003648A7"/>
    <w:rsid w:val="00365358"/>
    <w:rsid w:val="00365786"/>
    <w:rsid w:val="00365EEC"/>
    <w:rsid w:val="00365FAD"/>
    <w:rsid w:val="0036627D"/>
    <w:rsid w:val="00366827"/>
    <w:rsid w:val="0036682E"/>
    <w:rsid w:val="00370128"/>
    <w:rsid w:val="003706E3"/>
    <w:rsid w:val="00370E22"/>
    <w:rsid w:val="00371A0D"/>
    <w:rsid w:val="00371A9A"/>
    <w:rsid w:val="00372B49"/>
    <w:rsid w:val="0037305B"/>
    <w:rsid w:val="00373DBB"/>
    <w:rsid w:val="003742C4"/>
    <w:rsid w:val="003743B0"/>
    <w:rsid w:val="00374733"/>
    <w:rsid w:val="00374B27"/>
    <w:rsid w:val="0037658C"/>
    <w:rsid w:val="00377D0C"/>
    <w:rsid w:val="0038018D"/>
    <w:rsid w:val="003803BA"/>
    <w:rsid w:val="00380ABA"/>
    <w:rsid w:val="00382E95"/>
    <w:rsid w:val="00384286"/>
    <w:rsid w:val="003843AB"/>
    <w:rsid w:val="00384BCB"/>
    <w:rsid w:val="00384BD0"/>
    <w:rsid w:val="003859A9"/>
    <w:rsid w:val="00385DE0"/>
    <w:rsid w:val="003869DE"/>
    <w:rsid w:val="003871FA"/>
    <w:rsid w:val="00387237"/>
    <w:rsid w:val="00387A67"/>
    <w:rsid w:val="00387E7A"/>
    <w:rsid w:val="0039024F"/>
    <w:rsid w:val="00392D55"/>
    <w:rsid w:val="003932E7"/>
    <w:rsid w:val="00393D12"/>
    <w:rsid w:val="00393FFC"/>
    <w:rsid w:val="00394763"/>
    <w:rsid w:val="003952D3"/>
    <w:rsid w:val="00395E74"/>
    <w:rsid w:val="0039624B"/>
    <w:rsid w:val="00396407"/>
    <w:rsid w:val="003967C6"/>
    <w:rsid w:val="00396FCB"/>
    <w:rsid w:val="003977CA"/>
    <w:rsid w:val="003A0547"/>
    <w:rsid w:val="003A10F2"/>
    <w:rsid w:val="003A1B7C"/>
    <w:rsid w:val="003A264E"/>
    <w:rsid w:val="003A278F"/>
    <w:rsid w:val="003A2B1D"/>
    <w:rsid w:val="003A2D2D"/>
    <w:rsid w:val="003A3805"/>
    <w:rsid w:val="003A38C0"/>
    <w:rsid w:val="003A53A1"/>
    <w:rsid w:val="003A6BA5"/>
    <w:rsid w:val="003A6E6A"/>
    <w:rsid w:val="003A7A40"/>
    <w:rsid w:val="003A7F15"/>
    <w:rsid w:val="003B0F8A"/>
    <w:rsid w:val="003B279F"/>
    <w:rsid w:val="003B299D"/>
    <w:rsid w:val="003B29D2"/>
    <w:rsid w:val="003B3000"/>
    <w:rsid w:val="003B3708"/>
    <w:rsid w:val="003B49BC"/>
    <w:rsid w:val="003B51BA"/>
    <w:rsid w:val="003B5412"/>
    <w:rsid w:val="003B5B8D"/>
    <w:rsid w:val="003B5CCA"/>
    <w:rsid w:val="003B5FA5"/>
    <w:rsid w:val="003B5FC5"/>
    <w:rsid w:val="003B6016"/>
    <w:rsid w:val="003B71B5"/>
    <w:rsid w:val="003B75C6"/>
    <w:rsid w:val="003B776A"/>
    <w:rsid w:val="003B77A7"/>
    <w:rsid w:val="003C052C"/>
    <w:rsid w:val="003C0580"/>
    <w:rsid w:val="003C0D5F"/>
    <w:rsid w:val="003C1B00"/>
    <w:rsid w:val="003C2B16"/>
    <w:rsid w:val="003C3F06"/>
    <w:rsid w:val="003C4366"/>
    <w:rsid w:val="003C4B50"/>
    <w:rsid w:val="003C52E3"/>
    <w:rsid w:val="003C6229"/>
    <w:rsid w:val="003C754D"/>
    <w:rsid w:val="003D0820"/>
    <w:rsid w:val="003D109E"/>
    <w:rsid w:val="003D156C"/>
    <w:rsid w:val="003D19B1"/>
    <w:rsid w:val="003D1F03"/>
    <w:rsid w:val="003D1F5E"/>
    <w:rsid w:val="003D21B0"/>
    <w:rsid w:val="003D2F90"/>
    <w:rsid w:val="003D3B3C"/>
    <w:rsid w:val="003D3C1B"/>
    <w:rsid w:val="003D4E5B"/>
    <w:rsid w:val="003D56FC"/>
    <w:rsid w:val="003D5846"/>
    <w:rsid w:val="003D5C69"/>
    <w:rsid w:val="003D612A"/>
    <w:rsid w:val="003D62C5"/>
    <w:rsid w:val="003D6758"/>
    <w:rsid w:val="003D67CA"/>
    <w:rsid w:val="003D6961"/>
    <w:rsid w:val="003D6CAB"/>
    <w:rsid w:val="003D7268"/>
    <w:rsid w:val="003D7674"/>
    <w:rsid w:val="003E0070"/>
    <w:rsid w:val="003E0724"/>
    <w:rsid w:val="003E093D"/>
    <w:rsid w:val="003E1C0B"/>
    <w:rsid w:val="003E1DD4"/>
    <w:rsid w:val="003E20F4"/>
    <w:rsid w:val="003E2281"/>
    <w:rsid w:val="003E2CDC"/>
    <w:rsid w:val="003E3178"/>
    <w:rsid w:val="003E3454"/>
    <w:rsid w:val="003E3C0B"/>
    <w:rsid w:val="003E3EFD"/>
    <w:rsid w:val="003E40E0"/>
    <w:rsid w:val="003E4F61"/>
    <w:rsid w:val="003E576A"/>
    <w:rsid w:val="003E5D5A"/>
    <w:rsid w:val="003E5F75"/>
    <w:rsid w:val="003E637B"/>
    <w:rsid w:val="003E67FD"/>
    <w:rsid w:val="003E685B"/>
    <w:rsid w:val="003E7230"/>
    <w:rsid w:val="003E73FF"/>
    <w:rsid w:val="003E7F59"/>
    <w:rsid w:val="003F0848"/>
    <w:rsid w:val="003F1B3C"/>
    <w:rsid w:val="003F2C49"/>
    <w:rsid w:val="003F5CD0"/>
    <w:rsid w:val="003F5D0F"/>
    <w:rsid w:val="003F613D"/>
    <w:rsid w:val="003F7343"/>
    <w:rsid w:val="004000E2"/>
    <w:rsid w:val="004009BB"/>
    <w:rsid w:val="00400C42"/>
    <w:rsid w:val="00400E76"/>
    <w:rsid w:val="0040107D"/>
    <w:rsid w:val="00401546"/>
    <w:rsid w:val="00401DE5"/>
    <w:rsid w:val="00402A27"/>
    <w:rsid w:val="00402C84"/>
    <w:rsid w:val="0040323B"/>
    <w:rsid w:val="004040C8"/>
    <w:rsid w:val="00404219"/>
    <w:rsid w:val="00404862"/>
    <w:rsid w:val="004059EE"/>
    <w:rsid w:val="00406187"/>
    <w:rsid w:val="0040667F"/>
    <w:rsid w:val="00406B9F"/>
    <w:rsid w:val="00407295"/>
    <w:rsid w:val="0040788A"/>
    <w:rsid w:val="00407EC5"/>
    <w:rsid w:val="004102B6"/>
    <w:rsid w:val="00410EE4"/>
    <w:rsid w:val="004112EA"/>
    <w:rsid w:val="00411715"/>
    <w:rsid w:val="00411740"/>
    <w:rsid w:val="004128C9"/>
    <w:rsid w:val="00412CA6"/>
    <w:rsid w:val="00413243"/>
    <w:rsid w:val="00413802"/>
    <w:rsid w:val="00414232"/>
    <w:rsid w:val="00414C7A"/>
    <w:rsid w:val="00415BED"/>
    <w:rsid w:val="00415F45"/>
    <w:rsid w:val="004206F0"/>
    <w:rsid w:val="00420BE0"/>
    <w:rsid w:val="00420F60"/>
    <w:rsid w:val="00421460"/>
    <w:rsid w:val="00421A34"/>
    <w:rsid w:val="00422A8A"/>
    <w:rsid w:val="00423F2A"/>
    <w:rsid w:val="00424048"/>
    <w:rsid w:val="0042437C"/>
    <w:rsid w:val="00424618"/>
    <w:rsid w:val="00426166"/>
    <w:rsid w:val="0042703F"/>
    <w:rsid w:val="00427349"/>
    <w:rsid w:val="00427555"/>
    <w:rsid w:val="004277A8"/>
    <w:rsid w:val="004300DF"/>
    <w:rsid w:val="00430B2D"/>
    <w:rsid w:val="00431152"/>
    <w:rsid w:val="00431181"/>
    <w:rsid w:val="00431A5A"/>
    <w:rsid w:val="00431E07"/>
    <w:rsid w:val="0043252C"/>
    <w:rsid w:val="00432A81"/>
    <w:rsid w:val="00433FEC"/>
    <w:rsid w:val="004345A2"/>
    <w:rsid w:val="004350FF"/>
    <w:rsid w:val="00437225"/>
    <w:rsid w:val="00437C69"/>
    <w:rsid w:val="00440D5C"/>
    <w:rsid w:val="00440F32"/>
    <w:rsid w:val="0044146C"/>
    <w:rsid w:val="00441D20"/>
    <w:rsid w:val="00442E46"/>
    <w:rsid w:val="004431BF"/>
    <w:rsid w:val="004431C2"/>
    <w:rsid w:val="0044337A"/>
    <w:rsid w:val="00443598"/>
    <w:rsid w:val="00444434"/>
    <w:rsid w:val="00444A44"/>
    <w:rsid w:val="0044579E"/>
    <w:rsid w:val="00445ADD"/>
    <w:rsid w:val="00446304"/>
    <w:rsid w:val="00446574"/>
    <w:rsid w:val="00446FC5"/>
    <w:rsid w:val="00447A91"/>
    <w:rsid w:val="00447DB7"/>
    <w:rsid w:val="004509A9"/>
    <w:rsid w:val="004509E6"/>
    <w:rsid w:val="00450AB0"/>
    <w:rsid w:val="004510BA"/>
    <w:rsid w:val="00451163"/>
    <w:rsid w:val="00451676"/>
    <w:rsid w:val="0045329E"/>
    <w:rsid w:val="004535CD"/>
    <w:rsid w:val="00453CE1"/>
    <w:rsid w:val="004548E5"/>
    <w:rsid w:val="00455E8C"/>
    <w:rsid w:val="0045655F"/>
    <w:rsid w:val="00456DDD"/>
    <w:rsid w:val="00456FEE"/>
    <w:rsid w:val="00457012"/>
    <w:rsid w:val="00457739"/>
    <w:rsid w:val="004577B3"/>
    <w:rsid w:val="00457DCE"/>
    <w:rsid w:val="0046039D"/>
    <w:rsid w:val="00461687"/>
    <w:rsid w:val="00461E26"/>
    <w:rsid w:val="00461FDC"/>
    <w:rsid w:val="00463150"/>
    <w:rsid w:val="00463315"/>
    <w:rsid w:val="00463736"/>
    <w:rsid w:val="00463A2A"/>
    <w:rsid w:val="004641E0"/>
    <w:rsid w:val="00464260"/>
    <w:rsid w:val="00464C52"/>
    <w:rsid w:val="00464F24"/>
    <w:rsid w:val="004658CC"/>
    <w:rsid w:val="00465F4A"/>
    <w:rsid w:val="0046628A"/>
    <w:rsid w:val="00466833"/>
    <w:rsid w:val="00466DE4"/>
    <w:rsid w:val="0046700D"/>
    <w:rsid w:val="00467E83"/>
    <w:rsid w:val="00470EF4"/>
    <w:rsid w:val="00471119"/>
    <w:rsid w:val="00471854"/>
    <w:rsid w:val="00471AB4"/>
    <w:rsid w:val="004722A2"/>
    <w:rsid w:val="004730E8"/>
    <w:rsid w:val="0047359D"/>
    <w:rsid w:val="004752E4"/>
    <w:rsid w:val="004757B2"/>
    <w:rsid w:val="00475A7F"/>
    <w:rsid w:val="00476876"/>
    <w:rsid w:val="00476D7C"/>
    <w:rsid w:val="00477110"/>
    <w:rsid w:val="0047724E"/>
    <w:rsid w:val="0047797D"/>
    <w:rsid w:val="0048013E"/>
    <w:rsid w:val="00480671"/>
    <w:rsid w:val="00480681"/>
    <w:rsid w:val="00480D47"/>
    <w:rsid w:val="00480FD6"/>
    <w:rsid w:val="00481827"/>
    <w:rsid w:val="00482071"/>
    <w:rsid w:val="00482108"/>
    <w:rsid w:val="0048308D"/>
    <w:rsid w:val="00483344"/>
    <w:rsid w:val="00483960"/>
    <w:rsid w:val="00484340"/>
    <w:rsid w:val="004844AA"/>
    <w:rsid w:val="004847B3"/>
    <w:rsid w:val="00484842"/>
    <w:rsid w:val="0048548F"/>
    <w:rsid w:val="00485F11"/>
    <w:rsid w:val="00486074"/>
    <w:rsid w:val="00487BDB"/>
    <w:rsid w:val="00490C0E"/>
    <w:rsid w:val="0049122E"/>
    <w:rsid w:val="004914A4"/>
    <w:rsid w:val="00491551"/>
    <w:rsid w:val="00491D1E"/>
    <w:rsid w:val="004921E8"/>
    <w:rsid w:val="004930D1"/>
    <w:rsid w:val="00493257"/>
    <w:rsid w:val="00494C71"/>
    <w:rsid w:val="00494FCB"/>
    <w:rsid w:val="004963C2"/>
    <w:rsid w:val="0049770E"/>
    <w:rsid w:val="004A0318"/>
    <w:rsid w:val="004A1054"/>
    <w:rsid w:val="004A121D"/>
    <w:rsid w:val="004A129D"/>
    <w:rsid w:val="004A269F"/>
    <w:rsid w:val="004A328C"/>
    <w:rsid w:val="004A3B9D"/>
    <w:rsid w:val="004A4294"/>
    <w:rsid w:val="004A4864"/>
    <w:rsid w:val="004A58A3"/>
    <w:rsid w:val="004A5C68"/>
    <w:rsid w:val="004A6045"/>
    <w:rsid w:val="004A67FE"/>
    <w:rsid w:val="004A6E06"/>
    <w:rsid w:val="004A7440"/>
    <w:rsid w:val="004A765D"/>
    <w:rsid w:val="004B023B"/>
    <w:rsid w:val="004B1B69"/>
    <w:rsid w:val="004B282A"/>
    <w:rsid w:val="004B29E2"/>
    <w:rsid w:val="004B29E5"/>
    <w:rsid w:val="004B3168"/>
    <w:rsid w:val="004B3511"/>
    <w:rsid w:val="004B393C"/>
    <w:rsid w:val="004B3A4B"/>
    <w:rsid w:val="004B43EE"/>
    <w:rsid w:val="004B4EA4"/>
    <w:rsid w:val="004B536A"/>
    <w:rsid w:val="004B5EB6"/>
    <w:rsid w:val="004B61F1"/>
    <w:rsid w:val="004B63CC"/>
    <w:rsid w:val="004B76E2"/>
    <w:rsid w:val="004B7FD2"/>
    <w:rsid w:val="004C0B65"/>
    <w:rsid w:val="004C1A7D"/>
    <w:rsid w:val="004C1E52"/>
    <w:rsid w:val="004C2371"/>
    <w:rsid w:val="004C2F96"/>
    <w:rsid w:val="004C406E"/>
    <w:rsid w:val="004C417E"/>
    <w:rsid w:val="004C43B7"/>
    <w:rsid w:val="004C5252"/>
    <w:rsid w:val="004C5B50"/>
    <w:rsid w:val="004C71C3"/>
    <w:rsid w:val="004C744C"/>
    <w:rsid w:val="004C7650"/>
    <w:rsid w:val="004C77C4"/>
    <w:rsid w:val="004D07A5"/>
    <w:rsid w:val="004D0C44"/>
    <w:rsid w:val="004D0E7A"/>
    <w:rsid w:val="004D1079"/>
    <w:rsid w:val="004D1C16"/>
    <w:rsid w:val="004D1C7A"/>
    <w:rsid w:val="004D2D3F"/>
    <w:rsid w:val="004D342F"/>
    <w:rsid w:val="004D3726"/>
    <w:rsid w:val="004D389C"/>
    <w:rsid w:val="004D49B7"/>
    <w:rsid w:val="004D4F94"/>
    <w:rsid w:val="004D50BE"/>
    <w:rsid w:val="004D53BD"/>
    <w:rsid w:val="004D5439"/>
    <w:rsid w:val="004D5B85"/>
    <w:rsid w:val="004D6407"/>
    <w:rsid w:val="004D667A"/>
    <w:rsid w:val="004D7578"/>
    <w:rsid w:val="004D7EB3"/>
    <w:rsid w:val="004E097B"/>
    <w:rsid w:val="004E1C87"/>
    <w:rsid w:val="004E1F11"/>
    <w:rsid w:val="004E217F"/>
    <w:rsid w:val="004E2320"/>
    <w:rsid w:val="004E2AE5"/>
    <w:rsid w:val="004E349E"/>
    <w:rsid w:val="004E3CB5"/>
    <w:rsid w:val="004E3FDF"/>
    <w:rsid w:val="004E4019"/>
    <w:rsid w:val="004E407B"/>
    <w:rsid w:val="004E4341"/>
    <w:rsid w:val="004E43BE"/>
    <w:rsid w:val="004E4531"/>
    <w:rsid w:val="004E4AD4"/>
    <w:rsid w:val="004E77CC"/>
    <w:rsid w:val="004E7990"/>
    <w:rsid w:val="004F0632"/>
    <w:rsid w:val="004F0E97"/>
    <w:rsid w:val="004F11D5"/>
    <w:rsid w:val="004F168B"/>
    <w:rsid w:val="004F170C"/>
    <w:rsid w:val="004F174B"/>
    <w:rsid w:val="004F2050"/>
    <w:rsid w:val="004F2C72"/>
    <w:rsid w:val="004F35CC"/>
    <w:rsid w:val="004F35FA"/>
    <w:rsid w:val="004F39AB"/>
    <w:rsid w:val="004F3BA6"/>
    <w:rsid w:val="004F4A6F"/>
    <w:rsid w:val="004F5021"/>
    <w:rsid w:val="004F5B9E"/>
    <w:rsid w:val="004F5DA6"/>
    <w:rsid w:val="004F6047"/>
    <w:rsid w:val="004F61F0"/>
    <w:rsid w:val="004F6C69"/>
    <w:rsid w:val="004F737C"/>
    <w:rsid w:val="004F776C"/>
    <w:rsid w:val="0050009D"/>
    <w:rsid w:val="00500846"/>
    <w:rsid w:val="00500EED"/>
    <w:rsid w:val="00501325"/>
    <w:rsid w:val="00501356"/>
    <w:rsid w:val="00501671"/>
    <w:rsid w:val="00501AE7"/>
    <w:rsid w:val="0050200B"/>
    <w:rsid w:val="0050293F"/>
    <w:rsid w:val="00502FBF"/>
    <w:rsid w:val="005037D6"/>
    <w:rsid w:val="00503904"/>
    <w:rsid w:val="00503C61"/>
    <w:rsid w:val="00503E58"/>
    <w:rsid w:val="005044D2"/>
    <w:rsid w:val="00504ED0"/>
    <w:rsid w:val="0050751F"/>
    <w:rsid w:val="005117B2"/>
    <w:rsid w:val="005119AE"/>
    <w:rsid w:val="00511B7B"/>
    <w:rsid w:val="005128E7"/>
    <w:rsid w:val="005133BF"/>
    <w:rsid w:val="0051454F"/>
    <w:rsid w:val="00514854"/>
    <w:rsid w:val="005148CA"/>
    <w:rsid w:val="00514F58"/>
    <w:rsid w:val="00515885"/>
    <w:rsid w:val="00515B9C"/>
    <w:rsid w:val="005162CC"/>
    <w:rsid w:val="005169DC"/>
    <w:rsid w:val="0051755F"/>
    <w:rsid w:val="005200E8"/>
    <w:rsid w:val="005204CF"/>
    <w:rsid w:val="0052104D"/>
    <w:rsid w:val="0052118F"/>
    <w:rsid w:val="005219AD"/>
    <w:rsid w:val="00521FB0"/>
    <w:rsid w:val="00522456"/>
    <w:rsid w:val="00523604"/>
    <w:rsid w:val="00523658"/>
    <w:rsid w:val="0052366F"/>
    <w:rsid w:val="00525665"/>
    <w:rsid w:val="00525AA7"/>
    <w:rsid w:val="00525EB4"/>
    <w:rsid w:val="005260FA"/>
    <w:rsid w:val="00526759"/>
    <w:rsid w:val="00527739"/>
    <w:rsid w:val="00533EF7"/>
    <w:rsid w:val="005349D8"/>
    <w:rsid w:val="005355E8"/>
    <w:rsid w:val="0053708F"/>
    <w:rsid w:val="00537E7E"/>
    <w:rsid w:val="00540578"/>
    <w:rsid w:val="00540F57"/>
    <w:rsid w:val="0054104C"/>
    <w:rsid w:val="00541333"/>
    <w:rsid w:val="005418BE"/>
    <w:rsid w:val="00542E43"/>
    <w:rsid w:val="005456F3"/>
    <w:rsid w:val="00546635"/>
    <w:rsid w:val="00546B7A"/>
    <w:rsid w:val="0054741A"/>
    <w:rsid w:val="00547A18"/>
    <w:rsid w:val="005507EB"/>
    <w:rsid w:val="00550B7B"/>
    <w:rsid w:val="00550FD2"/>
    <w:rsid w:val="005510BF"/>
    <w:rsid w:val="00551300"/>
    <w:rsid w:val="005526B6"/>
    <w:rsid w:val="00552FFF"/>
    <w:rsid w:val="005538C5"/>
    <w:rsid w:val="00553F4C"/>
    <w:rsid w:val="0055449E"/>
    <w:rsid w:val="005544EC"/>
    <w:rsid w:val="00555333"/>
    <w:rsid w:val="00555973"/>
    <w:rsid w:val="00555BAE"/>
    <w:rsid w:val="00555D5B"/>
    <w:rsid w:val="00555E51"/>
    <w:rsid w:val="005568F2"/>
    <w:rsid w:val="005573FC"/>
    <w:rsid w:val="00560775"/>
    <w:rsid w:val="00560998"/>
    <w:rsid w:val="00561886"/>
    <w:rsid w:val="00561AE0"/>
    <w:rsid w:val="00561B7D"/>
    <w:rsid w:val="005625F4"/>
    <w:rsid w:val="00563779"/>
    <w:rsid w:val="00563E1F"/>
    <w:rsid w:val="00564479"/>
    <w:rsid w:val="005644BB"/>
    <w:rsid w:val="005646AD"/>
    <w:rsid w:val="00564D04"/>
    <w:rsid w:val="005651B7"/>
    <w:rsid w:val="0056543B"/>
    <w:rsid w:val="0056572D"/>
    <w:rsid w:val="005657C3"/>
    <w:rsid w:val="00565D30"/>
    <w:rsid w:val="00565FC2"/>
    <w:rsid w:val="005662E1"/>
    <w:rsid w:val="00566E58"/>
    <w:rsid w:val="005675D4"/>
    <w:rsid w:val="0057004B"/>
    <w:rsid w:val="005709B3"/>
    <w:rsid w:val="0057130C"/>
    <w:rsid w:val="0057167D"/>
    <w:rsid w:val="00571766"/>
    <w:rsid w:val="00571D3F"/>
    <w:rsid w:val="005723DE"/>
    <w:rsid w:val="00573F0A"/>
    <w:rsid w:val="00574B70"/>
    <w:rsid w:val="005751E2"/>
    <w:rsid w:val="005760DD"/>
    <w:rsid w:val="00576BAC"/>
    <w:rsid w:val="00576DE5"/>
    <w:rsid w:val="005778DF"/>
    <w:rsid w:val="00580A9A"/>
    <w:rsid w:val="00580CB8"/>
    <w:rsid w:val="00581B97"/>
    <w:rsid w:val="00582D0F"/>
    <w:rsid w:val="00584A08"/>
    <w:rsid w:val="0058536B"/>
    <w:rsid w:val="005854D2"/>
    <w:rsid w:val="005870BB"/>
    <w:rsid w:val="00587625"/>
    <w:rsid w:val="00587C0F"/>
    <w:rsid w:val="00587D76"/>
    <w:rsid w:val="00587DE1"/>
    <w:rsid w:val="0059062C"/>
    <w:rsid w:val="00590B66"/>
    <w:rsid w:val="0059137D"/>
    <w:rsid w:val="00591BB5"/>
    <w:rsid w:val="00592AE0"/>
    <w:rsid w:val="00594293"/>
    <w:rsid w:val="00594299"/>
    <w:rsid w:val="00594634"/>
    <w:rsid w:val="00594CD4"/>
    <w:rsid w:val="00594E89"/>
    <w:rsid w:val="005951A2"/>
    <w:rsid w:val="00595C9D"/>
    <w:rsid w:val="005964DA"/>
    <w:rsid w:val="00597DEB"/>
    <w:rsid w:val="005A0144"/>
    <w:rsid w:val="005A0E2B"/>
    <w:rsid w:val="005A260B"/>
    <w:rsid w:val="005A3770"/>
    <w:rsid w:val="005A37E2"/>
    <w:rsid w:val="005A3E3D"/>
    <w:rsid w:val="005A3ED1"/>
    <w:rsid w:val="005A5549"/>
    <w:rsid w:val="005A57BA"/>
    <w:rsid w:val="005A5C19"/>
    <w:rsid w:val="005A633C"/>
    <w:rsid w:val="005A646F"/>
    <w:rsid w:val="005A68D7"/>
    <w:rsid w:val="005A719A"/>
    <w:rsid w:val="005A7975"/>
    <w:rsid w:val="005B2488"/>
    <w:rsid w:val="005B2CBD"/>
    <w:rsid w:val="005B3149"/>
    <w:rsid w:val="005B3762"/>
    <w:rsid w:val="005B3B47"/>
    <w:rsid w:val="005B4F8E"/>
    <w:rsid w:val="005B5BAB"/>
    <w:rsid w:val="005B6279"/>
    <w:rsid w:val="005B63E0"/>
    <w:rsid w:val="005B6588"/>
    <w:rsid w:val="005B65CD"/>
    <w:rsid w:val="005B6915"/>
    <w:rsid w:val="005B6A8B"/>
    <w:rsid w:val="005B7086"/>
    <w:rsid w:val="005C00DA"/>
    <w:rsid w:val="005C0837"/>
    <w:rsid w:val="005C0BB2"/>
    <w:rsid w:val="005C11AE"/>
    <w:rsid w:val="005C181F"/>
    <w:rsid w:val="005C3BA7"/>
    <w:rsid w:val="005C43BB"/>
    <w:rsid w:val="005C4945"/>
    <w:rsid w:val="005C5550"/>
    <w:rsid w:val="005C5CA6"/>
    <w:rsid w:val="005C5ED9"/>
    <w:rsid w:val="005C6805"/>
    <w:rsid w:val="005C692A"/>
    <w:rsid w:val="005C6E1E"/>
    <w:rsid w:val="005C74BC"/>
    <w:rsid w:val="005C76D0"/>
    <w:rsid w:val="005C7984"/>
    <w:rsid w:val="005C7EA3"/>
    <w:rsid w:val="005D021B"/>
    <w:rsid w:val="005D1649"/>
    <w:rsid w:val="005D2DCE"/>
    <w:rsid w:val="005D2E8C"/>
    <w:rsid w:val="005D308D"/>
    <w:rsid w:val="005D3090"/>
    <w:rsid w:val="005D413D"/>
    <w:rsid w:val="005D4888"/>
    <w:rsid w:val="005D4935"/>
    <w:rsid w:val="005D4CAE"/>
    <w:rsid w:val="005D4DBD"/>
    <w:rsid w:val="005D4F7E"/>
    <w:rsid w:val="005D5C71"/>
    <w:rsid w:val="005D5D85"/>
    <w:rsid w:val="005D647E"/>
    <w:rsid w:val="005D7158"/>
    <w:rsid w:val="005D7838"/>
    <w:rsid w:val="005E03C9"/>
    <w:rsid w:val="005E07DB"/>
    <w:rsid w:val="005E0953"/>
    <w:rsid w:val="005E0D08"/>
    <w:rsid w:val="005E0F1F"/>
    <w:rsid w:val="005E0F3A"/>
    <w:rsid w:val="005E1A19"/>
    <w:rsid w:val="005E2EB8"/>
    <w:rsid w:val="005E49C9"/>
    <w:rsid w:val="005E4CBB"/>
    <w:rsid w:val="005E550F"/>
    <w:rsid w:val="005E67BA"/>
    <w:rsid w:val="005E6EF2"/>
    <w:rsid w:val="005E7453"/>
    <w:rsid w:val="005E7457"/>
    <w:rsid w:val="005E768C"/>
    <w:rsid w:val="005E7BEB"/>
    <w:rsid w:val="005F013F"/>
    <w:rsid w:val="005F0731"/>
    <w:rsid w:val="005F0C70"/>
    <w:rsid w:val="005F1973"/>
    <w:rsid w:val="005F2971"/>
    <w:rsid w:val="005F2A6A"/>
    <w:rsid w:val="005F3027"/>
    <w:rsid w:val="005F35E5"/>
    <w:rsid w:val="005F3731"/>
    <w:rsid w:val="005F3D19"/>
    <w:rsid w:val="005F3F82"/>
    <w:rsid w:val="005F3FCB"/>
    <w:rsid w:val="005F4029"/>
    <w:rsid w:val="005F4F9F"/>
    <w:rsid w:val="005F5385"/>
    <w:rsid w:val="005F563C"/>
    <w:rsid w:val="005F5C93"/>
    <w:rsid w:val="005F6F63"/>
    <w:rsid w:val="005F789C"/>
    <w:rsid w:val="00600050"/>
    <w:rsid w:val="006004C5"/>
    <w:rsid w:val="00600E97"/>
    <w:rsid w:val="00601B85"/>
    <w:rsid w:val="00601C7B"/>
    <w:rsid w:val="00601CCB"/>
    <w:rsid w:val="0060240C"/>
    <w:rsid w:val="00602896"/>
    <w:rsid w:val="00602EB4"/>
    <w:rsid w:val="00604408"/>
    <w:rsid w:val="0060471D"/>
    <w:rsid w:val="00605246"/>
    <w:rsid w:val="006052AD"/>
    <w:rsid w:val="00605423"/>
    <w:rsid w:val="0060651E"/>
    <w:rsid w:val="00610258"/>
    <w:rsid w:val="006106E9"/>
    <w:rsid w:val="00610712"/>
    <w:rsid w:val="00610A16"/>
    <w:rsid w:val="00610BB4"/>
    <w:rsid w:val="00610FCF"/>
    <w:rsid w:val="006119AD"/>
    <w:rsid w:val="00611D67"/>
    <w:rsid w:val="00611ED7"/>
    <w:rsid w:val="0061220D"/>
    <w:rsid w:val="0061279F"/>
    <w:rsid w:val="00612CB9"/>
    <w:rsid w:val="006132C0"/>
    <w:rsid w:val="00615408"/>
    <w:rsid w:val="00615DC2"/>
    <w:rsid w:val="00616368"/>
    <w:rsid w:val="00617000"/>
    <w:rsid w:val="00617736"/>
    <w:rsid w:val="00621E07"/>
    <w:rsid w:val="006229CB"/>
    <w:rsid w:val="006243F7"/>
    <w:rsid w:val="00624DD9"/>
    <w:rsid w:val="00625205"/>
    <w:rsid w:val="00626811"/>
    <w:rsid w:val="00626B97"/>
    <w:rsid w:val="006304F7"/>
    <w:rsid w:val="00631521"/>
    <w:rsid w:val="006319DD"/>
    <w:rsid w:val="006327BB"/>
    <w:rsid w:val="00632F9A"/>
    <w:rsid w:val="00633221"/>
    <w:rsid w:val="00633392"/>
    <w:rsid w:val="006335C7"/>
    <w:rsid w:val="006343BA"/>
    <w:rsid w:val="006346EC"/>
    <w:rsid w:val="006357C3"/>
    <w:rsid w:val="00637958"/>
    <w:rsid w:val="00640256"/>
    <w:rsid w:val="00640782"/>
    <w:rsid w:val="00640E7F"/>
    <w:rsid w:val="006410D4"/>
    <w:rsid w:val="0064111C"/>
    <w:rsid w:val="00641872"/>
    <w:rsid w:val="00643312"/>
    <w:rsid w:val="00644515"/>
    <w:rsid w:val="0064552C"/>
    <w:rsid w:val="0064569E"/>
    <w:rsid w:val="00645718"/>
    <w:rsid w:val="00646300"/>
    <w:rsid w:val="006465D9"/>
    <w:rsid w:val="00647629"/>
    <w:rsid w:val="0064773E"/>
    <w:rsid w:val="006479C9"/>
    <w:rsid w:val="0065037F"/>
    <w:rsid w:val="006503E3"/>
    <w:rsid w:val="006509A8"/>
    <w:rsid w:val="00651258"/>
    <w:rsid w:val="0065145D"/>
    <w:rsid w:val="006522AD"/>
    <w:rsid w:val="006523AC"/>
    <w:rsid w:val="00652938"/>
    <w:rsid w:val="0065577B"/>
    <w:rsid w:val="00655CEA"/>
    <w:rsid w:val="0065617B"/>
    <w:rsid w:val="0065681E"/>
    <w:rsid w:val="006603B3"/>
    <w:rsid w:val="00660C9F"/>
    <w:rsid w:val="00661F10"/>
    <w:rsid w:val="00662249"/>
    <w:rsid w:val="00662CA8"/>
    <w:rsid w:val="00662F6C"/>
    <w:rsid w:val="00663E88"/>
    <w:rsid w:val="00665549"/>
    <w:rsid w:val="00665FCF"/>
    <w:rsid w:val="0066604D"/>
    <w:rsid w:val="00667C42"/>
    <w:rsid w:val="0067002F"/>
    <w:rsid w:val="006709DD"/>
    <w:rsid w:val="00670A50"/>
    <w:rsid w:val="00670D4E"/>
    <w:rsid w:val="006711BB"/>
    <w:rsid w:val="00671A5D"/>
    <w:rsid w:val="00671DA2"/>
    <w:rsid w:val="00671DD2"/>
    <w:rsid w:val="0067298F"/>
    <w:rsid w:val="006729EB"/>
    <w:rsid w:val="00672E03"/>
    <w:rsid w:val="006735BD"/>
    <w:rsid w:val="006739CB"/>
    <w:rsid w:val="00673F70"/>
    <w:rsid w:val="006747B7"/>
    <w:rsid w:val="00674EBC"/>
    <w:rsid w:val="00675020"/>
    <w:rsid w:val="00675AC9"/>
    <w:rsid w:val="00676EFA"/>
    <w:rsid w:val="00677C49"/>
    <w:rsid w:val="006802A2"/>
    <w:rsid w:val="0068099A"/>
    <w:rsid w:val="00681185"/>
    <w:rsid w:val="006817F8"/>
    <w:rsid w:val="00682055"/>
    <w:rsid w:val="006825B8"/>
    <w:rsid w:val="00682B47"/>
    <w:rsid w:val="00683AF8"/>
    <w:rsid w:val="00683D35"/>
    <w:rsid w:val="00683DC5"/>
    <w:rsid w:val="00684177"/>
    <w:rsid w:val="006842B7"/>
    <w:rsid w:val="006847FD"/>
    <w:rsid w:val="00684FEC"/>
    <w:rsid w:val="00685287"/>
    <w:rsid w:val="00685FC6"/>
    <w:rsid w:val="00687353"/>
    <w:rsid w:val="00687900"/>
    <w:rsid w:val="00687CAC"/>
    <w:rsid w:val="00690702"/>
    <w:rsid w:val="006909A5"/>
    <w:rsid w:val="006928BF"/>
    <w:rsid w:val="006928E3"/>
    <w:rsid w:val="00692B28"/>
    <w:rsid w:val="00692CE3"/>
    <w:rsid w:val="00692E2A"/>
    <w:rsid w:val="006935F5"/>
    <w:rsid w:val="006937C5"/>
    <w:rsid w:val="00693BC1"/>
    <w:rsid w:val="00694691"/>
    <w:rsid w:val="0069556F"/>
    <w:rsid w:val="00696175"/>
    <w:rsid w:val="00696B66"/>
    <w:rsid w:val="00696EFC"/>
    <w:rsid w:val="006978E4"/>
    <w:rsid w:val="00697D9B"/>
    <w:rsid w:val="00697F80"/>
    <w:rsid w:val="006A0EF6"/>
    <w:rsid w:val="006A0EFB"/>
    <w:rsid w:val="006A1286"/>
    <w:rsid w:val="006A12B6"/>
    <w:rsid w:val="006A159B"/>
    <w:rsid w:val="006A1955"/>
    <w:rsid w:val="006A1A21"/>
    <w:rsid w:val="006A1C03"/>
    <w:rsid w:val="006A243D"/>
    <w:rsid w:val="006A2A85"/>
    <w:rsid w:val="006A3D96"/>
    <w:rsid w:val="006A42EE"/>
    <w:rsid w:val="006A4658"/>
    <w:rsid w:val="006A5432"/>
    <w:rsid w:val="006A5446"/>
    <w:rsid w:val="006A55EE"/>
    <w:rsid w:val="006A56A3"/>
    <w:rsid w:val="006A5F1D"/>
    <w:rsid w:val="006A664B"/>
    <w:rsid w:val="006A7193"/>
    <w:rsid w:val="006A7433"/>
    <w:rsid w:val="006A7B69"/>
    <w:rsid w:val="006A7D92"/>
    <w:rsid w:val="006A7F33"/>
    <w:rsid w:val="006B04BF"/>
    <w:rsid w:val="006B074F"/>
    <w:rsid w:val="006B1810"/>
    <w:rsid w:val="006B1B9F"/>
    <w:rsid w:val="006B28F6"/>
    <w:rsid w:val="006B392B"/>
    <w:rsid w:val="006B3B2C"/>
    <w:rsid w:val="006B3F7F"/>
    <w:rsid w:val="006B488A"/>
    <w:rsid w:val="006B5110"/>
    <w:rsid w:val="006B5717"/>
    <w:rsid w:val="006B5CDB"/>
    <w:rsid w:val="006B7774"/>
    <w:rsid w:val="006C05B7"/>
    <w:rsid w:val="006C079C"/>
    <w:rsid w:val="006C0806"/>
    <w:rsid w:val="006C0A0B"/>
    <w:rsid w:val="006C2337"/>
    <w:rsid w:val="006C2530"/>
    <w:rsid w:val="006C361E"/>
    <w:rsid w:val="006C4B08"/>
    <w:rsid w:val="006C5283"/>
    <w:rsid w:val="006C6142"/>
    <w:rsid w:val="006C6D3B"/>
    <w:rsid w:val="006C7294"/>
    <w:rsid w:val="006C72E6"/>
    <w:rsid w:val="006C759D"/>
    <w:rsid w:val="006C798A"/>
    <w:rsid w:val="006C7CCB"/>
    <w:rsid w:val="006D054A"/>
    <w:rsid w:val="006D06B4"/>
    <w:rsid w:val="006D0FA5"/>
    <w:rsid w:val="006D13C3"/>
    <w:rsid w:val="006D2BE9"/>
    <w:rsid w:val="006D2E1A"/>
    <w:rsid w:val="006D350B"/>
    <w:rsid w:val="006D4002"/>
    <w:rsid w:val="006D484C"/>
    <w:rsid w:val="006D4CB0"/>
    <w:rsid w:val="006D4F1E"/>
    <w:rsid w:val="006D52B7"/>
    <w:rsid w:val="006D5AE2"/>
    <w:rsid w:val="006D6384"/>
    <w:rsid w:val="006D6816"/>
    <w:rsid w:val="006D6E3E"/>
    <w:rsid w:val="006D7BBF"/>
    <w:rsid w:val="006E0FEB"/>
    <w:rsid w:val="006E2014"/>
    <w:rsid w:val="006E2327"/>
    <w:rsid w:val="006E282F"/>
    <w:rsid w:val="006E2F15"/>
    <w:rsid w:val="006E5251"/>
    <w:rsid w:val="006E69BE"/>
    <w:rsid w:val="006F017B"/>
    <w:rsid w:val="006F14ED"/>
    <w:rsid w:val="006F1BFE"/>
    <w:rsid w:val="006F1E21"/>
    <w:rsid w:val="006F2810"/>
    <w:rsid w:val="006F3972"/>
    <w:rsid w:val="006F4768"/>
    <w:rsid w:val="006F4DC2"/>
    <w:rsid w:val="006F5270"/>
    <w:rsid w:val="006F5BEF"/>
    <w:rsid w:val="006F5CBF"/>
    <w:rsid w:val="006F5F4C"/>
    <w:rsid w:val="006F73F5"/>
    <w:rsid w:val="006F75E8"/>
    <w:rsid w:val="00700832"/>
    <w:rsid w:val="00701BA2"/>
    <w:rsid w:val="0070394D"/>
    <w:rsid w:val="00703AB4"/>
    <w:rsid w:val="0070407C"/>
    <w:rsid w:val="007046D2"/>
    <w:rsid w:val="00704E0E"/>
    <w:rsid w:val="0070529F"/>
    <w:rsid w:val="007053F8"/>
    <w:rsid w:val="00705CEE"/>
    <w:rsid w:val="00706392"/>
    <w:rsid w:val="007069F2"/>
    <w:rsid w:val="00706A66"/>
    <w:rsid w:val="00707B8F"/>
    <w:rsid w:val="00707F2C"/>
    <w:rsid w:val="0071036A"/>
    <w:rsid w:val="00710659"/>
    <w:rsid w:val="00710C10"/>
    <w:rsid w:val="00710D29"/>
    <w:rsid w:val="0071114A"/>
    <w:rsid w:val="00712373"/>
    <w:rsid w:val="007127EE"/>
    <w:rsid w:val="00712E09"/>
    <w:rsid w:val="007142D7"/>
    <w:rsid w:val="00714981"/>
    <w:rsid w:val="00714A5E"/>
    <w:rsid w:val="0071573D"/>
    <w:rsid w:val="007159EB"/>
    <w:rsid w:val="00715A14"/>
    <w:rsid w:val="00715B71"/>
    <w:rsid w:val="007166C6"/>
    <w:rsid w:val="00716D42"/>
    <w:rsid w:val="00717453"/>
    <w:rsid w:val="00717A94"/>
    <w:rsid w:val="00717E8E"/>
    <w:rsid w:val="007200B1"/>
    <w:rsid w:val="00720EC2"/>
    <w:rsid w:val="00721289"/>
    <w:rsid w:val="007212AC"/>
    <w:rsid w:val="00721585"/>
    <w:rsid w:val="00721734"/>
    <w:rsid w:val="00721C6C"/>
    <w:rsid w:val="00721D82"/>
    <w:rsid w:val="00721DEC"/>
    <w:rsid w:val="007235AE"/>
    <w:rsid w:val="00723864"/>
    <w:rsid w:val="007239C9"/>
    <w:rsid w:val="007250CB"/>
    <w:rsid w:val="0072512D"/>
    <w:rsid w:val="00725243"/>
    <w:rsid w:val="00725431"/>
    <w:rsid w:val="007257A5"/>
    <w:rsid w:val="00726330"/>
    <w:rsid w:val="00726F3E"/>
    <w:rsid w:val="007272C4"/>
    <w:rsid w:val="007273DF"/>
    <w:rsid w:val="0073066D"/>
    <w:rsid w:val="00730BB2"/>
    <w:rsid w:val="007314B2"/>
    <w:rsid w:val="007317AE"/>
    <w:rsid w:val="00731CA6"/>
    <w:rsid w:val="007320CB"/>
    <w:rsid w:val="00732CBC"/>
    <w:rsid w:val="00732DD1"/>
    <w:rsid w:val="00733338"/>
    <w:rsid w:val="00733712"/>
    <w:rsid w:val="00733F34"/>
    <w:rsid w:val="00734D53"/>
    <w:rsid w:val="00734D66"/>
    <w:rsid w:val="00734DB8"/>
    <w:rsid w:val="00735840"/>
    <w:rsid w:val="00735D51"/>
    <w:rsid w:val="00736943"/>
    <w:rsid w:val="00736F7D"/>
    <w:rsid w:val="00737AA0"/>
    <w:rsid w:val="00737C71"/>
    <w:rsid w:val="00740106"/>
    <w:rsid w:val="0074031D"/>
    <w:rsid w:val="007403E0"/>
    <w:rsid w:val="00740580"/>
    <w:rsid w:val="00740988"/>
    <w:rsid w:val="00741B69"/>
    <w:rsid w:val="00742029"/>
    <w:rsid w:val="007423D1"/>
    <w:rsid w:val="00742620"/>
    <w:rsid w:val="007430C3"/>
    <w:rsid w:val="007434C2"/>
    <w:rsid w:val="00743833"/>
    <w:rsid w:val="00743ABD"/>
    <w:rsid w:val="0074426C"/>
    <w:rsid w:val="00744990"/>
    <w:rsid w:val="007450E4"/>
    <w:rsid w:val="007457E4"/>
    <w:rsid w:val="00745E83"/>
    <w:rsid w:val="00746655"/>
    <w:rsid w:val="00746C76"/>
    <w:rsid w:val="00747596"/>
    <w:rsid w:val="007476FD"/>
    <w:rsid w:val="0075002C"/>
    <w:rsid w:val="00751043"/>
    <w:rsid w:val="007513E0"/>
    <w:rsid w:val="007516E2"/>
    <w:rsid w:val="007517BC"/>
    <w:rsid w:val="00751951"/>
    <w:rsid w:val="007519C1"/>
    <w:rsid w:val="00753060"/>
    <w:rsid w:val="00753895"/>
    <w:rsid w:val="007544CC"/>
    <w:rsid w:val="00755208"/>
    <w:rsid w:val="00755413"/>
    <w:rsid w:val="0075591A"/>
    <w:rsid w:val="00755D9F"/>
    <w:rsid w:val="00756067"/>
    <w:rsid w:val="00756385"/>
    <w:rsid w:val="007567E7"/>
    <w:rsid w:val="00757143"/>
    <w:rsid w:val="00757F3E"/>
    <w:rsid w:val="007602EF"/>
    <w:rsid w:val="0076050F"/>
    <w:rsid w:val="007605D0"/>
    <w:rsid w:val="00760E20"/>
    <w:rsid w:val="007625B7"/>
    <w:rsid w:val="00762953"/>
    <w:rsid w:val="00763952"/>
    <w:rsid w:val="007653CA"/>
    <w:rsid w:val="007655D0"/>
    <w:rsid w:val="00765AE5"/>
    <w:rsid w:val="007673E0"/>
    <w:rsid w:val="007701AE"/>
    <w:rsid w:val="00770B06"/>
    <w:rsid w:val="00770BA8"/>
    <w:rsid w:val="00770C1A"/>
    <w:rsid w:val="007728D6"/>
    <w:rsid w:val="00772DEF"/>
    <w:rsid w:val="00773164"/>
    <w:rsid w:val="00773430"/>
    <w:rsid w:val="00773B86"/>
    <w:rsid w:val="00774CB0"/>
    <w:rsid w:val="00775177"/>
    <w:rsid w:val="00776BF6"/>
    <w:rsid w:val="00776F9B"/>
    <w:rsid w:val="007806FE"/>
    <w:rsid w:val="00780B32"/>
    <w:rsid w:val="00781414"/>
    <w:rsid w:val="0078240F"/>
    <w:rsid w:val="00782C2A"/>
    <w:rsid w:val="00782FED"/>
    <w:rsid w:val="0078327C"/>
    <w:rsid w:val="00783649"/>
    <w:rsid w:val="007844A3"/>
    <w:rsid w:val="0078526A"/>
    <w:rsid w:val="00785AA8"/>
    <w:rsid w:val="007878A6"/>
    <w:rsid w:val="007909CC"/>
    <w:rsid w:val="00792184"/>
    <w:rsid w:val="0079229D"/>
    <w:rsid w:val="00792722"/>
    <w:rsid w:val="0079325C"/>
    <w:rsid w:val="007932C3"/>
    <w:rsid w:val="007934F1"/>
    <w:rsid w:val="007940E2"/>
    <w:rsid w:val="00794474"/>
    <w:rsid w:val="0079474A"/>
    <w:rsid w:val="007948D6"/>
    <w:rsid w:val="00794CAD"/>
    <w:rsid w:val="00795809"/>
    <w:rsid w:val="00795A59"/>
    <w:rsid w:val="00795C46"/>
    <w:rsid w:val="00796AFB"/>
    <w:rsid w:val="00797280"/>
    <w:rsid w:val="007976F7"/>
    <w:rsid w:val="007A035F"/>
    <w:rsid w:val="007A07BE"/>
    <w:rsid w:val="007A0BB9"/>
    <w:rsid w:val="007A13E5"/>
    <w:rsid w:val="007A19AD"/>
    <w:rsid w:val="007A1CF6"/>
    <w:rsid w:val="007A1FC0"/>
    <w:rsid w:val="007A370D"/>
    <w:rsid w:val="007A3B75"/>
    <w:rsid w:val="007A3C86"/>
    <w:rsid w:val="007A5B43"/>
    <w:rsid w:val="007A6E58"/>
    <w:rsid w:val="007A7E31"/>
    <w:rsid w:val="007A7F42"/>
    <w:rsid w:val="007B029C"/>
    <w:rsid w:val="007B0CCE"/>
    <w:rsid w:val="007B1776"/>
    <w:rsid w:val="007B18E8"/>
    <w:rsid w:val="007B1D4F"/>
    <w:rsid w:val="007B1F8C"/>
    <w:rsid w:val="007B22FE"/>
    <w:rsid w:val="007B23B5"/>
    <w:rsid w:val="007B288E"/>
    <w:rsid w:val="007B29AD"/>
    <w:rsid w:val="007B3804"/>
    <w:rsid w:val="007B4830"/>
    <w:rsid w:val="007B4B4C"/>
    <w:rsid w:val="007B526E"/>
    <w:rsid w:val="007B53A9"/>
    <w:rsid w:val="007B6981"/>
    <w:rsid w:val="007B76BA"/>
    <w:rsid w:val="007B7F53"/>
    <w:rsid w:val="007C0314"/>
    <w:rsid w:val="007C038F"/>
    <w:rsid w:val="007C0CA3"/>
    <w:rsid w:val="007C11B4"/>
    <w:rsid w:val="007C121E"/>
    <w:rsid w:val="007C18F1"/>
    <w:rsid w:val="007C1D66"/>
    <w:rsid w:val="007C23D6"/>
    <w:rsid w:val="007C289A"/>
    <w:rsid w:val="007C2C92"/>
    <w:rsid w:val="007C2DB9"/>
    <w:rsid w:val="007C33DF"/>
    <w:rsid w:val="007C4E8B"/>
    <w:rsid w:val="007C6380"/>
    <w:rsid w:val="007C6D9C"/>
    <w:rsid w:val="007C7035"/>
    <w:rsid w:val="007C73DE"/>
    <w:rsid w:val="007D0ABC"/>
    <w:rsid w:val="007D1344"/>
    <w:rsid w:val="007D147C"/>
    <w:rsid w:val="007D2D50"/>
    <w:rsid w:val="007D3892"/>
    <w:rsid w:val="007D43D2"/>
    <w:rsid w:val="007D4418"/>
    <w:rsid w:val="007D4764"/>
    <w:rsid w:val="007D498C"/>
    <w:rsid w:val="007D4AAE"/>
    <w:rsid w:val="007D4E6F"/>
    <w:rsid w:val="007D5F8C"/>
    <w:rsid w:val="007D6C68"/>
    <w:rsid w:val="007D7C5C"/>
    <w:rsid w:val="007E02C5"/>
    <w:rsid w:val="007E0915"/>
    <w:rsid w:val="007E0C23"/>
    <w:rsid w:val="007E1493"/>
    <w:rsid w:val="007E1F05"/>
    <w:rsid w:val="007E26B1"/>
    <w:rsid w:val="007E2B67"/>
    <w:rsid w:val="007E2D18"/>
    <w:rsid w:val="007E2ED6"/>
    <w:rsid w:val="007E331C"/>
    <w:rsid w:val="007E3E35"/>
    <w:rsid w:val="007E3FE8"/>
    <w:rsid w:val="007E4296"/>
    <w:rsid w:val="007E49DB"/>
    <w:rsid w:val="007E4A1F"/>
    <w:rsid w:val="007E500A"/>
    <w:rsid w:val="007E7301"/>
    <w:rsid w:val="007E7399"/>
    <w:rsid w:val="007F0286"/>
    <w:rsid w:val="007F035C"/>
    <w:rsid w:val="007F0844"/>
    <w:rsid w:val="007F09B0"/>
    <w:rsid w:val="007F0E7A"/>
    <w:rsid w:val="007F1188"/>
    <w:rsid w:val="007F16CA"/>
    <w:rsid w:val="007F1D8F"/>
    <w:rsid w:val="007F1DF3"/>
    <w:rsid w:val="007F220D"/>
    <w:rsid w:val="007F56B8"/>
    <w:rsid w:val="007F5D5D"/>
    <w:rsid w:val="007F5F13"/>
    <w:rsid w:val="007F6913"/>
    <w:rsid w:val="007F6F02"/>
    <w:rsid w:val="007F7EC1"/>
    <w:rsid w:val="007F7F17"/>
    <w:rsid w:val="008007AD"/>
    <w:rsid w:val="0080080A"/>
    <w:rsid w:val="00801B8E"/>
    <w:rsid w:val="00802396"/>
    <w:rsid w:val="0080290A"/>
    <w:rsid w:val="00804837"/>
    <w:rsid w:val="00804E67"/>
    <w:rsid w:val="008055B7"/>
    <w:rsid w:val="00805D2B"/>
    <w:rsid w:val="00806453"/>
    <w:rsid w:val="0080703E"/>
    <w:rsid w:val="0080782B"/>
    <w:rsid w:val="00807A11"/>
    <w:rsid w:val="00807D69"/>
    <w:rsid w:val="008108E5"/>
    <w:rsid w:val="00810BA0"/>
    <w:rsid w:val="0081141E"/>
    <w:rsid w:val="00811E04"/>
    <w:rsid w:val="00813820"/>
    <w:rsid w:val="0081445F"/>
    <w:rsid w:val="00814961"/>
    <w:rsid w:val="00814F93"/>
    <w:rsid w:val="00815011"/>
    <w:rsid w:val="00815075"/>
    <w:rsid w:val="008150C8"/>
    <w:rsid w:val="00815895"/>
    <w:rsid w:val="0081662C"/>
    <w:rsid w:val="00816725"/>
    <w:rsid w:val="00816CAE"/>
    <w:rsid w:val="00817C6C"/>
    <w:rsid w:val="00817E84"/>
    <w:rsid w:val="00820017"/>
    <w:rsid w:val="00820034"/>
    <w:rsid w:val="008200BE"/>
    <w:rsid w:val="008217E6"/>
    <w:rsid w:val="00821BF6"/>
    <w:rsid w:val="00822D77"/>
    <w:rsid w:val="00823D53"/>
    <w:rsid w:val="00824908"/>
    <w:rsid w:val="00825921"/>
    <w:rsid w:val="00825981"/>
    <w:rsid w:val="00825E41"/>
    <w:rsid w:val="00826186"/>
    <w:rsid w:val="008264C9"/>
    <w:rsid w:val="0082692E"/>
    <w:rsid w:val="00826AD1"/>
    <w:rsid w:val="00826F88"/>
    <w:rsid w:val="00827287"/>
    <w:rsid w:val="00827C57"/>
    <w:rsid w:val="00830A96"/>
    <w:rsid w:val="00831B76"/>
    <w:rsid w:val="00831E6A"/>
    <w:rsid w:val="00832B37"/>
    <w:rsid w:val="00834785"/>
    <w:rsid w:val="00834E61"/>
    <w:rsid w:val="00835BDB"/>
    <w:rsid w:val="00835E8A"/>
    <w:rsid w:val="00836A4E"/>
    <w:rsid w:val="00836B3A"/>
    <w:rsid w:val="00836D27"/>
    <w:rsid w:val="00836E45"/>
    <w:rsid w:val="00837128"/>
    <w:rsid w:val="00837829"/>
    <w:rsid w:val="008404CE"/>
    <w:rsid w:val="00841E94"/>
    <w:rsid w:val="008428D6"/>
    <w:rsid w:val="00842F1F"/>
    <w:rsid w:val="00843C44"/>
    <w:rsid w:val="00843E7D"/>
    <w:rsid w:val="00844C88"/>
    <w:rsid w:val="0084531D"/>
    <w:rsid w:val="008460F5"/>
    <w:rsid w:val="00847257"/>
    <w:rsid w:val="008473F5"/>
    <w:rsid w:val="00847C60"/>
    <w:rsid w:val="00847F26"/>
    <w:rsid w:val="00851095"/>
    <w:rsid w:val="008522E2"/>
    <w:rsid w:val="00852818"/>
    <w:rsid w:val="00852A5C"/>
    <w:rsid w:val="008533F1"/>
    <w:rsid w:val="00853844"/>
    <w:rsid w:val="00854FE5"/>
    <w:rsid w:val="008550E2"/>
    <w:rsid w:val="008551E7"/>
    <w:rsid w:val="008554BC"/>
    <w:rsid w:val="00855A30"/>
    <w:rsid w:val="0085601A"/>
    <w:rsid w:val="008563CC"/>
    <w:rsid w:val="00856796"/>
    <w:rsid w:val="0085689E"/>
    <w:rsid w:val="00856949"/>
    <w:rsid w:val="00856A00"/>
    <w:rsid w:val="00857916"/>
    <w:rsid w:val="00860CF8"/>
    <w:rsid w:val="00860D37"/>
    <w:rsid w:val="008611B9"/>
    <w:rsid w:val="00863B0F"/>
    <w:rsid w:val="008645DA"/>
    <w:rsid w:val="00865960"/>
    <w:rsid w:val="00866106"/>
    <w:rsid w:val="0086783B"/>
    <w:rsid w:val="00867B45"/>
    <w:rsid w:val="00872ABB"/>
    <w:rsid w:val="00873445"/>
    <w:rsid w:val="00873E75"/>
    <w:rsid w:val="00874242"/>
    <w:rsid w:val="0087449F"/>
    <w:rsid w:val="0087450F"/>
    <w:rsid w:val="008747D5"/>
    <w:rsid w:val="0087521F"/>
    <w:rsid w:val="00875309"/>
    <w:rsid w:val="00875DBD"/>
    <w:rsid w:val="00877A8F"/>
    <w:rsid w:val="0088178C"/>
    <w:rsid w:val="00883079"/>
    <w:rsid w:val="008831AA"/>
    <w:rsid w:val="008835F5"/>
    <w:rsid w:val="00883F75"/>
    <w:rsid w:val="00884255"/>
    <w:rsid w:val="00884831"/>
    <w:rsid w:val="008848DC"/>
    <w:rsid w:val="00884E02"/>
    <w:rsid w:val="00885391"/>
    <w:rsid w:val="008862E9"/>
    <w:rsid w:val="00886A7E"/>
    <w:rsid w:val="00886BE2"/>
    <w:rsid w:val="00886DD2"/>
    <w:rsid w:val="008875E6"/>
    <w:rsid w:val="00887B37"/>
    <w:rsid w:val="00890216"/>
    <w:rsid w:val="00890217"/>
    <w:rsid w:val="008908AD"/>
    <w:rsid w:val="008917AF"/>
    <w:rsid w:val="00891A0A"/>
    <w:rsid w:val="00891B3B"/>
    <w:rsid w:val="00891FB5"/>
    <w:rsid w:val="0089226C"/>
    <w:rsid w:val="008924B0"/>
    <w:rsid w:val="00892DE1"/>
    <w:rsid w:val="00892FEF"/>
    <w:rsid w:val="00893D03"/>
    <w:rsid w:val="00894478"/>
    <w:rsid w:val="008947A5"/>
    <w:rsid w:val="00894A07"/>
    <w:rsid w:val="00897215"/>
    <w:rsid w:val="00897A36"/>
    <w:rsid w:val="008A0384"/>
    <w:rsid w:val="008A0521"/>
    <w:rsid w:val="008A1CE3"/>
    <w:rsid w:val="008A240D"/>
    <w:rsid w:val="008A25EA"/>
    <w:rsid w:val="008A31D9"/>
    <w:rsid w:val="008A3B6C"/>
    <w:rsid w:val="008A51D1"/>
    <w:rsid w:val="008A6023"/>
    <w:rsid w:val="008A6272"/>
    <w:rsid w:val="008A660F"/>
    <w:rsid w:val="008A6D91"/>
    <w:rsid w:val="008A70C7"/>
    <w:rsid w:val="008B003F"/>
    <w:rsid w:val="008B09A6"/>
    <w:rsid w:val="008B104B"/>
    <w:rsid w:val="008B126E"/>
    <w:rsid w:val="008B1EFE"/>
    <w:rsid w:val="008B2378"/>
    <w:rsid w:val="008B278A"/>
    <w:rsid w:val="008B2D66"/>
    <w:rsid w:val="008B305D"/>
    <w:rsid w:val="008B339C"/>
    <w:rsid w:val="008B386C"/>
    <w:rsid w:val="008B398D"/>
    <w:rsid w:val="008B43E3"/>
    <w:rsid w:val="008B544B"/>
    <w:rsid w:val="008B6DAD"/>
    <w:rsid w:val="008B7399"/>
    <w:rsid w:val="008C072D"/>
    <w:rsid w:val="008C1C9C"/>
    <w:rsid w:val="008C25E0"/>
    <w:rsid w:val="008C3B32"/>
    <w:rsid w:val="008C4ABC"/>
    <w:rsid w:val="008C4E44"/>
    <w:rsid w:val="008C5730"/>
    <w:rsid w:val="008C661D"/>
    <w:rsid w:val="008C7B3F"/>
    <w:rsid w:val="008C7F46"/>
    <w:rsid w:val="008D04C6"/>
    <w:rsid w:val="008D1400"/>
    <w:rsid w:val="008D246D"/>
    <w:rsid w:val="008D35EB"/>
    <w:rsid w:val="008D39E6"/>
    <w:rsid w:val="008D4418"/>
    <w:rsid w:val="008D455D"/>
    <w:rsid w:val="008D5D0B"/>
    <w:rsid w:val="008D75F6"/>
    <w:rsid w:val="008D79C7"/>
    <w:rsid w:val="008D7B51"/>
    <w:rsid w:val="008E05BA"/>
    <w:rsid w:val="008E0641"/>
    <w:rsid w:val="008E0A23"/>
    <w:rsid w:val="008E1558"/>
    <w:rsid w:val="008E1E30"/>
    <w:rsid w:val="008E3B86"/>
    <w:rsid w:val="008E3BDC"/>
    <w:rsid w:val="008E3F5A"/>
    <w:rsid w:val="008E443D"/>
    <w:rsid w:val="008E506A"/>
    <w:rsid w:val="008E5137"/>
    <w:rsid w:val="008E5687"/>
    <w:rsid w:val="008E5807"/>
    <w:rsid w:val="008E6DE9"/>
    <w:rsid w:val="008E7116"/>
    <w:rsid w:val="008E7F01"/>
    <w:rsid w:val="008F001D"/>
    <w:rsid w:val="008F0384"/>
    <w:rsid w:val="008F11C9"/>
    <w:rsid w:val="008F130A"/>
    <w:rsid w:val="008F25C1"/>
    <w:rsid w:val="008F2CDD"/>
    <w:rsid w:val="008F34CB"/>
    <w:rsid w:val="008F479D"/>
    <w:rsid w:val="008F546E"/>
    <w:rsid w:val="008F5A52"/>
    <w:rsid w:val="008F6BC6"/>
    <w:rsid w:val="008F7612"/>
    <w:rsid w:val="008F794E"/>
    <w:rsid w:val="00900493"/>
    <w:rsid w:val="00900FCD"/>
    <w:rsid w:val="00901197"/>
    <w:rsid w:val="00901DB9"/>
    <w:rsid w:val="0090291D"/>
    <w:rsid w:val="00902F99"/>
    <w:rsid w:val="00903552"/>
    <w:rsid w:val="00903608"/>
    <w:rsid w:val="00903E0B"/>
    <w:rsid w:val="0090427A"/>
    <w:rsid w:val="00904B00"/>
    <w:rsid w:val="00904D24"/>
    <w:rsid w:val="0090535A"/>
    <w:rsid w:val="00905B88"/>
    <w:rsid w:val="00905BA5"/>
    <w:rsid w:val="0090692A"/>
    <w:rsid w:val="00906D3B"/>
    <w:rsid w:val="00907013"/>
    <w:rsid w:val="009071E6"/>
    <w:rsid w:val="00910AF1"/>
    <w:rsid w:val="0091296D"/>
    <w:rsid w:val="00912979"/>
    <w:rsid w:val="009130E5"/>
    <w:rsid w:val="00913322"/>
    <w:rsid w:val="00913521"/>
    <w:rsid w:val="0091387F"/>
    <w:rsid w:val="00913B69"/>
    <w:rsid w:val="00914A34"/>
    <w:rsid w:val="00914BB7"/>
    <w:rsid w:val="00914D15"/>
    <w:rsid w:val="00914FAC"/>
    <w:rsid w:val="00915650"/>
    <w:rsid w:val="0091615A"/>
    <w:rsid w:val="009173AC"/>
    <w:rsid w:val="009173F6"/>
    <w:rsid w:val="00917470"/>
    <w:rsid w:val="009178B7"/>
    <w:rsid w:val="009179BA"/>
    <w:rsid w:val="00917CC3"/>
    <w:rsid w:val="00920082"/>
    <w:rsid w:val="009208BF"/>
    <w:rsid w:val="0092199D"/>
    <w:rsid w:val="00921C99"/>
    <w:rsid w:val="009226AA"/>
    <w:rsid w:val="009227B9"/>
    <w:rsid w:val="00923F1E"/>
    <w:rsid w:val="00924383"/>
    <w:rsid w:val="00924572"/>
    <w:rsid w:val="00924C1A"/>
    <w:rsid w:val="00924E0C"/>
    <w:rsid w:val="0092515F"/>
    <w:rsid w:val="0092588D"/>
    <w:rsid w:val="00925986"/>
    <w:rsid w:val="00925E9B"/>
    <w:rsid w:val="00926529"/>
    <w:rsid w:val="009266B5"/>
    <w:rsid w:val="0092681F"/>
    <w:rsid w:val="00927018"/>
    <w:rsid w:val="009272C2"/>
    <w:rsid w:val="00930723"/>
    <w:rsid w:val="00930BCA"/>
    <w:rsid w:val="00930F0A"/>
    <w:rsid w:val="00931684"/>
    <w:rsid w:val="00931CBC"/>
    <w:rsid w:val="009330B5"/>
    <w:rsid w:val="009333A6"/>
    <w:rsid w:val="00933A90"/>
    <w:rsid w:val="00933B00"/>
    <w:rsid w:val="00934030"/>
    <w:rsid w:val="009343A4"/>
    <w:rsid w:val="00934816"/>
    <w:rsid w:val="00934A1C"/>
    <w:rsid w:val="009353C8"/>
    <w:rsid w:val="009355E6"/>
    <w:rsid w:val="00935A58"/>
    <w:rsid w:val="00935E11"/>
    <w:rsid w:val="0093619F"/>
    <w:rsid w:val="009361DA"/>
    <w:rsid w:val="00936C95"/>
    <w:rsid w:val="00936E56"/>
    <w:rsid w:val="00937676"/>
    <w:rsid w:val="0093783C"/>
    <w:rsid w:val="0093799A"/>
    <w:rsid w:val="00937EE7"/>
    <w:rsid w:val="009402E6"/>
    <w:rsid w:val="0094049A"/>
    <w:rsid w:val="00940757"/>
    <w:rsid w:val="00940E53"/>
    <w:rsid w:val="009416A3"/>
    <w:rsid w:val="00941DA5"/>
    <w:rsid w:val="009424B3"/>
    <w:rsid w:val="00942FEC"/>
    <w:rsid w:val="00943B0E"/>
    <w:rsid w:val="0094415D"/>
    <w:rsid w:val="009442F7"/>
    <w:rsid w:val="0094432B"/>
    <w:rsid w:val="009443F1"/>
    <w:rsid w:val="00944B4F"/>
    <w:rsid w:val="00944E6F"/>
    <w:rsid w:val="0094549E"/>
    <w:rsid w:val="00945E1E"/>
    <w:rsid w:val="009461B5"/>
    <w:rsid w:val="00946F50"/>
    <w:rsid w:val="009470B2"/>
    <w:rsid w:val="00947152"/>
    <w:rsid w:val="0094790F"/>
    <w:rsid w:val="009502C9"/>
    <w:rsid w:val="00950852"/>
    <w:rsid w:val="00950997"/>
    <w:rsid w:val="009513C0"/>
    <w:rsid w:val="009519F0"/>
    <w:rsid w:val="00951FF7"/>
    <w:rsid w:val="00953047"/>
    <w:rsid w:val="00953D5A"/>
    <w:rsid w:val="009560C5"/>
    <w:rsid w:val="009560E6"/>
    <w:rsid w:val="00956508"/>
    <w:rsid w:val="00957014"/>
    <w:rsid w:val="0096112F"/>
    <w:rsid w:val="00961A14"/>
    <w:rsid w:val="00961B52"/>
    <w:rsid w:val="00961EE3"/>
    <w:rsid w:val="00961EFA"/>
    <w:rsid w:val="00962135"/>
    <w:rsid w:val="0096433C"/>
    <w:rsid w:val="00964CB8"/>
    <w:rsid w:val="00964D3A"/>
    <w:rsid w:val="00965239"/>
    <w:rsid w:val="00965478"/>
    <w:rsid w:val="009659A7"/>
    <w:rsid w:val="00965C12"/>
    <w:rsid w:val="00965D10"/>
    <w:rsid w:val="00965D9E"/>
    <w:rsid w:val="00965FCF"/>
    <w:rsid w:val="00966630"/>
    <w:rsid w:val="00966E2B"/>
    <w:rsid w:val="00967337"/>
    <w:rsid w:val="00970D92"/>
    <w:rsid w:val="00971E0C"/>
    <w:rsid w:val="00972384"/>
    <w:rsid w:val="00972E89"/>
    <w:rsid w:val="0097325B"/>
    <w:rsid w:val="009743DC"/>
    <w:rsid w:val="00974CA8"/>
    <w:rsid w:val="0097500B"/>
    <w:rsid w:val="00975265"/>
    <w:rsid w:val="0097547F"/>
    <w:rsid w:val="00975E4A"/>
    <w:rsid w:val="009768B9"/>
    <w:rsid w:val="00976E9B"/>
    <w:rsid w:val="00977159"/>
    <w:rsid w:val="00977BBF"/>
    <w:rsid w:val="0098048F"/>
    <w:rsid w:val="0098055D"/>
    <w:rsid w:val="00980D8E"/>
    <w:rsid w:val="00981BDF"/>
    <w:rsid w:val="00982055"/>
    <w:rsid w:val="0098337F"/>
    <w:rsid w:val="009834A1"/>
    <w:rsid w:val="0098394E"/>
    <w:rsid w:val="00984E2F"/>
    <w:rsid w:val="00984FC8"/>
    <w:rsid w:val="009858D0"/>
    <w:rsid w:val="00985D5F"/>
    <w:rsid w:val="00985FF4"/>
    <w:rsid w:val="009863D4"/>
    <w:rsid w:val="00986666"/>
    <w:rsid w:val="00990704"/>
    <w:rsid w:val="00991580"/>
    <w:rsid w:val="0099201D"/>
    <w:rsid w:val="009920E4"/>
    <w:rsid w:val="00992465"/>
    <w:rsid w:val="009924D6"/>
    <w:rsid w:val="00993E76"/>
    <w:rsid w:val="0099507F"/>
    <w:rsid w:val="00995446"/>
    <w:rsid w:val="00995E4C"/>
    <w:rsid w:val="009961D3"/>
    <w:rsid w:val="009971AD"/>
    <w:rsid w:val="00997229"/>
    <w:rsid w:val="009972A7"/>
    <w:rsid w:val="009972C4"/>
    <w:rsid w:val="009A0530"/>
    <w:rsid w:val="009A11BA"/>
    <w:rsid w:val="009A1201"/>
    <w:rsid w:val="009A1430"/>
    <w:rsid w:val="009A24DB"/>
    <w:rsid w:val="009A33CA"/>
    <w:rsid w:val="009A3533"/>
    <w:rsid w:val="009A3901"/>
    <w:rsid w:val="009A3D4B"/>
    <w:rsid w:val="009A586C"/>
    <w:rsid w:val="009A687B"/>
    <w:rsid w:val="009A6EB5"/>
    <w:rsid w:val="009A6F1E"/>
    <w:rsid w:val="009A74D5"/>
    <w:rsid w:val="009B01AB"/>
    <w:rsid w:val="009B0658"/>
    <w:rsid w:val="009B0770"/>
    <w:rsid w:val="009B0945"/>
    <w:rsid w:val="009B1145"/>
    <w:rsid w:val="009B173D"/>
    <w:rsid w:val="009B1D7E"/>
    <w:rsid w:val="009B2F85"/>
    <w:rsid w:val="009B316A"/>
    <w:rsid w:val="009B3760"/>
    <w:rsid w:val="009B3B71"/>
    <w:rsid w:val="009B4340"/>
    <w:rsid w:val="009B4665"/>
    <w:rsid w:val="009B4EF1"/>
    <w:rsid w:val="009B5CC9"/>
    <w:rsid w:val="009B65BB"/>
    <w:rsid w:val="009B7033"/>
    <w:rsid w:val="009B7DAA"/>
    <w:rsid w:val="009C0E4B"/>
    <w:rsid w:val="009C12B6"/>
    <w:rsid w:val="009C1571"/>
    <w:rsid w:val="009C15AB"/>
    <w:rsid w:val="009C1B6D"/>
    <w:rsid w:val="009C1E44"/>
    <w:rsid w:val="009C2301"/>
    <w:rsid w:val="009C2FAD"/>
    <w:rsid w:val="009C362A"/>
    <w:rsid w:val="009C3C9C"/>
    <w:rsid w:val="009C501D"/>
    <w:rsid w:val="009C502B"/>
    <w:rsid w:val="009C5879"/>
    <w:rsid w:val="009C5C01"/>
    <w:rsid w:val="009C78AE"/>
    <w:rsid w:val="009C7C7E"/>
    <w:rsid w:val="009D0C49"/>
    <w:rsid w:val="009D17D0"/>
    <w:rsid w:val="009D2159"/>
    <w:rsid w:val="009D2513"/>
    <w:rsid w:val="009D28FA"/>
    <w:rsid w:val="009D317B"/>
    <w:rsid w:val="009D4F17"/>
    <w:rsid w:val="009D5D9A"/>
    <w:rsid w:val="009D5E60"/>
    <w:rsid w:val="009D6DED"/>
    <w:rsid w:val="009D6E8F"/>
    <w:rsid w:val="009D7842"/>
    <w:rsid w:val="009D7BD1"/>
    <w:rsid w:val="009E028F"/>
    <w:rsid w:val="009E02D0"/>
    <w:rsid w:val="009E0BB5"/>
    <w:rsid w:val="009E1765"/>
    <w:rsid w:val="009E1F82"/>
    <w:rsid w:val="009E34D9"/>
    <w:rsid w:val="009E5268"/>
    <w:rsid w:val="009E54C1"/>
    <w:rsid w:val="009E5734"/>
    <w:rsid w:val="009E6DC3"/>
    <w:rsid w:val="009E7793"/>
    <w:rsid w:val="009F0099"/>
    <w:rsid w:val="009F037C"/>
    <w:rsid w:val="009F0C21"/>
    <w:rsid w:val="009F1033"/>
    <w:rsid w:val="009F124A"/>
    <w:rsid w:val="009F1C00"/>
    <w:rsid w:val="009F220C"/>
    <w:rsid w:val="009F2D4F"/>
    <w:rsid w:val="009F396B"/>
    <w:rsid w:val="009F3DF0"/>
    <w:rsid w:val="009F3EF4"/>
    <w:rsid w:val="009F4C41"/>
    <w:rsid w:val="009F54A8"/>
    <w:rsid w:val="009F5B1E"/>
    <w:rsid w:val="009F5B2B"/>
    <w:rsid w:val="009F63AA"/>
    <w:rsid w:val="009F6625"/>
    <w:rsid w:val="009F7074"/>
    <w:rsid w:val="009F79D1"/>
    <w:rsid w:val="009F7E1F"/>
    <w:rsid w:val="00A0007A"/>
    <w:rsid w:val="00A0091B"/>
    <w:rsid w:val="00A00CE8"/>
    <w:rsid w:val="00A0202E"/>
    <w:rsid w:val="00A031B2"/>
    <w:rsid w:val="00A033BC"/>
    <w:rsid w:val="00A04970"/>
    <w:rsid w:val="00A04978"/>
    <w:rsid w:val="00A04E0E"/>
    <w:rsid w:val="00A0525E"/>
    <w:rsid w:val="00A05997"/>
    <w:rsid w:val="00A06731"/>
    <w:rsid w:val="00A06C56"/>
    <w:rsid w:val="00A06F7F"/>
    <w:rsid w:val="00A07893"/>
    <w:rsid w:val="00A07ED1"/>
    <w:rsid w:val="00A1040F"/>
    <w:rsid w:val="00A10795"/>
    <w:rsid w:val="00A118D7"/>
    <w:rsid w:val="00A11BF5"/>
    <w:rsid w:val="00A13B3D"/>
    <w:rsid w:val="00A161C3"/>
    <w:rsid w:val="00A167F1"/>
    <w:rsid w:val="00A16B2F"/>
    <w:rsid w:val="00A16F9F"/>
    <w:rsid w:val="00A17EB2"/>
    <w:rsid w:val="00A20233"/>
    <w:rsid w:val="00A206E9"/>
    <w:rsid w:val="00A20C41"/>
    <w:rsid w:val="00A21007"/>
    <w:rsid w:val="00A216D9"/>
    <w:rsid w:val="00A218DC"/>
    <w:rsid w:val="00A21C29"/>
    <w:rsid w:val="00A2220D"/>
    <w:rsid w:val="00A226AC"/>
    <w:rsid w:val="00A22760"/>
    <w:rsid w:val="00A22C29"/>
    <w:rsid w:val="00A23892"/>
    <w:rsid w:val="00A23BFA"/>
    <w:rsid w:val="00A24A7F"/>
    <w:rsid w:val="00A24C60"/>
    <w:rsid w:val="00A24E79"/>
    <w:rsid w:val="00A254AB"/>
    <w:rsid w:val="00A255A9"/>
    <w:rsid w:val="00A26231"/>
    <w:rsid w:val="00A266A7"/>
    <w:rsid w:val="00A26E14"/>
    <w:rsid w:val="00A27155"/>
    <w:rsid w:val="00A31100"/>
    <w:rsid w:val="00A31740"/>
    <w:rsid w:val="00A31DEA"/>
    <w:rsid w:val="00A32000"/>
    <w:rsid w:val="00A322F9"/>
    <w:rsid w:val="00A3331C"/>
    <w:rsid w:val="00A33C12"/>
    <w:rsid w:val="00A346F8"/>
    <w:rsid w:val="00A3496A"/>
    <w:rsid w:val="00A354CA"/>
    <w:rsid w:val="00A355DD"/>
    <w:rsid w:val="00A35C16"/>
    <w:rsid w:val="00A36EF2"/>
    <w:rsid w:val="00A3786E"/>
    <w:rsid w:val="00A41F11"/>
    <w:rsid w:val="00A4205A"/>
    <w:rsid w:val="00A42150"/>
    <w:rsid w:val="00A42DF7"/>
    <w:rsid w:val="00A4304C"/>
    <w:rsid w:val="00A430D8"/>
    <w:rsid w:val="00A43AD6"/>
    <w:rsid w:val="00A442AE"/>
    <w:rsid w:val="00A45393"/>
    <w:rsid w:val="00A4569B"/>
    <w:rsid w:val="00A459B6"/>
    <w:rsid w:val="00A45B13"/>
    <w:rsid w:val="00A46096"/>
    <w:rsid w:val="00A46C81"/>
    <w:rsid w:val="00A47030"/>
    <w:rsid w:val="00A47CA7"/>
    <w:rsid w:val="00A505AA"/>
    <w:rsid w:val="00A50D74"/>
    <w:rsid w:val="00A51038"/>
    <w:rsid w:val="00A511E4"/>
    <w:rsid w:val="00A513DB"/>
    <w:rsid w:val="00A518C8"/>
    <w:rsid w:val="00A5287D"/>
    <w:rsid w:val="00A52D6C"/>
    <w:rsid w:val="00A52E42"/>
    <w:rsid w:val="00A534B3"/>
    <w:rsid w:val="00A53976"/>
    <w:rsid w:val="00A53D9E"/>
    <w:rsid w:val="00A54A88"/>
    <w:rsid w:val="00A54A90"/>
    <w:rsid w:val="00A54F89"/>
    <w:rsid w:val="00A55269"/>
    <w:rsid w:val="00A55883"/>
    <w:rsid w:val="00A55E1E"/>
    <w:rsid w:val="00A56F2B"/>
    <w:rsid w:val="00A5734C"/>
    <w:rsid w:val="00A57417"/>
    <w:rsid w:val="00A57F2E"/>
    <w:rsid w:val="00A60179"/>
    <w:rsid w:val="00A60261"/>
    <w:rsid w:val="00A606A2"/>
    <w:rsid w:val="00A6151F"/>
    <w:rsid w:val="00A6157E"/>
    <w:rsid w:val="00A621EE"/>
    <w:rsid w:val="00A6229B"/>
    <w:rsid w:val="00A63159"/>
    <w:rsid w:val="00A64065"/>
    <w:rsid w:val="00A64165"/>
    <w:rsid w:val="00A64ADB"/>
    <w:rsid w:val="00A65295"/>
    <w:rsid w:val="00A65AF5"/>
    <w:rsid w:val="00A66191"/>
    <w:rsid w:val="00A669D0"/>
    <w:rsid w:val="00A66A16"/>
    <w:rsid w:val="00A66F64"/>
    <w:rsid w:val="00A67470"/>
    <w:rsid w:val="00A70C2F"/>
    <w:rsid w:val="00A70F09"/>
    <w:rsid w:val="00A71A9A"/>
    <w:rsid w:val="00A71C41"/>
    <w:rsid w:val="00A73335"/>
    <w:rsid w:val="00A74D00"/>
    <w:rsid w:val="00A74EB7"/>
    <w:rsid w:val="00A75783"/>
    <w:rsid w:val="00A763D1"/>
    <w:rsid w:val="00A778C1"/>
    <w:rsid w:val="00A77FA9"/>
    <w:rsid w:val="00A80264"/>
    <w:rsid w:val="00A8088F"/>
    <w:rsid w:val="00A809B6"/>
    <w:rsid w:val="00A81C17"/>
    <w:rsid w:val="00A81E1F"/>
    <w:rsid w:val="00A827F7"/>
    <w:rsid w:val="00A82800"/>
    <w:rsid w:val="00A82D30"/>
    <w:rsid w:val="00A83CB7"/>
    <w:rsid w:val="00A848B3"/>
    <w:rsid w:val="00A84B0B"/>
    <w:rsid w:val="00A84CAD"/>
    <w:rsid w:val="00A853D6"/>
    <w:rsid w:val="00A854E9"/>
    <w:rsid w:val="00A857DA"/>
    <w:rsid w:val="00A8607A"/>
    <w:rsid w:val="00A8738B"/>
    <w:rsid w:val="00A87AA2"/>
    <w:rsid w:val="00A87E87"/>
    <w:rsid w:val="00A90052"/>
    <w:rsid w:val="00A91259"/>
    <w:rsid w:val="00A91686"/>
    <w:rsid w:val="00A925DA"/>
    <w:rsid w:val="00A9263F"/>
    <w:rsid w:val="00A930E9"/>
    <w:rsid w:val="00A93698"/>
    <w:rsid w:val="00A9419C"/>
    <w:rsid w:val="00A941A2"/>
    <w:rsid w:val="00A94397"/>
    <w:rsid w:val="00A949CA"/>
    <w:rsid w:val="00A94BC5"/>
    <w:rsid w:val="00A95A13"/>
    <w:rsid w:val="00A96008"/>
    <w:rsid w:val="00A965AB"/>
    <w:rsid w:val="00A96AD7"/>
    <w:rsid w:val="00A96E9E"/>
    <w:rsid w:val="00A96FE0"/>
    <w:rsid w:val="00A97889"/>
    <w:rsid w:val="00A97942"/>
    <w:rsid w:val="00AA008C"/>
    <w:rsid w:val="00AA02B7"/>
    <w:rsid w:val="00AA0E96"/>
    <w:rsid w:val="00AA1627"/>
    <w:rsid w:val="00AA1C4E"/>
    <w:rsid w:val="00AA205F"/>
    <w:rsid w:val="00AA2E8A"/>
    <w:rsid w:val="00AA4010"/>
    <w:rsid w:val="00AA4ACE"/>
    <w:rsid w:val="00AA53C3"/>
    <w:rsid w:val="00AA5DB7"/>
    <w:rsid w:val="00AA67E3"/>
    <w:rsid w:val="00AA7DC3"/>
    <w:rsid w:val="00AB0946"/>
    <w:rsid w:val="00AB0C1A"/>
    <w:rsid w:val="00AB0E99"/>
    <w:rsid w:val="00AB27D7"/>
    <w:rsid w:val="00AB2B3E"/>
    <w:rsid w:val="00AB3AAD"/>
    <w:rsid w:val="00AB3B71"/>
    <w:rsid w:val="00AB4738"/>
    <w:rsid w:val="00AB4B0B"/>
    <w:rsid w:val="00AB4C3C"/>
    <w:rsid w:val="00AB5754"/>
    <w:rsid w:val="00AB6591"/>
    <w:rsid w:val="00AB668D"/>
    <w:rsid w:val="00AB74EC"/>
    <w:rsid w:val="00AC00F7"/>
    <w:rsid w:val="00AC018A"/>
    <w:rsid w:val="00AC15F4"/>
    <w:rsid w:val="00AC165D"/>
    <w:rsid w:val="00AC17FF"/>
    <w:rsid w:val="00AC2B6E"/>
    <w:rsid w:val="00AC331D"/>
    <w:rsid w:val="00AC3340"/>
    <w:rsid w:val="00AC34CA"/>
    <w:rsid w:val="00AC45F5"/>
    <w:rsid w:val="00AC5010"/>
    <w:rsid w:val="00AC51BB"/>
    <w:rsid w:val="00AC5530"/>
    <w:rsid w:val="00AC6568"/>
    <w:rsid w:val="00AC6CE4"/>
    <w:rsid w:val="00AC72F0"/>
    <w:rsid w:val="00AD003D"/>
    <w:rsid w:val="00AD04F7"/>
    <w:rsid w:val="00AD08BE"/>
    <w:rsid w:val="00AD16CE"/>
    <w:rsid w:val="00AD1DC4"/>
    <w:rsid w:val="00AD23C3"/>
    <w:rsid w:val="00AD4404"/>
    <w:rsid w:val="00AD5AB2"/>
    <w:rsid w:val="00AD6972"/>
    <w:rsid w:val="00AD7D5F"/>
    <w:rsid w:val="00AE0641"/>
    <w:rsid w:val="00AE2919"/>
    <w:rsid w:val="00AE2C1A"/>
    <w:rsid w:val="00AE2E79"/>
    <w:rsid w:val="00AE39EE"/>
    <w:rsid w:val="00AE3C23"/>
    <w:rsid w:val="00AE42CE"/>
    <w:rsid w:val="00AE4461"/>
    <w:rsid w:val="00AE47ED"/>
    <w:rsid w:val="00AE589A"/>
    <w:rsid w:val="00AE5AAA"/>
    <w:rsid w:val="00AE6951"/>
    <w:rsid w:val="00AF0C07"/>
    <w:rsid w:val="00AF0F3F"/>
    <w:rsid w:val="00AF112F"/>
    <w:rsid w:val="00AF113F"/>
    <w:rsid w:val="00AF3F17"/>
    <w:rsid w:val="00AF40E9"/>
    <w:rsid w:val="00AF41EC"/>
    <w:rsid w:val="00AF4826"/>
    <w:rsid w:val="00AF5A74"/>
    <w:rsid w:val="00AF62F7"/>
    <w:rsid w:val="00AF6753"/>
    <w:rsid w:val="00AF6E17"/>
    <w:rsid w:val="00AF6EBD"/>
    <w:rsid w:val="00AF6EC8"/>
    <w:rsid w:val="00AF70BC"/>
    <w:rsid w:val="00AF742D"/>
    <w:rsid w:val="00B00B08"/>
    <w:rsid w:val="00B00E7D"/>
    <w:rsid w:val="00B0143C"/>
    <w:rsid w:val="00B0172E"/>
    <w:rsid w:val="00B01D9C"/>
    <w:rsid w:val="00B03251"/>
    <w:rsid w:val="00B045B4"/>
    <w:rsid w:val="00B046B9"/>
    <w:rsid w:val="00B04940"/>
    <w:rsid w:val="00B05265"/>
    <w:rsid w:val="00B055F5"/>
    <w:rsid w:val="00B058A3"/>
    <w:rsid w:val="00B0598D"/>
    <w:rsid w:val="00B05CEF"/>
    <w:rsid w:val="00B0686F"/>
    <w:rsid w:val="00B06C96"/>
    <w:rsid w:val="00B06ED1"/>
    <w:rsid w:val="00B07121"/>
    <w:rsid w:val="00B0732B"/>
    <w:rsid w:val="00B0794B"/>
    <w:rsid w:val="00B11538"/>
    <w:rsid w:val="00B11D64"/>
    <w:rsid w:val="00B11E11"/>
    <w:rsid w:val="00B122D7"/>
    <w:rsid w:val="00B123A7"/>
    <w:rsid w:val="00B12AB7"/>
    <w:rsid w:val="00B13392"/>
    <w:rsid w:val="00B13546"/>
    <w:rsid w:val="00B13773"/>
    <w:rsid w:val="00B138BE"/>
    <w:rsid w:val="00B13917"/>
    <w:rsid w:val="00B13933"/>
    <w:rsid w:val="00B13BEE"/>
    <w:rsid w:val="00B145E5"/>
    <w:rsid w:val="00B14F96"/>
    <w:rsid w:val="00B1645B"/>
    <w:rsid w:val="00B174B5"/>
    <w:rsid w:val="00B174EE"/>
    <w:rsid w:val="00B23158"/>
    <w:rsid w:val="00B238E0"/>
    <w:rsid w:val="00B24429"/>
    <w:rsid w:val="00B248FE"/>
    <w:rsid w:val="00B24BF1"/>
    <w:rsid w:val="00B251CE"/>
    <w:rsid w:val="00B257A1"/>
    <w:rsid w:val="00B257E4"/>
    <w:rsid w:val="00B25EF7"/>
    <w:rsid w:val="00B25FED"/>
    <w:rsid w:val="00B265AE"/>
    <w:rsid w:val="00B26F5A"/>
    <w:rsid w:val="00B27133"/>
    <w:rsid w:val="00B271BC"/>
    <w:rsid w:val="00B27E6E"/>
    <w:rsid w:val="00B308BC"/>
    <w:rsid w:val="00B31211"/>
    <w:rsid w:val="00B31CA5"/>
    <w:rsid w:val="00B323E1"/>
    <w:rsid w:val="00B32C24"/>
    <w:rsid w:val="00B32EAC"/>
    <w:rsid w:val="00B33485"/>
    <w:rsid w:val="00B33EC3"/>
    <w:rsid w:val="00B34D8A"/>
    <w:rsid w:val="00B3508A"/>
    <w:rsid w:val="00B35177"/>
    <w:rsid w:val="00B35526"/>
    <w:rsid w:val="00B36219"/>
    <w:rsid w:val="00B36A87"/>
    <w:rsid w:val="00B36E32"/>
    <w:rsid w:val="00B404E6"/>
    <w:rsid w:val="00B40B78"/>
    <w:rsid w:val="00B421D7"/>
    <w:rsid w:val="00B423E1"/>
    <w:rsid w:val="00B4398F"/>
    <w:rsid w:val="00B43F96"/>
    <w:rsid w:val="00B4418C"/>
    <w:rsid w:val="00B447C5"/>
    <w:rsid w:val="00B4577F"/>
    <w:rsid w:val="00B4610D"/>
    <w:rsid w:val="00B469DC"/>
    <w:rsid w:val="00B469FD"/>
    <w:rsid w:val="00B474D1"/>
    <w:rsid w:val="00B50047"/>
    <w:rsid w:val="00B50F73"/>
    <w:rsid w:val="00B517FA"/>
    <w:rsid w:val="00B51BF9"/>
    <w:rsid w:val="00B51C0D"/>
    <w:rsid w:val="00B5327C"/>
    <w:rsid w:val="00B5386C"/>
    <w:rsid w:val="00B53D87"/>
    <w:rsid w:val="00B53F92"/>
    <w:rsid w:val="00B540CE"/>
    <w:rsid w:val="00B55BAF"/>
    <w:rsid w:val="00B55D14"/>
    <w:rsid w:val="00B5618C"/>
    <w:rsid w:val="00B5654A"/>
    <w:rsid w:val="00B5677A"/>
    <w:rsid w:val="00B56B19"/>
    <w:rsid w:val="00B56D57"/>
    <w:rsid w:val="00B578A8"/>
    <w:rsid w:val="00B57ECC"/>
    <w:rsid w:val="00B60E6A"/>
    <w:rsid w:val="00B619E5"/>
    <w:rsid w:val="00B625C1"/>
    <w:rsid w:val="00B63044"/>
    <w:rsid w:val="00B63D5D"/>
    <w:rsid w:val="00B63E9E"/>
    <w:rsid w:val="00B63F82"/>
    <w:rsid w:val="00B649BA"/>
    <w:rsid w:val="00B64D9D"/>
    <w:rsid w:val="00B6531E"/>
    <w:rsid w:val="00B65C15"/>
    <w:rsid w:val="00B673CC"/>
    <w:rsid w:val="00B676CF"/>
    <w:rsid w:val="00B678D2"/>
    <w:rsid w:val="00B704CB"/>
    <w:rsid w:val="00B70997"/>
    <w:rsid w:val="00B71779"/>
    <w:rsid w:val="00B71E9D"/>
    <w:rsid w:val="00B72F59"/>
    <w:rsid w:val="00B73093"/>
    <w:rsid w:val="00B7349F"/>
    <w:rsid w:val="00B7392E"/>
    <w:rsid w:val="00B74366"/>
    <w:rsid w:val="00B74A84"/>
    <w:rsid w:val="00B7514D"/>
    <w:rsid w:val="00B75668"/>
    <w:rsid w:val="00B769A3"/>
    <w:rsid w:val="00B76DFE"/>
    <w:rsid w:val="00B77460"/>
    <w:rsid w:val="00B80B3C"/>
    <w:rsid w:val="00B80FE6"/>
    <w:rsid w:val="00B8129C"/>
    <w:rsid w:val="00B812FC"/>
    <w:rsid w:val="00B8183A"/>
    <w:rsid w:val="00B81B89"/>
    <w:rsid w:val="00B82A03"/>
    <w:rsid w:val="00B82C7C"/>
    <w:rsid w:val="00B83096"/>
    <w:rsid w:val="00B839C3"/>
    <w:rsid w:val="00B846C3"/>
    <w:rsid w:val="00B84AC6"/>
    <w:rsid w:val="00B84E9D"/>
    <w:rsid w:val="00B8706E"/>
    <w:rsid w:val="00B87188"/>
    <w:rsid w:val="00B871CE"/>
    <w:rsid w:val="00B87761"/>
    <w:rsid w:val="00B878F8"/>
    <w:rsid w:val="00B91D46"/>
    <w:rsid w:val="00B91DDF"/>
    <w:rsid w:val="00B923A2"/>
    <w:rsid w:val="00B92905"/>
    <w:rsid w:val="00B92EA3"/>
    <w:rsid w:val="00B92FFC"/>
    <w:rsid w:val="00B93004"/>
    <w:rsid w:val="00B933C5"/>
    <w:rsid w:val="00B93966"/>
    <w:rsid w:val="00B93FF8"/>
    <w:rsid w:val="00B94D87"/>
    <w:rsid w:val="00B9512E"/>
    <w:rsid w:val="00B9632B"/>
    <w:rsid w:val="00B963DA"/>
    <w:rsid w:val="00B97918"/>
    <w:rsid w:val="00B97B66"/>
    <w:rsid w:val="00BA037E"/>
    <w:rsid w:val="00BA1130"/>
    <w:rsid w:val="00BA2220"/>
    <w:rsid w:val="00BA229F"/>
    <w:rsid w:val="00BA2774"/>
    <w:rsid w:val="00BA2EDB"/>
    <w:rsid w:val="00BA2F7D"/>
    <w:rsid w:val="00BA356E"/>
    <w:rsid w:val="00BA443C"/>
    <w:rsid w:val="00BA4F17"/>
    <w:rsid w:val="00BA51DF"/>
    <w:rsid w:val="00BA6B42"/>
    <w:rsid w:val="00BA6B9F"/>
    <w:rsid w:val="00BA6F0A"/>
    <w:rsid w:val="00BA7661"/>
    <w:rsid w:val="00BB027B"/>
    <w:rsid w:val="00BB0684"/>
    <w:rsid w:val="00BB0935"/>
    <w:rsid w:val="00BB0D86"/>
    <w:rsid w:val="00BB0E79"/>
    <w:rsid w:val="00BB295E"/>
    <w:rsid w:val="00BB30BC"/>
    <w:rsid w:val="00BB317C"/>
    <w:rsid w:val="00BB3619"/>
    <w:rsid w:val="00BB49FA"/>
    <w:rsid w:val="00BB6AEF"/>
    <w:rsid w:val="00BB6C9D"/>
    <w:rsid w:val="00BB713B"/>
    <w:rsid w:val="00BB7D02"/>
    <w:rsid w:val="00BB7D0A"/>
    <w:rsid w:val="00BB7D88"/>
    <w:rsid w:val="00BC0041"/>
    <w:rsid w:val="00BC041B"/>
    <w:rsid w:val="00BC06FB"/>
    <w:rsid w:val="00BC07D5"/>
    <w:rsid w:val="00BC10F4"/>
    <w:rsid w:val="00BC157C"/>
    <w:rsid w:val="00BC1780"/>
    <w:rsid w:val="00BC1D08"/>
    <w:rsid w:val="00BC2040"/>
    <w:rsid w:val="00BC2F23"/>
    <w:rsid w:val="00BC2F41"/>
    <w:rsid w:val="00BC4373"/>
    <w:rsid w:val="00BC625D"/>
    <w:rsid w:val="00BC6AF2"/>
    <w:rsid w:val="00BC7E38"/>
    <w:rsid w:val="00BD042C"/>
    <w:rsid w:val="00BD0740"/>
    <w:rsid w:val="00BD1226"/>
    <w:rsid w:val="00BD18AF"/>
    <w:rsid w:val="00BD2BE7"/>
    <w:rsid w:val="00BD2F85"/>
    <w:rsid w:val="00BD3212"/>
    <w:rsid w:val="00BD3305"/>
    <w:rsid w:val="00BD3752"/>
    <w:rsid w:val="00BD3833"/>
    <w:rsid w:val="00BD4437"/>
    <w:rsid w:val="00BD4471"/>
    <w:rsid w:val="00BD5170"/>
    <w:rsid w:val="00BD51F8"/>
    <w:rsid w:val="00BD57D3"/>
    <w:rsid w:val="00BD6843"/>
    <w:rsid w:val="00BD6D1F"/>
    <w:rsid w:val="00BE00EE"/>
    <w:rsid w:val="00BE032D"/>
    <w:rsid w:val="00BE0389"/>
    <w:rsid w:val="00BE07F4"/>
    <w:rsid w:val="00BE0D8E"/>
    <w:rsid w:val="00BE0F36"/>
    <w:rsid w:val="00BE13A7"/>
    <w:rsid w:val="00BE1459"/>
    <w:rsid w:val="00BE19DC"/>
    <w:rsid w:val="00BE1C44"/>
    <w:rsid w:val="00BE28C0"/>
    <w:rsid w:val="00BE353A"/>
    <w:rsid w:val="00BE46DB"/>
    <w:rsid w:val="00BE4E9F"/>
    <w:rsid w:val="00BE4EE4"/>
    <w:rsid w:val="00BE5243"/>
    <w:rsid w:val="00BE54AE"/>
    <w:rsid w:val="00BE5595"/>
    <w:rsid w:val="00BE6477"/>
    <w:rsid w:val="00BE7050"/>
    <w:rsid w:val="00BE7074"/>
    <w:rsid w:val="00BE71A2"/>
    <w:rsid w:val="00BE7613"/>
    <w:rsid w:val="00BE7886"/>
    <w:rsid w:val="00BF13F2"/>
    <w:rsid w:val="00BF1BCD"/>
    <w:rsid w:val="00BF2109"/>
    <w:rsid w:val="00BF22FC"/>
    <w:rsid w:val="00BF2658"/>
    <w:rsid w:val="00BF28E9"/>
    <w:rsid w:val="00BF3578"/>
    <w:rsid w:val="00BF3625"/>
    <w:rsid w:val="00BF3A17"/>
    <w:rsid w:val="00BF3D96"/>
    <w:rsid w:val="00BF471D"/>
    <w:rsid w:val="00BF490A"/>
    <w:rsid w:val="00BF4D6F"/>
    <w:rsid w:val="00BF4E18"/>
    <w:rsid w:val="00BF55CD"/>
    <w:rsid w:val="00BF5729"/>
    <w:rsid w:val="00BF5BA6"/>
    <w:rsid w:val="00BF64B5"/>
    <w:rsid w:val="00BF7719"/>
    <w:rsid w:val="00BF7879"/>
    <w:rsid w:val="00BF79E6"/>
    <w:rsid w:val="00C00145"/>
    <w:rsid w:val="00C0046D"/>
    <w:rsid w:val="00C0082E"/>
    <w:rsid w:val="00C008E6"/>
    <w:rsid w:val="00C01FA3"/>
    <w:rsid w:val="00C020A0"/>
    <w:rsid w:val="00C024DA"/>
    <w:rsid w:val="00C0346B"/>
    <w:rsid w:val="00C04660"/>
    <w:rsid w:val="00C04B45"/>
    <w:rsid w:val="00C04E99"/>
    <w:rsid w:val="00C05471"/>
    <w:rsid w:val="00C0593C"/>
    <w:rsid w:val="00C0721F"/>
    <w:rsid w:val="00C10B80"/>
    <w:rsid w:val="00C1149A"/>
    <w:rsid w:val="00C13488"/>
    <w:rsid w:val="00C13509"/>
    <w:rsid w:val="00C1390A"/>
    <w:rsid w:val="00C14176"/>
    <w:rsid w:val="00C14384"/>
    <w:rsid w:val="00C144E9"/>
    <w:rsid w:val="00C1511F"/>
    <w:rsid w:val="00C15180"/>
    <w:rsid w:val="00C1590B"/>
    <w:rsid w:val="00C1613E"/>
    <w:rsid w:val="00C16E3D"/>
    <w:rsid w:val="00C17703"/>
    <w:rsid w:val="00C179A3"/>
    <w:rsid w:val="00C179C1"/>
    <w:rsid w:val="00C17C3E"/>
    <w:rsid w:val="00C202E8"/>
    <w:rsid w:val="00C20679"/>
    <w:rsid w:val="00C207DC"/>
    <w:rsid w:val="00C2178A"/>
    <w:rsid w:val="00C22009"/>
    <w:rsid w:val="00C22E78"/>
    <w:rsid w:val="00C249C2"/>
    <w:rsid w:val="00C25079"/>
    <w:rsid w:val="00C25B92"/>
    <w:rsid w:val="00C26605"/>
    <w:rsid w:val="00C26788"/>
    <w:rsid w:val="00C273E9"/>
    <w:rsid w:val="00C27BC3"/>
    <w:rsid w:val="00C27E0B"/>
    <w:rsid w:val="00C27E62"/>
    <w:rsid w:val="00C27F37"/>
    <w:rsid w:val="00C326CB"/>
    <w:rsid w:val="00C3279F"/>
    <w:rsid w:val="00C32C00"/>
    <w:rsid w:val="00C32CCF"/>
    <w:rsid w:val="00C33164"/>
    <w:rsid w:val="00C33D0B"/>
    <w:rsid w:val="00C341BC"/>
    <w:rsid w:val="00C34691"/>
    <w:rsid w:val="00C348AA"/>
    <w:rsid w:val="00C3609C"/>
    <w:rsid w:val="00C373D8"/>
    <w:rsid w:val="00C37866"/>
    <w:rsid w:val="00C37C4E"/>
    <w:rsid w:val="00C37F01"/>
    <w:rsid w:val="00C402AF"/>
    <w:rsid w:val="00C40C90"/>
    <w:rsid w:val="00C42618"/>
    <w:rsid w:val="00C42B63"/>
    <w:rsid w:val="00C42C86"/>
    <w:rsid w:val="00C4339B"/>
    <w:rsid w:val="00C43B8F"/>
    <w:rsid w:val="00C44461"/>
    <w:rsid w:val="00C44F8A"/>
    <w:rsid w:val="00C44FD5"/>
    <w:rsid w:val="00C4600B"/>
    <w:rsid w:val="00C464FB"/>
    <w:rsid w:val="00C500C8"/>
    <w:rsid w:val="00C5102C"/>
    <w:rsid w:val="00C51189"/>
    <w:rsid w:val="00C51BC1"/>
    <w:rsid w:val="00C51C1C"/>
    <w:rsid w:val="00C51FAA"/>
    <w:rsid w:val="00C52167"/>
    <w:rsid w:val="00C53C9F"/>
    <w:rsid w:val="00C54155"/>
    <w:rsid w:val="00C549D2"/>
    <w:rsid w:val="00C55D8B"/>
    <w:rsid w:val="00C55ECC"/>
    <w:rsid w:val="00C56536"/>
    <w:rsid w:val="00C56988"/>
    <w:rsid w:val="00C57514"/>
    <w:rsid w:val="00C579B2"/>
    <w:rsid w:val="00C57B13"/>
    <w:rsid w:val="00C57DCC"/>
    <w:rsid w:val="00C608D4"/>
    <w:rsid w:val="00C60BF6"/>
    <w:rsid w:val="00C61408"/>
    <w:rsid w:val="00C63210"/>
    <w:rsid w:val="00C635B8"/>
    <w:rsid w:val="00C63882"/>
    <w:rsid w:val="00C63A4C"/>
    <w:rsid w:val="00C63F44"/>
    <w:rsid w:val="00C641A4"/>
    <w:rsid w:val="00C648F6"/>
    <w:rsid w:val="00C65A4E"/>
    <w:rsid w:val="00C66E97"/>
    <w:rsid w:val="00C6750A"/>
    <w:rsid w:val="00C67AD1"/>
    <w:rsid w:val="00C67ADA"/>
    <w:rsid w:val="00C67B4A"/>
    <w:rsid w:val="00C67DCA"/>
    <w:rsid w:val="00C67F45"/>
    <w:rsid w:val="00C70493"/>
    <w:rsid w:val="00C716A7"/>
    <w:rsid w:val="00C75106"/>
    <w:rsid w:val="00C754D7"/>
    <w:rsid w:val="00C76FA7"/>
    <w:rsid w:val="00C776B4"/>
    <w:rsid w:val="00C80200"/>
    <w:rsid w:val="00C81540"/>
    <w:rsid w:val="00C82462"/>
    <w:rsid w:val="00C82748"/>
    <w:rsid w:val="00C83168"/>
    <w:rsid w:val="00C833ED"/>
    <w:rsid w:val="00C848DF"/>
    <w:rsid w:val="00C854C8"/>
    <w:rsid w:val="00C85E0F"/>
    <w:rsid w:val="00C87A70"/>
    <w:rsid w:val="00C90171"/>
    <w:rsid w:val="00C90581"/>
    <w:rsid w:val="00C91158"/>
    <w:rsid w:val="00C91A84"/>
    <w:rsid w:val="00C9239D"/>
    <w:rsid w:val="00C9267A"/>
    <w:rsid w:val="00C92755"/>
    <w:rsid w:val="00C93CC9"/>
    <w:rsid w:val="00C941DA"/>
    <w:rsid w:val="00C94889"/>
    <w:rsid w:val="00C94A82"/>
    <w:rsid w:val="00C94C65"/>
    <w:rsid w:val="00C95839"/>
    <w:rsid w:val="00C96809"/>
    <w:rsid w:val="00C97331"/>
    <w:rsid w:val="00C97817"/>
    <w:rsid w:val="00C979A9"/>
    <w:rsid w:val="00CA04DC"/>
    <w:rsid w:val="00CA09F7"/>
    <w:rsid w:val="00CA12DE"/>
    <w:rsid w:val="00CA175C"/>
    <w:rsid w:val="00CA316E"/>
    <w:rsid w:val="00CA35AB"/>
    <w:rsid w:val="00CA392B"/>
    <w:rsid w:val="00CA3A2C"/>
    <w:rsid w:val="00CA425F"/>
    <w:rsid w:val="00CA47D3"/>
    <w:rsid w:val="00CA5C03"/>
    <w:rsid w:val="00CA6A48"/>
    <w:rsid w:val="00CA7470"/>
    <w:rsid w:val="00CB07A1"/>
    <w:rsid w:val="00CB1462"/>
    <w:rsid w:val="00CB1AD3"/>
    <w:rsid w:val="00CB1F6E"/>
    <w:rsid w:val="00CB2225"/>
    <w:rsid w:val="00CB22AF"/>
    <w:rsid w:val="00CB319A"/>
    <w:rsid w:val="00CB567F"/>
    <w:rsid w:val="00CB57F5"/>
    <w:rsid w:val="00CB63A5"/>
    <w:rsid w:val="00CB6A57"/>
    <w:rsid w:val="00CB6A83"/>
    <w:rsid w:val="00CB7D43"/>
    <w:rsid w:val="00CC005A"/>
    <w:rsid w:val="00CC01B9"/>
    <w:rsid w:val="00CC06AA"/>
    <w:rsid w:val="00CC0D6A"/>
    <w:rsid w:val="00CC0D8D"/>
    <w:rsid w:val="00CC1870"/>
    <w:rsid w:val="00CC1C35"/>
    <w:rsid w:val="00CC21AC"/>
    <w:rsid w:val="00CC2AE9"/>
    <w:rsid w:val="00CC3F4F"/>
    <w:rsid w:val="00CC411A"/>
    <w:rsid w:val="00CC42D3"/>
    <w:rsid w:val="00CC4322"/>
    <w:rsid w:val="00CC44F4"/>
    <w:rsid w:val="00CC5B29"/>
    <w:rsid w:val="00CC5DC9"/>
    <w:rsid w:val="00CC6BA8"/>
    <w:rsid w:val="00CD028D"/>
    <w:rsid w:val="00CD07EB"/>
    <w:rsid w:val="00CD09E8"/>
    <w:rsid w:val="00CD0AF4"/>
    <w:rsid w:val="00CD0BE9"/>
    <w:rsid w:val="00CD1324"/>
    <w:rsid w:val="00CD25F3"/>
    <w:rsid w:val="00CD27CD"/>
    <w:rsid w:val="00CD3659"/>
    <w:rsid w:val="00CD3F02"/>
    <w:rsid w:val="00CD4166"/>
    <w:rsid w:val="00CD42A9"/>
    <w:rsid w:val="00CD5B8E"/>
    <w:rsid w:val="00CD6878"/>
    <w:rsid w:val="00CD6EC4"/>
    <w:rsid w:val="00CD7063"/>
    <w:rsid w:val="00CD744E"/>
    <w:rsid w:val="00CE10E3"/>
    <w:rsid w:val="00CE1B7D"/>
    <w:rsid w:val="00CE219C"/>
    <w:rsid w:val="00CE2E95"/>
    <w:rsid w:val="00CE4B15"/>
    <w:rsid w:val="00CE4C28"/>
    <w:rsid w:val="00CE5679"/>
    <w:rsid w:val="00CE6390"/>
    <w:rsid w:val="00CE6870"/>
    <w:rsid w:val="00CE74C0"/>
    <w:rsid w:val="00CF105A"/>
    <w:rsid w:val="00CF1842"/>
    <w:rsid w:val="00CF2E95"/>
    <w:rsid w:val="00CF4119"/>
    <w:rsid w:val="00CF431E"/>
    <w:rsid w:val="00CF4D77"/>
    <w:rsid w:val="00CF5A55"/>
    <w:rsid w:val="00CF5AC4"/>
    <w:rsid w:val="00CF66E1"/>
    <w:rsid w:val="00CF74DF"/>
    <w:rsid w:val="00D0069C"/>
    <w:rsid w:val="00D00EE8"/>
    <w:rsid w:val="00D014C1"/>
    <w:rsid w:val="00D01B61"/>
    <w:rsid w:val="00D0336B"/>
    <w:rsid w:val="00D036D9"/>
    <w:rsid w:val="00D03BA8"/>
    <w:rsid w:val="00D03C42"/>
    <w:rsid w:val="00D04E3A"/>
    <w:rsid w:val="00D05FD3"/>
    <w:rsid w:val="00D06730"/>
    <w:rsid w:val="00D068F7"/>
    <w:rsid w:val="00D0722C"/>
    <w:rsid w:val="00D076C1"/>
    <w:rsid w:val="00D111D2"/>
    <w:rsid w:val="00D113D5"/>
    <w:rsid w:val="00D12DC0"/>
    <w:rsid w:val="00D13159"/>
    <w:rsid w:val="00D132AE"/>
    <w:rsid w:val="00D14366"/>
    <w:rsid w:val="00D145AC"/>
    <w:rsid w:val="00D1489A"/>
    <w:rsid w:val="00D15A0B"/>
    <w:rsid w:val="00D16BAC"/>
    <w:rsid w:val="00D1747D"/>
    <w:rsid w:val="00D201E9"/>
    <w:rsid w:val="00D20900"/>
    <w:rsid w:val="00D2143C"/>
    <w:rsid w:val="00D2179B"/>
    <w:rsid w:val="00D22933"/>
    <w:rsid w:val="00D22A9E"/>
    <w:rsid w:val="00D22BB4"/>
    <w:rsid w:val="00D2301C"/>
    <w:rsid w:val="00D23B75"/>
    <w:rsid w:val="00D243A1"/>
    <w:rsid w:val="00D243DB"/>
    <w:rsid w:val="00D2577F"/>
    <w:rsid w:val="00D263BC"/>
    <w:rsid w:val="00D26914"/>
    <w:rsid w:val="00D27221"/>
    <w:rsid w:val="00D2795D"/>
    <w:rsid w:val="00D27C5C"/>
    <w:rsid w:val="00D301DF"/>
    <w:rsid w:val="00D30F00"/>
    <w:rsid w:val="00D310B5"/>
    <w:rsid w:val="00D34076"/>
    <w:rsid w:val="00D34893"/>
    <w:rsid w:val="00D35372"/>
    <w:rsid w:val="00D35EC8"/>
    <w:rsid w:val="00D35F16"/>
    <w:rsid w:val="00D36350"/>
    <w:rsid w:val="00D37166"/>
    <w:rsid w:val="00D37A0F"/>
    <w:rsid w:val="00D37D73"/>
    <w:rsid w:val="00D4021F"/>
    <w:rsid w:val="00D415C1"/>
    <w:rsid w:val="00D416EC"/>
    <w:rsid w:val="00D418F6"/>
    <w:rsid w:val="00D41D4E"/>
    <w:rsid w:val="00D4215F"/>
    <w:rsid w:val="00D42E45"/>
    <w:rsid w:val="00D43575"/>
    <w:rsid w:val="00D435D5"/>
    <w:rsid w:val="00D4398E"/>
    <w:rsid w:val="00D439EE"/>
    <w:rsid w:val="00D446BF"/>
    <w:rsid w:val="00D4491E"/>
    <w:rsid w:val="00D45270"/>
    <w:rsid w:val="00D45DE2"/>
    <w:rsid w:val="00D462AD"/>
    <w:rsid w:val="00D46384"/>
    <w:rsid w:val="00D46AD2"/>
    <w:rsid w:val="00D4722B"/>
    <w:rsid w:val="00D47767"/>
    <w:rsid w:val="00D47AAC"/>
    <w:rsid w:val="00D5024F"/>
    <w:rsid w:val="00D50544"/>
    <w:rsid w:val="00D514AD"/>
    <w:rsid w:val="00D51ADC"/>
    <w:rsid w:val="00D525F3"/>
    <w:rsid w:val="00D52C44"/>
    <w:rsid w:val="00D53FC8"/>
    <w:rsid w:val="00D544C1"/>
    <w:rsid w:val="00D54579"/>
    <w:rsid w:val="00D550E3"/>
    <w:rsid w:val="00D5568D"/>
    <w:rsid w:val="00D557F6"/>
    <w:rsid w:val="00D55A66"/>
    <w:rsid w:val="00D55B8C"/>
    <w:rsid w:val="00D56210"/>
    <w:rsid w:val="00D57279"/>
    <w:rsid w:val="00D57C6C"/>
    <w:rsid w:val="00D57D11"/>
    <w:rsid w:val="00D60F2F"/>
    <w:rsid w:val="00D619C4"/>
    <w:rsid w:val="00D61ED9"/>
    <w:rsid w:val="00D625DB"/>
    <w:rsid w:val="00D62953"/>
    <w:rsid w:val="00D63512"/>
    <w:rsid w:val="00D64313"/>
    <w:rsid w:val="00D65029"/>
    <w:rsid w:val="00D65349"/>
    <w:rsid w:val="00D6636E"/>
    <w:rsid w:val="00D66D70"/>
    <w:rsid w:val="00D66E22"/>
    <w:rsid w:val="00D6781C"/>
    <w:rsid w:val="00D67C92"/>
    <w:rsid w:val="00D67E84"/>
    <w:rsid w:val="00D67F56"/>
    <w:rsid w:val="00D71016"/>
    <w:rsid w:val="00D718A6"/>
    <w:rsid w:val="00D7289A"/>
    <w:rsid w:val="00D73DE3"/>
    <w:rsid w:val="00D7441E"/>
    <w:rsid w:val="00D74799"/>
    <w:rsid w:val="00D74A92"/>
    <w:rsid w:val="00D74F05"/>
    <w:rsid w:val="00D77383"/>
    <w:rsid w:val="00D778E8"/>
    <w:rsid w:val="00D77E2F"/>
    <w:rsid w:val="00D8120A"/>
    <w:rsid w:val="00D813AF"/>
    <w:rsid w:val="00D81DBB"/>
    <w:rsid w:val="00D81F19"/>
    <w:rsid w:val="00D82663"/>
    <w:rsid w:val="00D831A9"/>
    <w:rsid w:val="00D83993"/>
    <w:rsid w:val="00D84249"/>
    <w:rsid w:val="00D842FC"/>
    <w:rsid w:val="00D84670"/>
    <w:rsid w:val="00D84C97"/>
    <w:rsid w:val="00D85B59"/>
    <w:rsid w:val="00D902B6"/>
    <w:rsid w:val="00D906C0"/>
    <w:rsid w:val="00D90AC6"/>
    <w:rsid w:val="00D9102D"/>
    <w:rsid w:val="00D9112A"/>
    <w:rsid w:val="00D92081"/>
    <w:rsid w:val="00D929A4"/>
    <w:rsid w:val="00D9342D"/>
    <w:rsid w:val="00D94FBD"/>
    <w:rsid w:val="00D95085"/>
    <w:rsid w:val="00D95091"/>
    <w:rsid w:val="00D95551"/>
    <w:rsid w:val="00D95AF0"/>
    <w:rsid w:val="00D96024"/>
    <w:rsid w:val="00D9610A"/>
    <w:rsid w:val="00D96414"/>
    <w:rsid w:val="00D96918"/>
    <w:rsid w:val="00D96BE2"/>
    <w:rsid w:val="00D97018"/>
    <w:rsid w:val="00D970A1"/>
    <w:rsid w:val="00DA00FB"/>
    <w:rsid w:val="00DA0355"/>
    <w:rsid w:val="00DA1274"/>
    <w:rsid w:val="00DA28B2"/>
    <w:rsid w:val="00DA2C44"/>
    <w:rsid w:val="00DA33F4"/>
    <w:rsid w:val="00DA3628"/>
    <w:rsid w:val="00DA5A3F"/>
    <w:rsid w:val="00DA5B67"/>
    <w:rsid w:val="00DA62CA"/>
    <w:rsid w:val="00DA7E08"/>
    <w:rsid w:val="00DB0355"/>
    <w:rsid w:val="00DB0DC0"/>
    <w:rsid w:val="00DB0EB2"/>
    <w:rsid w:val="00DB10D3"/>
    <w:rsid w:val="00DB18D0"/>
    <w:rsid w:val="00DB1E67"/>
    <w:rsid w:val="00DB201A"/>
    <w:rsid w:val="00DB37EC"/>
    <w:rsid w:val="00DB3999"/>
    <w:rsid w:val="00DB3A05"/>
    <w:rsid w:val="00DB3A95"/>
    <w:rsid w:val="00DB3F5C"/>
    <w:rsid w:val="00DB3FA6"/>
    <w:rsid w:val="00DB412C"/>
    <w:rsid w:val="00DB437F"/>
    <w:rsid w:val="00DB45C3"/>
    <w:rsid w:val="00DB4676"/>
    <w:rsid w:val="00DB4B61"/>
    <w:rsid w:val="00DB4C4D"/>
    <w:rsid w:val="00DB57A2"/>
    <w:rsid w:val="00DB65D1"/>
    <w:rsid w:val="00DB6665"/>
    <w:rsid w:val="00DB708B"/>
    <w:rsid w:val="00DB7275"/>
    <w:rsid w:val="00DB7C0E"/>
    <w:rsid w:val="00DC1650"/>
    <w:rsid w:val="00DC1A44"/>
    <w:rsid w:val="00DC1BF7"/>
    <w:rsid w:val="00DC1E2C"/>
    <w:rsid w:val="00DC2123"/>
    <w:rsid w:val="00DC2694"/>
    <w:rsid w:val="00DC2A37"/>
    <w:rsid w:val="00DC2A45"/>
    <w:rsid w:val="00DC2BA5"/>
    <w:rsid w:val="00DC312D"/>
    <w:rsid w:val="00DC4128"/>
    <w:rsid w:val="00DC4F81"/>
    <w:rsid w:val="00DC5A2A"/>
    <w:rsid w:val="00DC6351"/>
    <w:rsid w:val="00DC6800"/>
    <w:rsid w:val="00DC7727"/>
    <w:rsid w:val="00DD0746"/>
    <w:rsid w:val="00DD0EA6"/>
    <w:rsid w:val="00DD17AA"/>
    <w:rsid w:val="00DD2E62"/>
    <w:rsid w:val="00DD3DE5"/>
    <w:rsid w:val="00DD41B5"/>
    <w:rsid w:val="00DD49C7"/>
    <w:rsid w:val="00DD4B75"/>
    <w:rsid w:val="00DD4EC3"/>
    <w:rsid w:val="00DD504C"/>
    <w:rsid w:val="00DD527A"/>
    <w:rsid w:val="00DD64B8"/>
    <w:rsid w:val="00DD66B1"/>
    <w:rsid w:val="00DD6725"/>
    <w:rsid w:val="00DD696E"/>
    <w:rsid w:val="00DD69B8"/>
    <w:rsid w:val="00DD7558"/>
    <w:rsid w:val="00DD7992"/>
    <w:rsid w:val="00DD79D2"/>
    <w:rsid w:val="00DE0064"/>
    <w:rsid w:val="00DE0A5C"/>
    <w:rsid w:val="00DE0C35"/>
    <w:rsid w:val="00DE1107"/>
    <w:rsid w:val="00DE18F1"/>
    <w:rsid w:val="00DE1E6A"/>
    <w:rsid w:val="00DE21D1"/>
    <w:rsid w:val="00DE2DDF"/>
    <w:rsid w:val="00DE36F9"/>
    <w:rsid w:val="00DE44E0"/>
    <w:rsid w:val="00DE4753"/>
    <w:rsid w:val="00DE58D5"/>
    <w:rsid w:val="00DE5F56"/>
    <w:rsid w:val="00DE6005"/>
    <w:rsid w:val="00DE655D"/>
    <w:rsid w:val="00DE70FD"/>
    <w:rsid w:val="00DE769E"/>
    <w:rsid w:val="00DE7A2A"/>
    <w:rsid w:val="00DE7DA1"/>
    <w:rsid w:val="00DE7F24"/>
    <w:rsid w:val="00DF0F0F"/>
    <w:rsid w:val="00DF221E"/>
    <w:rsid w:val="00DF22D8"/>
    <w:rsid w:val="00DF26C3"/>
    <w:rsid w:val="00DF408D"/>
    <w:rsid w:val="00DF517E"/>
    <w:rsid w:val="00DF55E9"/>
    <w:rsid w:val="00DF5B08"/>
    <w:rsid w:val="00DF60F3"/>
    <w:rsid w:val="00DF63A1"/>
    <w:rsid w:val="00DF655E"/>
    <w:rsid w:val="00DF6FB3"/>
    <w:rsid w:val="00DF7591"/>
    <w:rsid w:val="00DF7873"/>
    <w:rsid w:val="00DF7CA1"/>
    <w:rsid w:val="00E008B6"/>
    <w:rsid w:val="00E00CCD"/>
    <w:rsid w:val="00E00FCF"/>
    <w:rsid w:val="00E01E92"/>
    <w:rsid w:val="00E0296A"/>
    <w:rsid w:val="00E03386"/>
    <w:rsid w:val="00E04519"/>
    <w:rsid w:val="00E04EDD"/>
    <w:rsid w:val="00E06223"/>
    <w:rsid w:val="00E06850"/>
    <w:rsid w:val="00E074B8"/>
    <w:rsid w:val="00E074B9"/>
    <w:rsid w:val="00E0787D"/>
    <w:rsid w:val="00E07AC7"/>
    <w:rsid w:val="00E1039C"/>
    <w:rsid w:val="00E10AA2"/>
    <w:rsid w:val="00E11099"/>
    <w:rsid w:val="00E11762"/>
    <w:rsid w:val="00E118AF"/>
    <w:rsid w:val="00E12F57"/>
    <w:rsid w:val="00E13211"/>
    <w:rsid w:val="00E13949"/>
    <w:rsid w:val="00E13BC0"/>
    <w:rsid w:val="00E13E20"/>
    <w:rsid w:val="00E14D25"/>
    <w:rsid w:val="00E14D59"/>
    <w:rsid w:val="00E15475"/>
    <w:rsid w:val="00E161AD"/>
    <w:rsid w:val="00E1697B"/>
    <w:rsid w:val="00E17917"/>
    <w:rsid w:val="00E17B2E"/>
    <w:rsid w:val="00E211A4"/>
    <w:rsid w:val="00E22837"/>
    <w:rsid w:val="00E23097"/>
    <w:rsid w:val="00E23B2A"/>
    <w:rsid w:val="00E2554F"/>
    <w:rsid w:val="00E271F0"/>
    <w:rsid w:val="00E2730E"/>
    <w:rsid w:val="00E27365"/>
    <w:rsid w:val="00E2741F"/>
    <w:rsid w:val="00E27928"/>
    <w:rsid w:val="00E27A9C"/>
    <w:rsid w:val="00E31399"/>
    <w:rsid w:val="00E32522"/>
    <w:rsid w:val="00E3274D"/>
    <w:rsid w:val="00E329F2"/>
    <w:rsid w:val="00E32C70"/>
    <w:rsid w:val="00E32D2B"/>
    <w:rsid w:val="00E334D4"/>
    <w:rsid w:val="00E349C5"/>
    <w:rsid w:val="00E34B17"/>
    <w:rsid w:val="00E35600"/>
    <w:rsid w:val="00E3624E"/>
    <w:rsid w:val="00E36323"/>
    <w:rsid w:val="00E36C4F"/>
    <w:rsid w:val="00E36D45"/>
    <w:rsid w:val="00E37433"/>
    <w:rsid w:val="00E37D95"/>
    <w:rsid w:val="00E402CD"/>
    <w:rsid w:val="00E4063F"/>
    <w:rsid w:val="00E40B45"/>
    <w:rsid w:val="00E40F3A"/>
    <w:rsid w:val="00E41CBA"/>
    <w:rsid w:val="00E4236F"/>
    <w:rsid w:val="00E42B37"/>
    <w:rsid w:val="00E43A24"/>
    <w:rsid w:val="00E43F23"/>
    <w:rsid w:val="00E43F91"/>
    <w:rsid w:val="00E4433F"/>
    <w:rsid w:val="00E44DFB"/>
    <w:rsid w:val="00E44FEC"/>
    <w:rsid w:val="00E455F4"/>
    <w:rsid w:val="00E45C08"/>
    <w:rsid w:val="00E462B6"/>
    <w:rsid w:val="00E474A1"/>
    <w:rsid w:val="00E4783C"/>
    <w:rsid w:val="00E47A8A"/>
    <w:rsid w:val="00E47B53"/>
    <w:rsid w:val="00E50B59"/>
    <w:rsid w:val="00E51778"/>
    <w:rsid w:val="00E51AD1"/>
    <w:rsid w:val="00E520E0"/>
    <w:rsid w:val="00E52748"/>
    <w:rsid w:val="00E527A6"/>
    <w:rsid w:val="00E52CD2"/>
    <w:rsid w:val="00E53184"/>
    <w:rsid w:val="00E53267"/>
    <w:rsid w:val="00E532C6"/>
    <w:rsid w:val="00E53BCD"/>
    <w:rsid w:val="00E54A63"/>
    <w:rsid w:val="00E54EF2"/>
    <w:rsid w:val="00E562CB"/>
    <w:rsid w:val="00E56F2F"/>
    <w:rsid w:val="00E57606"/>
    <w:rsid w:val="00E60453"/>
    <w:rsid w:val="00E60895"/>
    <w:rsid w:val="00E60A5E"/>
    <w:rsid w:val="00E610E7"/>
    <w:rsid w:val="00E618BA"/>
    <w:rsid w:val="00E61B3B"/>
    <w:rsid w:val="00E63AD7"/>
    <w:rsid w:val="00E63BEC"/>
    <w:rsid w:val="00E64776"/>
    <w:rsid w:val="00E64D84"/>
    <w:rsid w:val="00E6601B"/>
    <w:rsid w:val="00E67DF6"/>
    <w:rsid w:val="00E7055D"/>
    <w:rsid w:val="00E71B06"/>
    <w:rsid w:val="00E72156"/>
    <w:rsid w:val="00E72B50"/>
    <w:rsid w:val="00E73DE7"/>
    <w:rsid w:val="00E73DFF"/>
    <w:rsid w:val="00E754E4"/>
    <w:rsid w:val="00E758EA"/>
    <w:rsid w:val="00E77024"/>
    <w:rsid w:val="00E7723E"/>
    <w:rsid w:val="00E776AA"/>
    <w:rsid w:val="00E80604"/>
    <w:rsid w:val="00E806E6"/>
    <w:rsid w:val="00E811FC"/>
    <w:rsid w:val="00E8258B"/>
    <w:rsid w:val="00E82CCC"/>
    <w:rsid w:val="00E8364D"/>
    <w:rsid w:val="00E8392F"/>
    <w:rsid w:val="00E85786"/>
    <w:rsid w:val="00E8671C"/>
    <w:rsid w:val="00E86B2D"/>
    <w:rsid w:val="00E86EB0"/>
    <w:rsid w:val="00E8723E"/>
    <w:rsid w:val="00E906B9"/>
    <w:rsid w:val="00E91912"/>
    <w:rsid w:val="00E939E9"/>
    <w:rsid w:val="00E93DB8"/>
    <w:rsid w:val="00E94385"/>
    <w:rsid w:val="00E94EA2"/>
    <w:rsid w:val="00E951AD"/>
    <w:rsid w:val="00E953DD"/>
    <w:rsid w:val="00E963A6"/>
    <w:rsid w:val="00E97EBC"/>
    <w:rsid w:val="00EA0FC0"/>
    <w:rsid w:val="00EA17D8"/>
    <w:rsid w:val="00EA1FFB"/>
    <w:rsid w:val="00EA22E9"/>
    <w:rsid w:val="00EA23B4"/>
    <w:rsid w:val="00EA2A66"/>
    <w:rsid w:val="00EA328A"/>
    <w:rsid w:val="00EA32D7"/>
    <w:rsid w:val="00EA331F"/>
    <w:rsid w:val="00EA3664"/>
    <w:rsid w:val="00EA36B6"/>
    <w:rsid w:val="00EA3AA3"/>
    <w:rsid w:val="00EA3E06"/>
    <w:rsid w:val="00EA444A"/>
    <w:rsid w:val="00EA4D7E"/>
    <w:rsid w:val="00EA4FA9"/>
    <w:rsid w:val="00EA5334"/>
    <w:rsid w:val="00EA578F"/>
    <w:rsid w:val="00EA75D5"/>
    <w:rsid w:val="00EA7BCF"/>
    <w:rsid w:val="00EB01C4"/>
    <w:rsid w:val="00EB06CE"/>
    <w:rsid w:val="00EB0A10"/>
    <w:rsid w:val="00EB0BF6"/>
    <w:rsid w:val="00EB1769"/>
    <w:rsid w:val="00EB1CA9"/>
    <w:rsid w:val="00EB2359"/>
    <w:rsid w:val="00EB289B"/>
    <w:rsid w:val="00EB2BD0"/>
    <w:rsid w:val="00EB46CB"/>
    <w:rsid w:val="00EB5664"/>
    <w:rsid w:val="00EB5CCC"/>
    <w:rsid w:val="00EC0DD0"/>
    <w:rsid w:val="00EC1123"/>
    <w:rsid w:val="00EC1685"/>
    <w:rsid w:val="00EC3289"/>
    <w:rsid w:val="00EC3C40"/>
    <w:rsid w:val="00EC4575"/>
    <w:rsid w:val="00EC483C"/>
    <w:rsid w:val="00EC4FB8"/>
    <w:rsid w:val="00EC62D1"/>
    <w:rsid w:val="00EC691F"/>
    <w:rsid w:val="00EC70B3"/>
    <w:rsid w:val="00EC739E"/>
    <w:rsid w:val="00EC740F"/>
    <w:rsid w:val="00EC7541"/>
    <w:rsid w:val="00ED102A"/>
    <w:rsid w:val="00ED13B2"/>
    <w:rsid w:val="00ED15DC"/>
    <w:rsid w:val="00ED18C3"/>
    <w:rsid w:val="00ED1F80"/>
    <w:rsid w:val="00ED2006"/>
    <w:rsid w:val="00ED20AD"/>
    <w:rsid w:val="00ED27F8"/>
    <w:rsid w:val="00ED39D2"/>
    <w:rsid w:val="00ED3D09"/>
    <w:rsid w:val="00ED41EC"/>
    <w:rsid w:val="00ED458F"/>
    <w:rsid w:val="00ED4EEF"/>
    <w:rsid w:val="00ED4F85"/>
    <w:rsid w:val="00ED514A"/>
    <w:rsid w:val="00ED557D"/>
    <w:rsid w:val="00ED62FA"/>
    <w:rsid w:val="00ED65AA"/>
    <w:rsid w:val="00ED6A6D"/>
    <w:rsid w:val="00ED6AF9"/>
    <w:rsid w:val="00ED6B80"/>
    <w:rsid w:val="00ED7074"/>
    <w:rsid w:val="00EE0549"/>
    <w:rsid w:val="00EE07CD"/>
    <w:rsid w:val="00EE1511"/>
    <w:rsid w:val="00EE19E9"/>
    <w:rsid w:val="00EE2019"/>
    <w:rsid w:val="00EE2674"/>
    <w:rsid w:val="00EE27A1"/>
    <w:rsid w:val="00EE2F34"/>
    <w:rsid w:val="00EE34C8"/>
    <w:rsid w:val="00EE3796"/>
    <w:rsid w:val="00EE3D26"/>
    <w:rsid w:val="00EE5690"/>
    <w:rsid w:val="00EE62D8"/>
    <w:rsid w:val="00EE669E"/>
    <w:rsid w:val="00EE6E0C"/>
    <w:rsid w:val="00EE6EE6"/>
    <w:rsid w:val="00EE75EB"/>
    <w:rsid w:val="00EE767F"/>
    <w:rsid w:val="00EF053C"/>
    <w:rsid w:val="00EF08D5"/>
    <w:rsid w:val="00EF08D7"/>
    <w:rsid w:val="00EF1672"/>
    <w:rsid w:val="00EF1F08"/>
    <w:rsid w:val="00EF2F3E"/>
    <w:rsid w:val="00EF3120"/>
    <w:rsid w:val="00EF382D"/>
    <w:rsid w:val="00EF3D53"/>
    <w:rsid w:val="00EF463F"/>
    <w:rsid w:val="00EF4B7E"/>
    <w:rsid w:val="00EF4BE3"/>
    <w:rsid w:val="00EF4FB3"/>
    <w:rsid w:val="00EF6020"/>
    <w:rsid w:val="00EF78F8"/>
    <w:rsid w:val="00EF7922"/>
    <w:rsid w:val="00F029CA"/>
    <w:rsid w:val="00F03A88"/>
    <w:rsid w:val="00F04096"/>
    <w:rsid w:val="00F04CDA"/>
    <w:rsid w:val="00F052DD"/>
    <w:rsid w:val="00F055F3"/>
    <w:rsid w:val="00F0632D"/>
    <w:rsid w:val="00F0675A"/>
    <w:rsid w:val="00F068B5"/>
    <w:rsid w:val="00F079D1"/>
    <w:rsid w:val="00F07EB7"/>
    <w:rsid w:val="00F10C20"/>
    <w:rsid w:val="00F11665"/>
    <w:rsid w:val="00F11ABA"/>
    <w:rsid w:val="00F127B9"/>
    <w:rsid w:val="00F127D1"/>
    <w:rsid w:val="00F128FC"/>
    <w:rsid w:val="00F1322C"/>
    <w:rsid w:val="00F13C7B"/>
    <w:rsid w:val="00F13FDF"/>
    <w:rsid w:val="00F14314"/>
    <w:rsid w:val="00F14758"/>
    <w:rsid w:val="00F148EE"/>
    <w:rsid w:val="00F14C13"/>
    <w:rsid w:val="00F1500E"/>
    <w:rsid w:val="00F15A43"/>
    <w:rsid w:val="00F15FB0"/>
    <w:rsid w:val="00F17098"/>
    <w:rsid w:val="00F170A1"/>
    <w:rsid w:val="00F17769"/>
    <w:rsid w:val="00F17CCC"/>
    <w:rsid w:val="00F204B8"/>
    <w:rsid w:val="00F20720"/>
    <w:rsid w:val="00F213C4"/>
    <w:rsid w:val="00F2242C"/>
    <w:rsid w:val="00F22A34"/>
    <w:rsid w:val="00F230FC"/>
    <w:rsid w:val="00F23662"/>
    <w:rsid w:val="00F240C3"/>
    <w:rsid w:val="00F242E3"/>
    <w:rsid w:val="00F26CFA"/>
    <w:rsid w:val="00F26E59"/>
    <w:rsid w:val="00F2760F"/>
    <w:rsid w:val="00F27EC4"/>
    <w:rsid w:val="00F305BA"/>
    <w:rsid w:val="00F31079"/>
    <w:rsid w:val="00F314FB"/>
    <w:rsid w:val="00F316B0"/>
    <w:rsid w:val="00F318E4"/>
    <w:rsid w:val="00F32928"/>
    <w:rsid w:val="00F33AE8"/>
    <w:rsid w:val="00F33C61"/>
    <w:rsid w:val="00F33EA4"/>
    <w:rsid w:val="00F34411"/>
    <w:rsid w:val="00F34EDE"/>
    <w:rsid w:val="00F35817"/>
    <w:rsid w:val="00F35B83"/>
    <w:rsid w:val="00F35EBD"/>
    <w:rsid w:val="00F37350"/>
    <w:rsid w:val="00F37E64"/>
    <w:rsid w:val="00F37F4B"/>
    <w:rsid w:val="00F40E14"/>
    <w:rsid w:val="00F4106E"/>
    <w:rsid w:val="00F413FF"/>
    <w:rsid w:val="00F42539"/>
    <w:rsid w:val="00F42816"/>
    <w:rsid w:val="00F43A05"/>
    <w:rsid w:val="00F43CC3"/>
    <w:rsid w:val="00F43E84"/>
    <w:rsid w:val="00F4419D"/>
    <w:rsid w:val="00F44D4D"/>
    <w:rsid w:val="00F45BCF"/>
    <w:rsid w:val="00F45D42"/>
    <w:rsid w:val="00F45E2C"/>
    <w:rsid w:val="00F46932"/>
    <w:rsid w:val="00F46CC9"/>
    <w:rsid w:val="00F46D36"/>
    <w:rsid w:val="00F473B4"/>
    <w:rsid w:val="00F50003"/>
    <w:rsid w:val="00F5025A"/>
    <w:rsid w:val="00F50776"/>
    <w:rsid w:val="00F50A14"/>
    <w:rsid w:val="00F50DB9"/>
    <w:rsid w:val="00F51420"/>
    <w:rsid w:val="00F51703"/>
    <w:rsid w:val="00F518C8"/>
    <w:rsid w:val="00F52240"/>
    <w:rsid w:val="00F53EAF"/>
    <w:rsid w:val="00F540EC"/>
    <w:rsid w:val="00F56983"/>
    <w:rsid w:val="00F576A3"/>
    <w:rsid w:val="00F60FD7"/>
    <w:rsid w:val="00F61FE8"/>
    <w:rsid w:val="00F6225B"/>
    <w:rsid w:val="00F62368"/>
    <w:rsid w:val="00F624A5"/>
    <w:rsid w:val="00F6290C"/>
    <w:rsid w:val="00F629A4"/>
    <w:rsid w:val="00F6364A"/>
    <w:rsid w:val="00F63A07"/>
    <w:rsid w:val="00F63F6D"/>
    <w:rsid w:val="00F64CB2"/>
    <w:rsid w:val="00F64F42"/>
    <w:rsid w:val="00F657EF"/>
    <w:rsid w:val="00F659A1"/>
    <w:rsid w:val="00F65B80"/>
    <w:rsid w:val="00F65BAF"/>
    <w:rsid w:val="00F661D1"/>
    <w:rsid w:val="00F668E1"/>
    <w:rsid w:val="00F66B75"/>
    <w:rsid w:val="00F6702B"/>
    <w:rsid w:val="00F6757C"/>
    <w:rsid w:val="00F67836"/>
    <w:rsid w:val="00F67D53"/>
    <w:rsid w:val="00F7023C"/>
    <w:rsid w:val="00F705BA"/>
    <w:rsid w:val="00F70F5D"/>
    <w:rsid w:val="00F710F2"/>
    <w:rsid w:val="00F72265"/>
    <w:rsid w:val="00F72E0A"/>
    <w:rsid w:val="00F73703"/>
    <w:rsid w:val="00F73BEE"/>
    <w:rsid w:val="00F74A44"/>
    <w:rsid w:val="00F75418"/>
    <w:rsid w:val="00F76EF2"/>
    <w:rsid w:val="00F77692"/>
    <w:rsid w:val="00F80A82"/>
    <w:rsid w:val="00F826AA"/>
    <w:rsid w:val="00F838F5"/>
    <w:rsid w:val="00F83B96"/>
    <w:rsid w:val="00F8431C"/>
    <w:rsid w:val="00F84779"/>
    <w:rsid w:val="00F867D4"/>
    <w:rsid w:val="00F86A99"/>
    <w:rsid w:val="00F87552"/>
    <w:rsid w:val="00F87925"/>
    <w:rsid w:val="00F87F14"/>
    <w:rsid w:val="00F90006"/>
    <w:rsid w:val="00F90549"/>
    <w:rsid w:val="00F9072F"/>
    <w:rsid w:val="00F91939"/>
    <w:rsid w:val="00F91D45"/>
    <w:rsid w:val="00F9263F"/>
    <w:rsid w:val="00F93931"/>
    <w:rsid w:val="00F941A8"/>
    <w:rsid w:val="00F94BE2"/>
    <w:rsid w:val="00F95824"/>
    <w:rsid w:val="00F96402"/>
    <w:rsid w:val="00FA0228"/>
    <w:rsid w:val="00FA1C79"/>
    <w:rsid w:val="00FA265E"/>
    <w:rsid w:val="00FA3476"/>
    <w:rsid w:val="00FA386A"/>
    <w:rsid w:val="00FA45DC"/>
    <w:rsid w:val="00FA475E"/>
    <w:rsid w:val="00FA4D2F"/>
    <w:rsid w:val="00FA5D25"/>
    <w:rsid w:val="00FA6192"/>
    <w:rsid w:val="00FA6193"/>
    <w:rsid w:val="00FA6A1C"/>
    <w:rsid w:val="00FA6B89"/>
    <w:rsid w:val="00FA7F25"/>
    <w:rsid w:val="00FB0887"/>
    <w:rsid w:val="00FB0AD7"/>
    <w:rsid w:val="00FB109F"/>
    <w:rsid w:val="00FB129E"/>
    <w:rsid w:val="00FB21CC"/>
    <w:rsid w:val="00FB2225"/>
    <w:rsid w:val="00FB2CCB"/>
    <w:rsid w:val="00FB2D5C"/>
    <w:rsid w:val="00FB3567"/>
    <w:rsid w:val="00FB3EAB"/>
    <w:rsid w:val="00FB46B4"/>
    <w:rsid w:val="00FB48B8"/>
    <w:rsid w:val="00FB4983"/>
    <w:rsid w:val="00FB4D27"/>
    <w:rsid w:val="00FB5D67"/>
    <w:rsid w:val="00FB6211"/>
    <w:rsid w:val="00FB71A5"/>
    <w:rsid w:val="00FB7444"/>
    <w:rsid w:val="00FB75FA"/>
    <w:rsid w:val="00FB7BB9"/>
    <w:rsid w:val="00FC0473"/>
    <w:rsid w:val="00FC0851"/>
    <w:rsid w:val="00FC0962"/>
    <w:rsid w:val="00FC1CB1"/>
    <w:rsid w:val="00FC1E0A"/>
    <w:rsid w:val="00FC205B"/>
    <w:rsid w:val="00FC2904"/>
    <w:rsid w:val="00FC3719"/>
    <w:rsid w:val="00FC38DF"/>
    <w:rsid w:val="00FC4115"/>
    <w:rsid w:val="00FC4BD9"/>
    <w:rsid w:val="00FC4D67"/>
    <w:rsid w:val="00FC4EF3"/>
    <w:rsid w:val="00FC583F"/>
    <w:rsid w:val="00FC5BC1"/>
    <w:rsid w:val="00FC6AAE"/>
    <w:rsid w:val="00FC6C90"/>
    <w:rsid w:val="00FC75DA"/>
    <w:rsid w:val="00FC77DC"/>
    <w:rsid w:val="00FD04DC"/>
    <w:rsid w:val="00FD04F1"/>
    <w:rsid w:val="00FD0AA2"/>
    <w:rsid w:val="00FD11D4"/>
    <w:rsid w:val="00FD1668"/>
    <w:rsid w:val="00FD1C2C"/>
    <w:rsid w:val="00FD2F4E"/>
    <w:rsid w:val="00FD34C9"/>
    <w:rsid w:val="00FD3B3D"/>
    <w:rsid w:val="00FD3B55"/>
    <w:rsid w:val="00FD3E2B"/>
    <w:rsid w:val="00FD41D9"/>
    <w:rsid w:val="00FD42C1"/>
    <w:rsid w:val="00FD5232"/>
    <w:rsid w:val="00FD5EA9"/>
    <w:rsid w:val="00FD69A9"/>
    <w:rsid w:val="00FD77A3"/>
    <w:rsid w:val="00FD7805"/>
    <w:rsid w:val="00FE02AA"/>
    <w:rsid w:val="00FE2580"/>
    <w:rsid w:val="00FE2CDB"/>
    <w:rsid w:val="00FE2E5B"/>
    <w:rsid w:val="00FE36C5"/>
    <w:rsid w:val="00FE39D2"/>
    <w:rsid w:val="00FE3E97"/>
    <w:rsid w:val="00FE4199"/>
    <w:rsid w:val="00FE45AE"/>
    <w:rsid w:val="00FE482F"/>
    <w:rsid w:val="00FE4F0E"/>
    <w:rsid w:val="00FE54C2"/>
    <w:rsid w:val="00FE617D"/>
    <w:rsid w:val="00FE6742"/>
    <w:rsid w:val="00FE6CA3"/>
    <w:rsid w:val="00FE6F03"/>
    <w:rsid w:val="00FE701D"/>
    <w:rsid w:val="00FE7965"/>
    <w:rsid w:val="00FF088F"/>
    <w:rsid w:val="00FF0B5B"/>
    <w:rsid w:val="00FF0BD0"/>
    <w:rsid w:val="00FF0EBA"/>
    <w:rsid w:val="00FF12EB"/>
    <w:rsid w:val="00FF1371"/>
    <w:rsid w:val="00FF19D2"/>
    <w:rsid w:val="00FF246D"/>
    <w:rsid w:val="00FF265A"/>
    <w:rsid w:val="00FF288D"/>
    <w:rsid w:val="00FF2F88"/>
    <w:rsid w:val="00FF396C"/>
    <w:rsid w:val="00FF3DC8"/>
    <w:rsid w:val="00FF4720"/>
    <w:rsid w:val="00FF4909"/>
    <w:rsid w:val="00FF54C5"/>
    <w:rsid w:val="00FF58F0"/>
    <w:rsid w:val="00FF6116"/>
    <w:rsid w:val="00FF678E"/>
    <w:rsid w:val="00FF695E"/>
    <w:rsid w:val="00FF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6531E"/>
    <w:rPr>
      <w:rFonts w:ascii="Arial" w:hAnsi="Arial"/>
      <w:sz w:val="22"/>
      <w:lang w:val="en-GB"/>
    </w:rPr>
  </w:style>
  <w:style w:type="paragraph" w:styleId="Heading1">
    <w:name w:val="heading 1"/>
    <w:basedOn w:val="Normal"/>
    <w:next w:val="Normal"/>
    <w:link w:val="Heading1Char"/>
    <w:qFormat/>
    <w:rsid w:val="00283C13"/>
    <w:pPr>
      <w:keepNext/>
      <w:numPr>
        <w:numId w:val="1"/>
      </w:numPr>
      <w:spacing w:before="240" w:after="60"/>
      <w:outlineLvl w:val="0"/>
    </w:pPr>
    <w:rPr>
      <w:b/>
      <w:bCs/>
      <w:kern w:val="32"/>
      <w:sz w:val="32"/>
      <w:szCs w:val="32"/>
    </w:rPr>
  </w:style>
  <w:style w:type="paragraph" w:styleId="Heading2">
    <w:name w:val="heading 2"/>
    <w:basedOn w:val="Normal"/>
    <w:next w:val="Normal"/>
    <w:link w:val="Heading2Char"/>
    <w:qFormat/>
    <w:rsid w:val="00283C13"/>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qFormat/>
    <w:rsid w:val="00283C13"/>
    <w:pPr>
      <w:keepNext/>
      <w:numPr>
        <w:ilvl w:val="2"/>
        <w:numId w:val="1"/>
      </w:numPr>
      <w:spacing w:before="240" w:after="60"/>
      <w:outlineLvl w:val="2"/>
    </w:pPr>
    <w:rPr>
      <w:b/>
      <w:bCs/>
      <w:sz w:val="26"/>
      <w:szCs w:val="26"/>
    </w:rPr>
  </w:style>
  <w:style w:type="paragraph" w:styleId="Heading4">
    <w:name w:val="heading 4"/>
    <w:basedOn w:val="Normal"/>
    <w:next w:val="Normal"/>
    <w:link w:val="Heading4Char"/>
    <w:qFormat/>
    <w:rsid w:val="00852A5C"/>
    <w:pPr>
      <w:keepNext/>
      <w:numPr>
        <w:ilvl w:val="3"/>
        <w:numId w:val="1"/>
      </w:numPr>
      <w:spacing w:before="240" w:after="60"/>
      <w:outlineLvl w:val="3"/>
    </w:pPr>
    <w:rPr>
      <w:b/>
      <w:bCs/>
      <w:sz w:val="24"/>
      <w:szCs w:val="28"/>
    </w:rPr>
  </w:style>
  <w:style w:type="paragraph" w:styleId="Heading5">
    <w:name w:val="heading 5"/>
    <w:basedOn w:val="Normal"/>
    <w:next w:val="Normal"/>
    <w:qFormat/>
    <w:rsid w:val="00283C13"/>
    <w:pPr>
      <w:numPr>
        <w:ilvl w:val="4"/>
        <w:numId w:val="1"/>
      </w:numPr>
      <w:spacing w:before="240" w:after="60"/>
      <w:outlineLvl w:val="4"/>
    </w:pPr>
    <w:rPr>
      <w:b/>
      <w:bCs/>
      <w:i/>
      <w:iCs/>
      <w:sz w:val="26"/>
      <w:szCs w:val="26"/>
    </w:rPr>
  </w:style>
  <w:style w:type="paragraph" w:styleId="Heading6">
    <w:name w:val="heading 6"/>
    <w:basedOn w:val="Normal"/>
    <w:next w:val="Normal"/>
    <w:qFormat/>
    <w:rsid w:val="00283C1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283C1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83C1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283C1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Title">
    <w:name w:val="Report Title"/>
    <w:next w:val="Normal"/>
    <w:semiHidden/>
    <w:rsid w:val="00084377"/>
    <w:pPr>
      <w:widowControl w:val="0"/>
      <w:spacing w:line="240" w:lineRule="atLeast"/>
      <w:jc w:val="center"/>
    </w:pPr>
    <w:rPr>
      <w:rFonts w:ascii="Arial" w:hAnsi="Arial"/>
      <w:b/>
      <w:sz w:val="48"/>
    </w:rPr>
  </w:style>
  <w:style w:type="paragraph" w:styleId="Header">
    <w:name w:val="header"/>
    <w:basedOn w:val="Normal"/>
    <w:link w:val="HeaderChar"/>
    <w:rsid w:val="00084377"/>
    <w:pPr>
      <w:tabs>
        <w:tab w:val="center" w:pos="4320"/>
        <w:tab w:val="right" w:pos="8640"/>
      </w:tabs>
    </w:pPr>
  </w:style>
  <w:style w:type="paragraph" w:styleId="Footer">
    <w:name w:val="footer"/>
    <w:basedOn w:val="Normal"/>
    <w:link w:val="FooterChar"/>
    <w:uiPriority w:val="99"/>
    <w:rsid w:val="00084377"/>
    <w:pPr>
      <w:tabs>
        <w:tab w:val="center" w:pos="4320"/>
        <w:tab w:val="right" w:pos="8640"/>
      </w:tabs>
    </w:pPr>
  </w:style>
  <w:style w:type="character" w:styleId="PageNumber">
    <w:name w:val="page number"/>
    <w:basedOn w:val="DefaultParagraphFont"/>
    <w:rsid w:val="008E5807"/>
  </w:style>
  <w:style w:type="paragraph" w:styleId="Index1">
    <w:name w:val="index 1"/>
    <w:basedOn w:val="Normal"/>
    <w:next w:val="Normal"/>
    <w:semiHidden/>
    <w:rsid w:val="00A64065"/>
  </w:style>
  <w:style w:type="paragraph" w:customStyle="1" w:styleId="Technical4">
    <w:name w:val="Technical 4"/>
    <w:semiHidden/>
    <w:rsid w:val="00A64065"/>
    <w:pPr>
      <w:tabs>
        <w:tab w:val="left" w:pos="-720"/>
      </w:tabs>
      <w:suppressAutoHyphens/>
    </w:pPr>
    <w:rPr>
      <w:b/>
      <w:sz w:val="24"/>
    </w:rPr>
  </w:style>
  <w:style w:type="paragraph" w:customStyle="1" w:styleId="PropNorm">
    <w:name w:val="PropNorm"/>
    <w:link w:val="PropNormChar2"/>
    <w:rsid w:val="00A64065"/>
    <w:pPr>
      <w:spacing w:after="180"/>
      <w:jc w:val="both"/>
    </w:pPr>
    <w:rPr>
      <w:sz w:val="24"/>
    </w:rPr>
  </w:style>
  <w:style w:type="character" w:customStyle="1" w:styleId="PropNormChar2">
    <w:name w:val="PropNorm Char2"/>
    <w:link w:val="PropNorm"/>
    <w:rsid w:val="00A64065"/>
    <w:rPr>
      <w:sz w:val="24"/>
      <w:lang w:val="en-US" w:eastAsia="en-US" w:bidi="ar-SA"/>
    </w:rPr>
  </w:style>
  <w:style w:type="paragraph" w:customStyle="1" w:styleId="PropHead1">
    <w:name w:val="PropHead1"/>
    <w:next w:val="PropNorm"/>
    <w:rsid w:val="00A64065"/>
    <w:pPr>
      <w:keepNext/>
      <w:tabs>
        <w:tab w:val="left" w:pos="450"/>
      </w:tabs>
      <w:suppressAutoHyphens/>
      <w:spacing w:before="80" w:after="180"/>
    </w:pPr>
    <w:rPr>
      <w:rFonts w:ascii="Arial Narrow" w:hAnsi="Arial Narrow"/>
      <w:b/>
      <w:caps/>
      <w:color w:val="145192"/>
      <w:sz w:val="32"/>
    </w:rPr>
  </w:style>
  <w:style w:type="paragraph" w:styleId="TOC1">
    <w:name w:val="toc 1"/>
    <w:basedOn w:val="Normal"/>
    <w:next w:val="Normal"/>
    <w:uiPriority w:val="39"/>
    <w:qFormat/>
    <w:rsid w:val="00E07AC7"/>
    <w:pPr>
      <w:tabs>
        <w:tab w:val="left" w:pos="360"/>
        <w:tab w:val="left" w:pos="540"/>
        <w:tab w:val="right" w:leader="dot" w:pos="9350"/>
      </w:tabs>
      <w:spacing w:before="240" w:after="120"/>
    </w:pPr>
    <w:rPr>
      <w:rFonts w:ascii="Times New Roman" w:hAnsi="Times New Roman"/>
      <w:b/>
      <w:caps/>
      <w:noProof/>
      <w:color w:val="145192"/>
      <w:sz w:val="24"/>
      <w:szCs w:val="24"/>
    </w:rPr>
  </w:style>
  <w:style w:type="paragraph" w:styleId="TOC3">
    <w:name w:val="toc 3"/>
    <w:basedOn w:val="Normal"/>
    <w:next w:val="Normal"/>
    <w:uiPriority w:val="39"/>
    <w:qFormat/>
    <w:rsid w:val="00C53C9F"/>
    <w:pPr>
      <w:tabs>
        <w:tab w:val="left" w:pos="1260"/>
        <w:tab w:val="right" w:leader="dot" w:pos="9350"/>
      </w:tabs>
      <w:ind w:left="1980" w:hanging="720"/>
    </w:pPr>
    <w:rPr>
      <w:rFonts w:ascii="Times New Roman" w:hAnsi="Times New Roman"/>
      <w:noProof/>
      <w:sz w:val="20"/>
      <w:szCs w:val="24"/>
    </w:rPr>
  </w:style>
  <w:style w:type="paragraph" w:styleId="TOC2">
    <w:name w:val="toc 2"/>
    <w:basedOn w:val="Normal"/>
    <w:next w:val="Normal"/>
    <w:uiPriority w:val="39"/>
    <w:qFormat/>
    <w:rsid w:val="00C53C9F"/>
    <w:pPr>
      <w:tabs>
        <w:tab w:val="left" w:pos="540"/>
        <w:tab w:val="right" w:leader="dot" w:pos="9350"/>
      </w:tabs>
      <w:spacing w:before="120"/>
      <w:ind w:left="1080" w:hanging="540"/>
    </w:pPr>
    <w:rPr>
      <w:rFonts w:ascii="Times New Roman" w:hAnsi="Times New Roman"/>
      <w:noProof/>
      <w:szCs w:val="24"/>
    </w:rPr>
  </w:style>
  <w:style w:type="character" w:styleId="Hyperlink">
    <w:name w:val="Hyperlink"/>
    <w:uiPriority w:val="99"/>
    <w:rsid w:val="00A64065"/>
    <w:rPr>
      <w:color w:val="0000FF"/>
      <w:u w:val="single"/>
    </w:rPr>
  </w:style>
  <w:style w:type="paragraph" w:styleId="DocumentMap">
    <w:name w:val="Document Map"/>
    <w:basedOn w:val="Normal"/>
    <w:semiHidden/>
    <w:rsid w:val="00CD3F02"/>
    <w:pPr>
      <w:shd w:val="clear" w:color="auto" w:fill="000080"/>
    </w:pPr>
    <w:rPr>
      <w:rFonts w:ascii="Tahoma" w:hAnsi="Tahoma" w:cs="Tahoma"/>
      <w:sz w:val="20"/>
    </w:rPr>
  </w:style>
  <w:style w:type="paragraph" w:customStyle="1" w:styleId="HintText">
    <w:name w:val="Hint Text"/>
    <w:basedOn w:val="Normal"/>
    <w:next w:val="Normal"/>
    <w:rsid w:val="008B278A"/>
    <w:rPr>
      <w:color w:val="0000FF"/>
      <w:sz w:val="18"/>
    </w:rPr>
  </w:style>
  <w:style w:type="table" w:styleId="TableGrid">
    <w:name w:val="Table Grid"/>
    <w:basedOn w:val="TableNormal"/>
    <w:rsid w:val="003E7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F431E"/>
    <w:rPr>
      <w:rFonts w:ascii="Tahoma" w:hAnsi="Tahoma" w:cs="Tahoma"/>
      <w:sz w:val="16"/>
      <w:szCs w:val="16"/>
    </w:rPr>
  </w:style>
  <w:style w:type="character" w:styleId="CommentReference">
    <w:name w:val="annotation reference"/>
    <w:semiHidden/>
    <w:rsid w:val="00A91686"/>
    <w:rPr>
      <w:sz w:val="16"/>
      <w:szCs w:val="16"/>
    </w:rPr>
  </w:style>
  <w:style w:type="paragraph" w:styleId="CommentText">
    <w:name w:val="annotation text"/>
    <w:basedOn w:val="Normal"/>
    <w:semiHidden/>
    <w:rsid w:val="00A91686"/>
    <w:rPr>
      <w:sz w:val="20"/>
    </w:rPr>
  </w:style>
  <w:style w:type="paragraph" w:styleId="CommentSubject">
    <w:name w:val="annotation subject"/>
    <w:basedOn w:val="CommentText"/>
    <w:next w:val="CommentText"/>
    <w:semiHidden/>
    <w:rsid w:val="00A91686"/>
    <w:rPr>
      <w:b/>
      <w:bCs/>
    </w:rPr>
  </w:style>
  <w:style w:type="paragraph" w:styleId="Title">
    <w:name w:val="Title"/>
    <w:basedOn w:val="Normal"/>
    <w:next w:val="Normal"/>
    <w:qFormat/>
    <w:rsid w:val="00087584"/>
    <w:pPr>
      <w:widowControl w:val="0"/>
      <w:jc w:val="center"/>
    </w:pPr>
    <w:rPr>
      <w:b/>
      <w:sz w:val="36"/>
      <w:lang w:val="en-US"/>
    </w:rPr>
  </w:style>
  <w:style w:type="paragraph" w:customStyle="1" w:styleId="TableContents">
    <w:name w:val="Table Contents"/>
    <w:basedOn w:val="Normal"/>
    <w:link w:val="TableContentsChar"/>
    <w:autoRedefine/>
    <w:rsid w:val="00FB3EAB"/>
    <w:pPr>
      <w:spacing w:before="40" w:after="40"/>
    </w:pPr>
    <w:rPr>
      <w:szCs w:val="22"/>
      <w:lang w:val="en-US"/>
    </w:rPr>
  </w:style>
  <w:style w:type="character" w:customStyle="1" w:styleId="TableHeader">
    <w:name w:val="Table Header"/>
    <w:rsid w:val="00D9112A"/>
    <w:rPr>
      <w:rFonts w:ascii="Arial Narrow" w:hAnsi="Arial Narrow"/>
      <w:b/>
      <w:bCs/>
      <w:color w:val="FFFFFF"/>
      <w:sz w:val="24"/>
    </w:rPr>
  </w:style>
  <w:style w:type="character" w:customStyle="1" w:styleId="TableContentsChar">
    <w:name w:val="Table Contents Char"/>
    <w:link w:val="TableContents"/>
    <w:rsid w:val="00FB3EAB"/>
    <w:rPr>
      <w:rFonts w:ascii="Arial" w:hAnsi="Arial"/>
      <w:sz w:val="22"/>
      <w:szCs w:val="22"/>
      <w:lang w:val="en-US" w:eastAsia="en-US" w:bidi="ar-SA"/>
    </w:rPr>
  </w:style>
  <w:style w:type="paragraph" w:customStyle="1" w:styleId="DefaultParagraphFontParaCharChar">
    <w:name w:val="Default Paragraph Font Para Char Char"/>
    <w:basedOn w:val="Normal"/>
    <w:rsid w:val="009B173D"/>
    <w:pPr>
      <w:spacing w:after="160" w:line="240" w:lineRule="exact"/>
    </w:pPr>
    <w:rPr>
      <w:rFonts w:ascii="Times New Roman" w:hAnsi="Times New Roman"/>
      <w:i/>
      <w:sz w:val="24"/>
      <w:szCs w:val="24"/>
      <w:lang w:val="en-US"/>
    </w:rPr>
  </w:style>
  <w:style w:type="paragraph" w:customStyle="1" w:styleId="SecHead2">
    <w:name w:val="SecHead2"/>
    <w:next w:val="PropNorm"/>
    <w:rsid w:val="00604408"/>
    <w:pPr>
      <w:keepNext/>
      <w:numPr>
        <w:ilvl w:val="1"/>
        <w:numId w:val="2"/>
      </w:numPr>
      <w:tabs>
        <w:tab w:val="left" w:pos="540"/>
      </w:tabs>
      <w:suppressAutoHyphens/>
      <w:spacing w:before="60" w:after="180"/>
      <w:outlineLvl w:val="1"/>
    </w:pPr>
    <w:rPr>
      <w:rFonts w:ascii="Arial Narrow" w:hAnsi="Arial Narrow"/>
      <w:b/>
      <w:color w:val="145192"/>
      <w:sz w:val="28"/>
    </w:rPr>
  </w:style>
  <w:style w:type="paragraph" w:customStyle="1" w:styleId="PropHead3">
    <w:name w:val="PropHead3"/>
    <w:next w:val="PropNorm"/>
    <w:rsid w:val="00604408"/>
    <w:pPr>
      <w:keepNext/>
      <w:numPr>
        <w:ilvl w:val="2"/>
        <w:numId w:val="2"/>
      </w:numPr>
      <w:suppressAutoHyphens/>
      <w:spacing w:after="180"/>
    </w:pPr>
    <w:rPr>
      <w:rFonts w:ascii="Arial Narrow" w:hAnsi="Arial Narrow"/>
      <w:b/>
      <w:color w:val="145192"/>
      <w:sz w:val="26"/>
    </w:rPr>
  </w:style>
  <w:style w:type="paragraph" w:customStyle="1" w:styleId="SecHead1">
    <w:name w:val="SecHead1"/>
    <w:basedOn w:val="Normal"/>
    <w:next w:val="PropNorm"/>
    <w:rsid w:val="00604408"/>
    <w:pPr>
      <w:keepNext/>
      <w:numPr>
        <w:numId w:val="2"/>
      </w:numPr>
      <w:shd w:val="clear" w:color="auto" w:fill="145192"/>
      <w:suppressAutoHyphens/>
      <w:spacing w:after="180"/>
      <w:outlineLvl w:val="0"/>
    </w:pPr>
    <w:rPr>
      <w:rFonts w:ascii="Arial Narrow" w:hAnsi="Arial Narrow"/>
      <w:b/>
      <w:bCs/>
      <w:caps/>
      <w:color w:val="FFFFFF"/>
      <w:sz w:val="32"/>
      <w:lang w:val="en-US"/>
    </w:rPr>
  </w:style>
  <w:style w:type="paragraph" w:styleId="Caption">
    <w:name w:val="caption"/>
    <w:basedOn w:val="Normal"/>
    <w:next w:val="Normal"/>
    <w:qFormat/>
    <w:rsid w:val="00B7392E"/>
    <w:rPr>
      <w:b/>
      <w:bCs/>
      <w:sz w:val="20"/>
    </w:rPr>
  </w:style>
  <w:style w:type="paragraph" w:customStyle="1" w:styleId="TOC">
    <w:name w:val="TOC"/>
    <w:basedOn w:val="Normal"/>
    <w:rsid w:val="0064552C"/>
    <w:pPr>
      <w:keepNext/>
      <w:pageBreakBefore/>
      <w:shd w:val="clear" w:color="auto" w:fill="145192"/>
      <w:suppressAutoHyphens/>
      <w:spacing w:after="180"/>
      <w:jc w:val="center"/>
      <w:outlineLvl w:val="0"/>
    </w:pPr>
    <w:rPr>
      <w:rFonts w:ascii="Arial Narrow" w:hAnsi="Arial Narrow"/>
      <w:b/>
      <w:bCs/>
      <w:caps/>
      <w:color w:val="FFFFFF"/>
      <w:sz w:val="32"/>
      <w:lang w:val="en-US"/>
    </w:rPr>
  </w:style>
  <w:style w:type="paragraph" w:styleId="TOAHeading">
    <w:name w:val="toa heading"/>
    <w:basedOn w:val="Normal"/>
    <w:next w:val="Normal"/>
    <w:semiHidden/>
    <w:rsid w:val="0064552C"/>
    <w:pPr>
      <w:tabs>
        <w:tab w:val="right" w:pos="9360"/>
      </w:tabs>
      <w:suppressAutoHyphens/>
      <w:spacing w:after="240"/>
    </w:pPr>
    <w:rPr>
      <w:rFonts w:ascii="Times New Roman" w:hAnsi="Times New Roman"/>
      <w:lang w:val="en-US"/>
    </w:rPr>
  </w:style>
  <w:style w:type="paragraph" w:styleId="BodyText">
    <w:name w:val="Body Text"/>
    <w:basedOn w:val="Normal"/>
    <w:link w:val="BodyTextChar"/>
    <w:rsid w:val="00236871"/>
    <w:pPr>
      <w:spacing w:after="120"/>
    </w:pPr>
    <w:rPr>
      <w:sz w:val="24"/>
      <w:szCs w:val="24"/>
    </w:rPr>
  </w:style>
  <w:style w:type="character" w:customStyle="1" w:styleId="BodyTextChar">
    <w:name w:val="Body Text Char"/>
    <w:link w:val="BodyText"/>
    <w:rsid w:val="00236871"/>
    <w:rPr>
      <w:rFonts w:ascii="Arial" w:hAnsi="Arial"/>
      <w:sz w:val="24"/>
      <w:szCs w:val="24"/>
    </w:rPr>
  </w:style>
  <w:style w:type="paragraph" w:customStyle="1" w:styleId="TitlePage1">
    <w:name w:val="*Title Page 1"/>
    <w:autoRedefine/>
    <w:rsid w:val="00C63882"/>
    <w:pPr>
      <w:jc w:val="center"/>
    </w:pPr>
    <w:rPr>
      <w:rFonts w:ascii="Arial" w:hAnsi="Arial"/>
      <w:b/>
      <w:color w:val="000080"/>
      <w:sz w:val="40"/>
      <w:szCs w:val="24"/>
    </w:rPr>
  </w:style>
  <w:style w:type="paragraph" w:styleId="TOC7">
    <w:name w:val="toc 7"/>
    <w:basedOn w:val="Normal"/>
    <w:next w:val="Normal"/>
    <w:autoRedefine/>
    <w:rsid w:val="00BF1BCD"/>
    <w:pPr>
      <w:ind w:left="1320"/>
    </w:pPr>
  </w:style>
  <w:style w:type="paragraph" w:customStyle="1" w:styleId="2020TOCTitle">
    <w:name w:val="*2020 TOC Title"/>
    <w:basedOn w:val="Normal"/>
    <w:autoRedefine/>
    <w:rsid w:val="00BF1BCD"/>
    <w:pPr>
      <w:spacing w:before="240"/>
      <w:jc w:val="center"/>
    </w:pPr>
    <w:rPr>
      <w:b/>
      <w:color w:val="000080"/>
      <w:sz w:val="36"/>
      <w:szCs w:val="24"/>
      <w:lang w:val="en-US"/>
    </w:rPr>
  </w:style>
  <w:style w:type="paragraph" w:styleId="TOC4">
    <w:name w:val="toc 4"/>
    <w:basedOn w:val="Normal"/>
    <w:next w:val="Normal"/>
    <w:autoRedefine/>
    <w:uiPriority w:val="39"/>
    <w:rsid w:val="00C53C9F"/>
    <w:pPr>
      <w:tabs>
        <w:tab w:val="left" w:pos="1980"/>
        <w:tab w:val="right" w:leader="dot" w:pos="9350"/>
      </w:tabs>
      <w:ind w:left="1980"/>
    </w:pPr>
    <w:rPr>
      <w:rFonts w:ascii="Times New Roman" w:hAnsi="Times New Roman"/>
      <w:sz w:val="18"/>
    </w:rPr>
  </w:style>
  <w:style w:type="paragraph" w:customStyle="1" w:styleId="TableText">
    <w:name w:val="Table Text"/>
    <w:basedOn w:val="Normal"/>
    <w:rsid w:val="00CB1462"/>
    <w:pPr>
      <w:keepLines/>
    </w:pPr>
    <w:rPr>
      <w:rFonts w:ascii="Book Antiqua" w:hAnsi="Book Antiqua"/>
      <w:sz w:val="16"/>
      <w:lang w:val="en-US"/>
    </w:rPr>
  </w:style>
  <w:style w:type="paragraph" w:customStyle="1" w:styleId="HeadingBar">
    <w:name w:val="Heading Bar"/>
    <w:basedOn w:val="Normal"/>
    <w:next w:val="Heading3"/>
    <w:rsid w:val="00CB1462"/>
    <w:pPr>
      <w:keepNext/>
      <w:keepLines/>
      <w:shd w:val="solid" w:color="auto" w:fill="auto"/>
      <w:spacing w:before="240"/>
      <w:ind w:right="7920"/>
    </w:pPr>
    <w:rPr>
      <w:rFonts w:ascii="Book Antiqua" w:hAnsi="Book Antiqua"/>
      <w:color w:val="FFFFFF"/>
      <w:sz w:val="8"/>
      <w:lang w:val="en-US"/>
    </w:rPr>
  </w:style>
  <w:style w:type="paragraph" w:customStyle="1" w:styleId="Note">
    <w:name w:val="Note"/>
    <w:basedOn w:val="BodyText"/>
    <w:rsid w:val="00CB1462"/>
    <w:pPr>
      <w:pBdr>
        <w:top w:val="single" w:sz="6" w:space="1" w:color="auto" w:shadow="1"/>
        <w:left w:val="single" w:sz="6" w:space="1" w:color="auto" w:shadow="1"/>
        <w:bottom w:val="single" w:sz="6" w:space="1" w:color="auto" w:shadow="1"/>
        <w:right w:val="single" w:sz="6" w:space="1" w:color="auto" w:shadow="1"/>
      </w:pBdr>
      <w:shd w:val="solid" w:color="FFFF00" w:fill="auto"/>
      <w:spacing w:before="120"/>
      <w:ind w:left="720" w:right="5040" w:hanging="720"/>
    </w:pPr>
    <w:rPr>
      <w:rFonts w:ascii="Book Antiqua" w:hAnsi="Book Antiqua"/>
      <w:vanish/>
      <w:sz w:val="20"/>
      <w:szCs w:val="20"/>
    </w:rPr>
  </w:style>
  <w:style w:type="paragraph" w:customStyle="1" w:styleId="TableHeading">
    <w:name w:val="Table Heading"/>
    <w:basedOn w:val="TableText"/>
    <w:rsid w:val="00CB1462"/>
    <w:pPr>
      <w:spacing w:before="120" w:after="120"/>
    </w:pPr>
    <w:rPr>
      <w:b/>
    </w:rPr>
  </w:style>
  <w:style w:type="character" w:customStyle="1" w:styleId="Heading3Char">
    <w:name w:val="Heading 3 Char"/>
    <w:link w:val="Heading3"/>
    <w:rsid w:val="00396407"/>
    <w:rPr>
      <w:rFonts w:ascii="Arial" w:hAnsi="Arial" w:cs="Arial"/>
      <w:b/>
      <w:bCs/>
      <w:sz w:val="26"/>
      <w:szCs w:val="26"/>
      <w:lang w:val="en-GB"/>
    </w:rPr>
  </w:style>
  <w:style w:type="paragraph" w:styleId="TOC9">
    <w:name w:val="toc 9"/>
    <w:basedOn w:val="Normal"/>
    <w:next w:val="Normal"/>
    <w:autoRedefine/>
    <w:rsid w:val="00612CB9"/>
    <w:pPr>
      <w:ind w:left="1760"/>
    </w:pPr>
  </w:style>
  <w:style w:type="character" w:styleId="LineNumber">
    <w:name w:val="line number"/>
    <w:basedOn w:val="DefaultParagraphFont"/>
    <w:rsid w:val="004009BB"/>
  </w:style>
  <w:style w:type="paragraph" w:styleId="TOCHeading">
    <w:name w:val="TOC Heading"/>
    <w:basedOn w:val="Heading1"/>
    <w:next w:val="Normal"/>
    <w:uiPriority w:val="39"/>
    <w:qFormat/>
    <w:rsid w:val="0064773E"/>
    <w:pPr>
      <w:keepLines/>
      <w:numPr>
        <w:numId w:val="0"/>
      </w:numPr>
      <w:spacing w:before="480" w:after="0" w:line="276" w:lineRule="auto"/>
      <w:outlineLvl w:val="9"/>
    </w:pPr>
    <w:rPr>
      <w:rFonts w:ascii="Cambria" w:hAnsi="Cambria"/>
      <w:color w:val="365F91"/>
      <w:kern w:val="0"/>
      <w:sz w:val="28"/>
      <w:szCs w:val="28"/>
      <w:lang w:val="en-US"/>
    </w:rPr>
  </w:style>
  <w:style w:type="paragraph" w:customStyle="1" w:styleId="Heading4-SubText">
    <w:name w:val="Heading 4 - Sub Text"/>
    <w:basedOn w:val="Normal"/>
    <w:link w:val="Heading4-SubTextChar"/>
    <w:qFormat/>
    <w:rsid w:val="006A7B69"/>
    <w:pPr>
      <w:ind w:left="880"/>
    </w:pPr>
    <w:rPr>
      <w:b/>
    </w:rPr>
  </w:style>
  <w:style w:type="character" w:customStyle="1" w:styleId="Heading4Char">
    <w:name w:val="Heading 4 Char"/>
    <w:link w:val="Heading4"/>
    <w:rsid w:val="00ED13B2"/>
    <w:rPr>
      <w:rFonts w:ascii="Arial" w:hAnsi="Arial"/>
      <w:b/>
      <w:bCs/>
      <w:sz w:val="24"/>
      <w:szCs w:val="28"/>
      <w:lang w:val="en-GB"/>
    </w:rPr>
  </w:style>
  <w:style w:type="character" w:customStyle="1" w:styleId="Heading4-SubTextChar">
    <w:name w:val="Heading 4 - Sub Text Char"/>
    <w:link w:val="Heading4-SubText"/>
    <w:rsid w:val="006A7B69"/>
    <w:rPr>
      <w:rFonts w:ascii="Arial" w:hAnsi="Arial"/>
      <w:b/>
      <w:sz w:val="22"/>
    </w:rPr>
  </w:style>
  <w:style w:type="paragraph" w:styleId="TOC5">
    <w:name w:val="toc 5"/>
    <w:basedOn w:val="Normal"/>
    <w:next w:val="Normal"/>
    <w:autoRedefine/>
    <w:rsid w:val="00293852"/>
    <w:pPr>
      <w:ind w:left="880"/>
    </w:pPr>
    <w:rPr>
      <w:rFonts w:ascii="Times New Roman" w:hAnsi="Times New Roman"/>
      <w:sz w:val="18"/>
    </w:rPr>
  </w:style>
  <w:style w:type="character" w:customStyle="1" w:styleId="Heading1Char">
    <w:name w:val="Heading 1 Char"/>
    <w:link w:val="Heading1"/>
    <w:rsid w:val="00DD0746"/>
    <w:rPr>
      <w:rFonts w:ascii="Arial" w:hAnsi="Arial" w:cs="Arial"/>
      <w:b/>
      <w:bCs/>
      <w:kern w:val="32"/>
      <w:sz w:val="32"/>
      <w:szCs w:val="32"/>
      <w:lang w:val="en-GB"/>
    </w:rPr>
  </w:style>
  <w:style w:type="character" w:customStyle="1" w:styleId="HeaderChar">
    <w:name w:val="Header Char"/>
    <w:link w:val="Header"/>
    <w:rsid w:val="00DD0746"/>
    <w:rPr>
      <w:rFonts w:ascii="Arial" w:hAnsi="Arial"/>
      <w:sz w:val="22"/>
      <w:lang w:val="en-GB"/>
    </w:rPr>
  </w:style>
  <w:style w:type="character" w:styleId="Emphasis">
    <w:name w:val="Emphasis"/>
    <w:qFormat/>
    <w:rsid w:val="00A43AD6"/>
    <w:rPr>
      <w:i/>
      <w:iCs/>
    </w:rPr>
  </w:style>
  <w:style w:type="paragraph" w:styleId="NormalWeb">
    <w:name w:val="Normal (Web)"/>
    <w:basedOn w:val="Normal"/>
    <w:rsid w:val="00A43AD6"/>
    <w:pPr>
      <w:spacing w:before="100" w:beforeAutospacing="1" w:after="100" w:afterAutospacing="1"/>
    </w:pPr>
    <w:rPr>
      <w:rFonts w:ascii="Times New Roman" w:hAnsi="Times New Roman"/>
      <w:sz w:val="24"/>
      <w:szCs w:val="24"/>
      <w:lang w:val="en-US"/>
    </w:rPr>
  </w:style>
  <w:style w:type="paragraph" w:customStyle="1" w:styleId="TableBullet">
    <w:name w:val="Table Bullet"/>
    <w:basedOn w:val="Normal"/>
    <w:rsid w:val="00DB18D0"/>
    <w:pPr>
      <w:spacing w:before="60" w:after="60"/>
    </w:pPr>
    <w:rPr>
      <w:rFonts w:ascii="Times New Roman" w:hAnsi="Times New Roman"/>
      <w:sz w:val="24"/>
      <w:szCs w:val="21"/>
      <w:lang w:val="en-US"/>
    </w:rPr>
  </w:style>
  <w:style w:type="character" w:customStyle="1" w:styleId="FooterChar">
    <w:name w:val="Footer Char"/>
    <w:link w:val="Footer"/>
    <w:uiPriority w:val="99"/>
    <w:rsid w:val="00515885"/>
    <w:rPr>
      <w:rFonts w:ascii="Arial" w:hAnsi="Arial"/>
      <w:sz w:val="22"/>
      <w:lang w:val="en-GB"/>
    </w:rPr>
  </w:style>
  <w:style w:type="paragraph" w:styleId="FootnoteText">
    <w:name w:val="footnote text"/>
    <w:basedOn w:val="Normal"/>
    <w:link w:val="FootnoteTextChar"/>
    <w:rsid w:val="00CD6EC4"/>
    <w:rPr>
      <w:sz w:val="20"/>
    </w:rPr>
  </w:style>
  <w:style w:type="character" w:customStyle="1" w:styleId="FootnoteTextChar">
    <w:name w:val="Footnote Text Char"/>
    <w:link w:val="FootnoteText"/>
    <w:rsid w:val="00CD6EC4"/>
    <w:rPr>
      <w:rFonts w:ascii="Arial" w:hAnsi="Arial"/>
      <w:lang w:val="en-GB"/>
    </w:rPr>
  </w:style>
  <w:style w:type="character" w:styleId="FootnoteReference">
    <w:name w:val="footnote reference"/>
    <w:rsid w:val="00CD6EC4"/>
    <w:rPr>
      <w:vertAlign w:val="superscript"/>
    </w:rPr>
  </w:style>
  <w:style w:type="paragraph" w:styleId="Revision">
    <w:name w:val="Revision"/>
    <w:hidden/>
    <w:uiPriority w:val="99"/>
    <w:semiHidden/>
    <w:rsid w:val="00C04E99"/>
    <w:rPr>
      <w:rFonts w:ascii="Arial" w:hAnsi="Arial"/>
      <w:sz w:val="22"/>
      <w:lang w:val="en-GB"/>
    </w:rPr>
  </w:style>
  <w:style w:type="paragraph" w:styleId="ListParagraph">
    <w:name w:val="List Paragraph"/>
    <w:basedOn w:val="Normal"/>
    <w:uiPriority w:val="34"/>
    <w:qFormat/>
    <w:rsid w:val="00C52167"/>
    <w:pPr>
      <w:ind w:left="720"/>
      <w:contextualSpacing/>
    </w:pPr>
  </w:style>
  <w:style w:type="character" w:customStyle="1" w:styleId="Heading2Char">
    <w:name w:val="Heading 2 Char"/>
    <w:basedOn w:val="DefaultParagraphFont"/>
    <w:link w:val="Heading2"/>
    <w:rsid w:val="00C52167"/>
    <w:rPr>
      <w:rFonts w:ascii="Arial" w:hAnsi="Arial" w:cs="Arial"/>
      <w:b/>
      <w:bCs/>
      <w:i/>
      <w:iCs/>
      <w:sz w:val="28"/>
      <w:szCs w:val="28"/>
      <w:lang w:val="en-GB"/>
    </w:rPr>
  </w:style>
  <w:style w:type="paragraph" w:customStyle="1" w:styleId="Default">
    <w:name w:val="Default"/>
    <w:rsid w:val="00D625DB"/>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6531E"/>
    <w:rPr>
      <w:rFonts w:ascii="Arial" w:hAnsi="Arial"/>
      <w:sz w:val="22"/>
      <w:lang w:val="en-GB"/>
    </w:rPr>
  </w:style>
  <w:style w:type="paragraph" w:styleId="Heading1">
    <w:name w:val="heading 1"/>
    <w:basedOn w:val="Normal"/>
    <w:next w:val="Normal"/>
    <w:link w:val="Heading1Char"/>
    <w:qFormat/>
    <w:rsid w:val="00283C13"/>
    <w:pPr>
      <w:keepNext/>
      <w:numPr>
        <w:numId w:val="1"/>
      </w:numPr>
      <w:spacing w:before="240" w:after="60"/>
      <w:outlineLvl w:val="0"/>
    </w:pPr>
    <w:rPr>
      <w:b/>
      <w:bCs/>
      <w:kern w:val="32"/>
      <w:sz w:val="32"/>
      <w:szCs w:val="32"/>
    </w:rPr>
  </w:style>
  <w:style w:type="paragraph" w:styleId="Heading2">
    <w:name w:val="heading 2"/>
    <w:basedOn w:val="Normal"/>
    <w:next w:val="Normal"/>
    <w:link w:val="Heading2Char"/>
    <w:qFormat/>
    <w:rsid w:val="00283C13"/>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qFormat/>
    <w:rsid w:val="00283C13"/>
    <w:pPr>
      <w:keepNext/>
      <w:numPr>
        <w:ilvl w:val="2"/>
        <w:numId w:val="1"/>
      </w:numPr>
      <w:spacing w:before="240" w:after="60"/>
      <w:outlineLvl w:val="2"/>
    </w:pPr>
    <w:rPr>
      <w:b/>
      <w:bCs/>
      <w:sz w:val="26"/>
      <w:szCs w:val="26"/>
    </w:rPr>
  </w:style>
  <w:style w:type="paragraph" w:styleId="Heading4">
    <w:name w:val="heading 4"/>
    <w:basedOn w:val="Normal"/>
    <w:next w:val="Normal"/>
    <w:link w:val="Heading4Char"/>
    <w:qFormat/>
    <w:rsid w:val="00852A5C"/>
    <w:pPr>
      <w:keepNext/>
      <w:numPr>
        <w:ilvl w:val="3"/>
        <w:numId w:val="1"/>
      </w:numPr>
      <w:spacing w:before="240" w:after="60"/>
      <w:outlineLvl w:val="3"/>
    </w:pPr>
    <w:rPr>
      <w:b/>
      <w:bCs/>
      <w:sz w:val="24"/>
      <w:szCs w:val="28"/>
    </w:rPr>
  </w:style>
  <w:style w:type="paragraph" w:styleId="Heading5">
    <w:name w:val="heading 5"/>
    <w:basedOn w:val="Normal"/>
    <w:next w:val="Normal"/>
    <w:qFormat/>
    <w:rsid w:val="00283C13"/>
    <w:pPr>
      <w:numPr>
        <w:ilvl w:val="4"/>
        <w:numId w:val="1"/>
      </w:numPr>
      <w:spacing w:before="240" w:after="60"/>
      <w:outlineLvl w:val="4"/>
    </w:pPr>
    <w:rPr>
      <w:b/>
      <w:bCs/>
      <w:i/>
      <w:iCs/>
      <w:sz w:val="26"/>
      <w:szCs w:val="26"/>
    </w:rPr>
  </w:style>
  <w:style w:type="paragraph" w:styleId="Heading6">
    <w:name w:val="heading 6"/>
    <w:basedOn w:val="Normal"/>
    <w:next w:val="Normal"/>
    <w:qFormat/>
    <w:rsid w:val="00283C1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283C1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83C1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283C1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Title">
    <w:name w:val="Report Title"/>
    <w:next w:val="Normal"/>
    <w:semiHidden/>
    <w:rsid w:val="00084377"/>
    <w:pPr>
      <w:widowControl w:val="0"/>
      <w:spacing w:line="240" w:lineRule="atLeast"/>
      <w:jc w:val="center"/>
    </w:pPr>
    <w:rPr>
      <w:rFonts w:ascii="Arial" w:hAnsi="Arial"/>
      <w:b/>
      <w:sz w:val="48"/>
    </w:rPr>
  </w:style>
  <w:style w:type="paragraph" w:styleId="Header">
    <w:name w:val="header"/>
    <w:basedOn w:val="Normal"/>
    <w:link w:val="HeaderChar"/>
    <w:rsid w:val="00084377"/>
    <w:pPr>
      <w:tabs>
        <w:tab w:val="center" w:pos="4320"/>
        <w:tab w:val="right" w:pos="8640"/>
      </w:tabs>
    </w:pPr>
  </w:style>
  <w:style w:type="paragraph" w:styleId="Footer">
    <w:name w:val="footer"/>
    <w:basedOn w:val="Normal"/>
    <w:link w:val="FooterChar"/>
    <w:uiPriority w:val="99"/>
    <w:rsid w:val="00084377"/>
    <w:pPr>
      <w:tabs>
        <w:tab w:val="center" w:pos="4320"/>
        <w:tab w:val="right" w:pos="8640"/>
      </w:tabs>
    </w:pPr>
  </w:style>
  <w:style w:type="character" w:styleId="PageNumber">
    <w:name w:val="page number"/>
    <w:basedOn w:val="DefaultParagraphFont"/>
    <w:rsid w:val="008E5807"/>
  </w:style>
  <w:style w:type="paragraph" w:styleId="Index1">
    <w:name w:val="index 1"/>
    <w:basedOn w:val="Normal"/>
    <w:next w:val="Normal"/>
    <w:semiHidden/>
    <w:rsid w:val="00A64065"/>
  </w:style>
  <w:style w:type="paragraph" w:customStyle="1" w:styleId="Technical4">
    <w:name w:val="Technical 4"/>
    <w:semiHidden/>
    <w:rsid w:val="00A64065"/>
    <w:pPr>
      <w:tabs>
        <w:tab w:val="left" w:pos="-720"/>
      </w:tabs>
      <w:suppressAutoHyphens/>
    </w:pPr>
    <w:rPr>
      <w:b/>
      <w:sz w:val="24"/>
    </w:rPr>
  </w:style>
  <w:style w:type="paragraph" w:customStyle="1" w:styleId="PropNorm">
    <w:name w:val="PropNorm"/>
    <w:link w:val="PropNormChar2"/>
    <w:rsid w:val="00A64065"/>
    <w:pPr>
      <w:spacing w:after="180"/>
      <w:jc w:val="both"/>
    </w:pPr>
    <w:rPr>
      <w:sz w:val="24"/>
    </w:rPr>
  </w:style>
  <w:style w:type="character" w:customStyle="1" w:styleId="PropNormChar2">
    <w:name w:val="PropNorm Char2"/>
    <w:link w:val="PropNorm"/>
    <w:rsid w:val="00A64065"/>
    <w:rPr>
      <w:sz w:val="24"/>
      <w:lang w:val="en-US" w:eastAsia="en-US" w:bidi="ar-SA"/>
    </w:rPr>
  </w:style>
  <w:style w:type="paragraph" w:customStyle="1" w:styleId="PropHead1">
    <w:name w:val="PropHead1"/>
    <w:next w:val="PropNorm"/>
    <w:rsid w:val="00A64065"/>
    <w:pPr>
      <w:keepNext/>
      <w:tabs>
        <w:tab w:val="left" w:pos="450"/>
      </w:tabs>
      <w:suppressAutoHyphens/>
      <w:spacing w:before="80" w:after="180"/>
    </w:pPr>
    <w:rPr>
      <w:rFonts w:ascii="Arial Narrow" w:hAnsi="Arial Narrow"/>
      <w:b/>
      <w:caps/>
      <w:color w:val="145192"/>
      <w:sz w:val="32"/>
    </w:rPr>
  </w:style>
  <w:style w:type="paragraph" w:styleId="TOC1">
    <w:name w:val="toc 1"/>
    <w:basedOn w:val="Normal"/>
    <w:next w:val="Normal"/>
    <w:uiPriority w:val="39"/>
    <w:qFormat/>
    <w:rsid w:val="00E07AC7"/>
    <w:pPr>
      <w:tabs>
        <w:tab w:val="left" w:pos="360"/>
        <w:tab w:val="left" w:pos="540"/>
        <w:tab w:val="right" w:leader="dot" w:pos="9350"/>
      </w:tabs>
      <w:spacing w:before="240" w:after="120"/>
    </w:pPr>
    <w:rPr>
      <w:rFonts w:ascii="Times New Roman" w:hAnsi="Times New Roman"/>
      <w:b/>
      <w:caps/>
      <w:noProof/>
      <w:color w:val="145192"/>
      <w:sz w:val="24"/>
      <w:szCs w:val="24"/>
    </w:rPr>
  </w:style>
  <w:style w:type="paragraph" w:styleId="TOC3">
    <w:name w:val="toc 3"/>
    <w:basedOn w:val="Normal"/>
    <w:next w:val="Normal"/>
    <w:uiPriority w:val="39"/>
    <w:qFormat/>
    <w:rsid w:val="00C53C9F"/>
    <w:pPr>
      <w:tabs>
        <w:tab w:val="left" w:pos="1260"/>
        <w:tab w:val="right" w:leader="dot" w:pos="9350"/>
      </w:tabs>
      <w:ind w:left="1980" w:hanging="720"/>
    </w:pPr>
    <w:rPr>
      <w:rFonts w:ascii="Times New Roman" w:hAnsi="Times New Roman"/>
      <w:noProof/>
      <w:sz w:val="20"/>
      <w:szCs w:val="24"/>
    </w:rPr>
  </w:style>
  <w:style w:type="paragraph" w:styleId="TOC2">
    <w:name w:val="toc 2"/>
    <w:basedOn w:val="Normal"/>
    <w:next w:val="Normal"/>
    <w:uiPriority w:val="39"/>
    <w:qFormat/>
    <w:rsid w:val="00C53C9F"/>
    <w:pPr>
      <w:tabs>
        <w:tab w:val="left" w:pos="540"/>
        <w:tab w:val="right" w:leader="dot" w:pos="9350"/>
      </w:tabs>
      <w:spacing w:before="120"/>
      <w:ind w:left="1080" w:hanging="540"/>
    </w:pPr>
    <w:rPr>
      <w:rFonts w:ascii="Times New Roman" w:hAnsi="Times New Roman"/>
      <w:noProof/>
      <w:szCs w:val="24"/>
    </w:rPr>
  </w:style>
  <w:style w:type="character" w:styleId="Hyperlink">
    <w:name w:val="Hyperlink"/>
    <w:uiPriority w:val="99"/>
    <w:rsid w:val="00A64065"/>
    <w:rPr>
      <w:color w:val="0000FF"/>
      <w:u w:val="single"/>
    </w:rPr>
  </w:style>
  <w:style w:type="paragraph" w:styleId="DocumentMap">
    <w:name w:val="Document Map"/>
    <w:basedOn w:val="Normal"/>
    <w:semiHidden/>
    <w:rsid w:val="00CD3F02"/>
    <w:pPr>
      <w:shd w:val="clear" w:color="auto" w:fill="000080"/>
    </w:pPr>
    <w:rPr>
      <w:rFonts w:ascii="Tahoma" w:hAnsi="Tahoma" w:cs="Tahoma"/>
      <w:sz w:val="20"/>
    </w:rPr>
  </w:style>
  <w:style w:type="paragraph" w:customStyle="1" w:styleId="HintText">
    <w:name w:val="Hint Text"/>
    <w:basedOn w:val="Normal"/>
    <w:next w:val="Normal"/>
    <w:rsid w:val="008B278A"/>
    <w:rPr>
      <w:color w:val="0000FF"/>
      <w:sz w:val="18"/>
    </w:rPr>
  </w:style>
  <w:style w:type="table" w:styleId="TableGrid">
    <w:name w:val="Table Grid"/>
    <w:basedOn w:val="TableNormal"/>
    <w:rsid w:val="003E7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F431E"/>
    <w:rPr>
      <w:rFonts w:ascii="Tahoma" w:hAnsi="Tahoma" w:cs="Tahoma"/>
      <w:sz w:val="16"/>
      <w:szCs w:val="16"/>
    </w:rPr>
  </w:style>
  <w:style w:type="character" w:styleId="CommentReference">
    <w:name w:val="annotation reference"/>
    <w:semiHidden/>
    <w:rsid w:val="00A91686"/>
    <w:rPr>
      <w:sz w:val="16"/>
      <w:szCs w:val="16"/>
    </w:rPr>
  </w:style>
  <w:style w:type="paragraph" w:styleId="CommentText">
    <w:name w:val="annotation text"/>
    <w:basedOn w:val="Normal"/>
    <w:semiHidden/>
    <w:rsid w:val="00A91686"/>
    <w:rPr>
      <w:sz w:val="20"/>
    </w:rPr>
  </w:style>
  <w:style w:type="paragraph" w:styleId="CommentSubject">
    <w:name w:val="annotation subject"/>
    <w:basedOn w:val="CommentText"/>
    <w:next w:val="CommentText"/>
    <w:semiHidden/>
    <w:rsid w:val="00A91686"/>
    <w:rPr>
      <w:b/>
      <w:bCs/>
    </w:rPr>
  </w:style>
  <w:style w:type="paragraph" w:styleId="Title">
    <w:name w:val="Title"/>
    <w:basedOn w:val="Normal"/>
    <w:next w:val="Normal"/>
    <w:qFormat/>
    <w:rsid w:val="00087584"/>
    <w:pPr>
      <w:widowControl w:val="0"/>
      <w:jc w:val="center"/>
    </w:pPr>
    <w:rPr>
      <w:b/>
      <w:sz w:val="36"/>
      <w:lang w:val="en-US"/>
    </w:rPr>
  </w:style>
  <w:style w:type="paragraph" w:customStyle="1" w:styleId="TableContents">
    <w:name w:val="Table Contents"/>
    <w:basedOn w:val="Normal"/>
    <w:link w:val="TableContentsChar"/>
    <w:autoRedefine/>
    <w:rsid w:val="00FB3EAB"/>
    <w:pPr>
      <w:spacing w:before="40" w:after="40"/>
    </w:pPr>
    <w:rPr>
      <w:szCs w:val="22"/>
      <w:lang w:val="en-US"/>
    </w:rPr>
  </w:style>
  <w:style w:type="character" w:customStyle="1" w:styleId="TableHeader">
    <w:name w:val="Table Header"/>
    <w:rsid w:val="00D9112A"/>
    <w:rPr>
      <w:rFonts w:ascii="Arial Narrow" w:hAnsi="Arial Narrow"/>
      <w:b/>
      <w:bCs/>
      <w:color w:val="FFFFFF"/>
      <w:sz w:val="24"/>
    </w:rPr>
  </w:style>
  <w:style w:type="character" w:customStyle="1" w:styleId="TableContentsChar">
    <w:name w:val="Table Contents Char"/>
    <w:link w:val="TableContents"/>
    <w:rsid w:val="00FB3EAB"/>
    <w:rPr>
      <w:rFonts w:ascii="Arial" w:hAnsi="Arial"/>
      <w:sz w:val="22"/>
      <w:szCs w:val="22"/>
      <w:lang w:val="en-US" w:eastAsia="en-US" w:bidi="ar-SA"/>
    </w:rPr>
  </w:style>
  <w:style w:type="paragraph" w:customStyle="1" w:styleId="DefaultParagraphFontParaCharChar">
    <w:name w:val="Default Paragraph Font Para Char Char"/>
    <w:basedOn w:val="Normal"/>
    <w:rsid w:val="009B173D"/>
    <w:pPr>
      <w:spacing w:after="160" w:line="240" w:lineRule="exact"/>
    </w:pPr>
    <w:rPr>
      <w:rFonts w:ascii="Times New Roman" w:hAnsi="Times New Roman"/>
      <w:i/>
      <w:sz w:val="24"/>
      <w:szCs w:val="24"/>
      <w:lang w:val="en-US"/>
    </w:rPr>
  </w:style>
  <w:style w:type="paragraph" w:customStyle="1" w:styleId="SecHead2">
    <w:name w:val="SecHead2"/>
    <w:next w:val="PropNorm"/>
    <w:rsid w:val="00604408"/>
    <w:pPr>
      <w:keepNext/>
      <w:numPr>
        <w:ilvl w:val="1"/>
        <w:numId w:val="2"/>
      </w:numPr>
      <w:tabs>
        <w:tab w:val="left" w:pos="540"/>
      </w:tabs>
      <w:suppressAutoHyphens/>
      <w:spacing w:before="60" w:after="180"/>
      <w:outlineLvl w:val="1"/>
    </w:pPr>
    <w:rPr>
      <w:rFonts w:ascii="Arial Narrow" w:hAnsi="Arial Narrow"/>
      <w:b/>
      <w:color w:val="145192"/>
      <w:sz w:val="28"/>
    </w:rPr>
  </w:style>
  <w:style w:type="paragraph" w:customStyle="1" w:styleId="PropHead3">
    <w:name w:val="PropHead3"/>
    <w:next w:val="PropNorm"/>
    <w:rsid w:val="00604408"/>
    <w:pPr>
      <w:keepNext/>
      <w:numPr>
        <w:ilvl w:val="2"/>
        <w:numId w:val="2"/>
      </w:numPr>
      <w:suppressAutoHyphens/>
      <w:spacing w:after="180"/>
    </w:pPr>
    <w:rPr>
      <w:rFonts w:ascii="Arial Narrow" w:hAnsi="Arial Narrow"/>
      <w:b/>
      <w:color w:val="145192"/>
      <w:sz w:val="26"/>
    </w:rPr>
  </w:style>
  <w:style w:type="paragraph" w:customStyle="1" w:styleId="SecHead1">
    <w:name w:val="SecHead1"/>
    <w:basedOn w:val="Normal"/>
    <w:next w:val="PropNorm"/>
    <w:rsid w:val="00604408"/>
    <w:pPr>
      <w:keepNext/>
      <w:numPr>
        <w:numId w:val="2"/>
      </w:numPr>
      <w:shd w:val="clear" w:color="auto" w:fill="145192"/>
      <w:suppressAutoHyphens/>
      <w:spacing w:after="180"/>
      <w:outlineLvl w:val="0"/>
    </w:pPr>
    <w:rPr>
      <w:rFonts w:ascii="Arial Narrow" w:hAnsi="Arial Narrow"/>
      <w:b/>
      <w:bCs/>
      <w:caps/>
      <w:color w:val="FFFFFF"/>
      <w:sz w:val="32"/>
      <w:lang w:val="en-US"/>
    </w:rPr>
  </w:style>
  <w:style w:type="paragraph" w:styleId="Caption">
    <w:name w:val="caption"/>
    <w:basedOn w:val="Normal"/>
    <w:next w:val="Normal"/>
    <w:qFormat/>
    <w:rsid w:val="00B7392E"/>
    <w:rPr>
      <w:b/>
      <w:bCs/>
      <w:sz w:val="20"/>
    </w:rPr>
  </w:style>
  <w:style w:type="paragraph" w:customStyle="1" w:styleId="TOC">
    <w:name w:val="TOC"/>
    <w:basedOn w:val="Normal"/>
    <w:rsid w:val="0064552C"/>
    <w:pPr>
      <w:keepNext/>
      <w:pageBreakBefore/>
      <w:shd w:val="clear" w:color="auto" w:fill="145192"/>
      <w:suppressAutoHyphens/>
      <w:spacing w:after="180"/>
      <w:jc w:val="center"/>
      <w:outlineLvl w:val="0"/>
    </w:pPr>
    <w:rPr>
      <w:rFonts w:ascii="Arial Narrow" w:hAnsi="Arial Narrow"/>
      <w:b/>
      <w:bCs/>
      <w:caps/>
      <w:color w:val="FFFFFF"/>
      <w:sz w:val="32"/>
      <w:lang w:val="en-US"/>
    </w:rPr>
  </w:style>
  <w:style w:type="paragraph" w:styleId="TOAHeading">
    <w:name w:val="toa heading"/>
    <w:basedOn w:val="Normal"/>
    <w:next w:val="Normal"/>
    <w:semiHidden/>
    <w:rsid w:val="0064552C"/>
    <w:pPr>
      <w:tabs>
        <w:tab w:val="right" w:pos="9360"/>
      </w:tabs>
      <w:suppressAutoHyphens/>
      <w:spacing w:after="240"/>
    </w:pPr>
    <w:rPr>
      <w:rFonts w:ascii="Times New Roman" w:hAnsi="Times New Roman"/>
      <w:lang w:val="en-US"/>
    </w:rPr>
  </w:style>
  <w:style w:type="paragraph" w:styleId="BodyText">
    <w:name w:val="Body Text"/>
    <w:basedOn w:val="Normal"/>
    <w:link w:val="BodyTextChar"/>
    <w:rsid w:val="00236871"/>
    <w:pPr>
      <w:spacing w:after="120"/>
    </w:pPr>
    <w:rPr>
      <w:sz w:val="24"/>
      <w:szCs w:val="24"/>
    </w:rPr>
  </w:style>
  <w:style w:type="character" w:customStyle="1" w:styleId="BodyTextChar">
    <w:name w:val="Body Text Char"/>
    <w:link w:val="BodyText"/>
    <w:rsid w:val="00236871"/>
    <w:rPr>
      <w:rFonts w:ascii="Arial" w:hAnsi="Arial"/>
      <w:sz w:val="24"/>
      <w:szCs w:val="24"/>
    </w:rPr>
  </w:style>
  <w:style w:type="paragraph" w:customStyle="1" w:styleId="TitlePage1">
    <w:name w:val="*Title Page 1"/>
    <w:autoRedefine/>
    <w:rsid w:val="00C63882"/>
    <w:pPr>
      <w:jc w:val="center"/>
    </w:pPr>
    <w:rPr>
      <w:rFonts w:ascii="Arial" w:hAnsi="Arial"/>
      <w:b/>
      <w:color w:val="000080"/>
      <w:sz w:val="40"/>
      <w:szCs w:val="24"/>
    </w:rPr>
  </w:style>
  <w:style w:type="paragraph" w:styleId="TOC7">
    <w:name w:val="toc 7"/>
    <w:basedOn w:val="Normal"/>
    <w:next w:val="Normal"/>
    <w:autoRedefine/>
    <w:rsid w:val="00BF1BCD"/>
    <w:pPr>
      <w:ind w:left="1320"/>
    </w:pPr>
  </w:style>
  <w:style w:type="paragraph" w:customStyle="1" w:styleId="2020TOCTitle">
    <w:name w:val="*2020 TOC Title"/>
    <w:basedOn w:val="Normal"/>
    <w:autoRedefine/>
    <w:rsid w:val="00BF1BCD"/>
    <w:pPr>
      <w:spacing w:before="240"/>
      <w:jc w:val="center"/>
    </w:pPr>
    <w:rPr>
      <w:b/>
      <w:color w:val="000080"/>
      <w:sz w:val="36"/>
      <w:szCs w:val="24"/>
      <w:lang w:val="en-US"/>
    </w:rPr>
  </w:style>
  <w:style w:type="paragraph" w:styleId="TOC4">
    <w:name w:val="toc 4"/>
    <w:basedOn w:val="Normal"/>
    <w:next w:val="Normal"/>
    <w:autoRedefine/>
    <w:uiPriority w:val="39"/>
    <w:rsid w:val="00C53C9F"/>
    <w:pPr>
      <w:tabs>
        <w:tab w:val="left" w:pos="1980"/>
        <w:tab w:val="right" w:leader="dot" w:pos="9350"/>
      </w:tabs>
      <w:ind w:left="1980"/>
    </w:pPr>
    <w:rPr>
      <w:rFonts w:ascii="Times New Roman" w:hAnsi="Times New Roman"/>
      <w:sz w:val="18"/>
    </w:rPr>
  </w:style>
  <w:style w:type="paragraph" w:customStyle="1" w:styleId="TableText">
    <w:name w:val="Table Text"/>
    <w:basedOn w:val="Normal"/>
    <w:rsid w:val="00CB1462"/>
    <w:pPr>
      <w:keepLines/>
    </w:pPr>
    <w:rPr>
      <w:rFonts w:ascii="Book Antiqua" w:hAnsi="Book Antiqua"/>
      <w:sz w:val="16"/>
      <w:lang w:val="en-US"/>
    </w:rPr>
  </w:style>
  <w:style w:type="paragraph" w:customStyle="1" w:styleId="HeadingBar">
    <w:name w:val="Heading Bar"/>
    <w:basedOn w:val="Normal"/>
    <w:next w:val="Heading3"/>
    <w:rsid w:val="00CB1462"/>
    <w:pPr>
      <w:keepNext/>
      <w:keepLines/>
      <w:shd w:val="solid" w:color="auto" w:fill="auto"/>
      <w:spacing w:before="240"/>
      <w:ind w:right="7920"/>
    </w:pPr>
    <w:rPr>
      <w:rFonts w:ascii="Book Antiqua" w:hAnsi="Book Antiqua"/>
      <w:color w:val="FFFFFF"/>
      <w:sz w:val="8"/>
      <w:lang w:val="en-US"/>
    </w:rPr>
  </w:style>
  <w:style w:type="paragraph" w:customStyle="1" w:styleId="Note">
    <w:name w:val="Note"/>
    <w:basedOn w:val="BodyText"/>
    <w:rsid w:val="00CB1462"/>
    <w:pPr>
      <w:pBdr>
        <w:top w:val="single" w:sz="6" w:space="1" w:color="auto" w:shadow="1"/>
        <w:left w:val="single" w:sz="6" w:space="1" w:color="auto" w:shadow="1"/>
        <w:bottom w:val="single" w:sz="6" w:space="1" w:color="auto" w:shadow="1"/>
        <w:right w:val="single" w:sz="6" w:space="1" w:color="auto" w:shadow="1"/>
      </w:pBdr>
      <w:shd w:val="solid" w:color="FFFF00" w:fill="auto"/>
      <w:spacing w:before="120"/>
      <w:ind w:left="720" w:right="5040" w:hanging="720"/>
    </w:pPr>
    <w:rPr>
      <w:rFonts w:ascii="Book Antiqua" w:hAnsi="Book Antiqua"/>
      <w:vanish/>
      <w:sz w:val="20"/>
      <w:szCs w:val="20"/>
    </w:rPr>
  </w:style>
  <w:style w:type="paragraph" w:customStyle="1" w:styleId="TableHeading">
    <w:name w:val="Table Heading"/>
    <w:basedOn w:val="TableText"/>
    <w:rsid w:val="00CB1462"/>
    <w:pPr>
      <w:spacing w:before="120" w:after="120"/>
    </w:pPr>
    <w:rPr>
      <w:b/>
    </w:rPr>
  </w:style>
  <w:style w:type="character" w:customStyle="1" w:styleId="Heading3Char">
    <w:name w:val="Heading 3 Char"/>
    <w:link w:val="Heading3"/>
    <w:rsid w:val="00396407"/>
    <w:rPr>
      <w:rFonts w:ascii="Arial" w:hAnsi="Arial" w:cs="Arial"/>
      <w:b/>
      <w:bCs/>
      <w:sz w:val="26"/>
      <w:szCs w:val="26"/>
      <w:lang w:val="en-GB"/>
    </w:rPr>
  </w:style>
  <w:style w:type="paragraph" w:styleId="TOC9">
    <w:name w:val="toc 9"/>
    <w:basedOn w:val="Normal"/>
    <w:next w:val="Normal"/>
    <w:autoRedefine/>
    <w:rsid w:val="00612CB9"/>
    <w:pPr>
      <w:ind w:left="1760"/>
    </w:pPr>
  </w:style>
  <w:style w:type="character" w:styleId="LineNumber">
    <w:name w:val="line number"/>
    <w:basedOn w:val="DefaultParagraphFont"/>
    <w:rsid w:val="004009BB"/>
  </w:style>
  <w:style w:type="paragraph" w:styleId="TOCHeading">
    <w:name w:val="TOC Heading"/>
    <w:basedOn w:val="Heading1"/>
    <w:next w:val="Normal"/>
    <w:uiPriority w:val="39"/>
    <w:qFormat/>
    <w:rsid w:val="0064773E"/>
    <w:pPr>
      <w:keepLines/>
      <w:numPr>
        <w:numId w:val="0"/>
      </w:numPr>
      <w:spacing w:before="480" w:after="0" w:line="276" w:lineRule="auto"/>
      <w:outlineLvl w:val="9"/>
    </w:pPr>
    <w:rPr>
      <w:rFonts w:ascii="Cambria" w:hAnsi="Cambria"/>
      <w:color w:val="365F91"/>
      <w:kern w:val="0"/>
      <w:sz w:val="28"/>
      <w:szCs w:val="28"/>
      <w:lang w:val="en-US"/>
    </w:rPr>
  </w:style>
  <w:style w:type="paragraph" w:customStyle="1" w:styleId="Heading4-SubText">
    <w:name w:val="Heading 4 - Sub Text"/>
    <w:basedOn w:val="Normal"/>
    <w:link w:val="Heading4-SubTextChar"/>
    <w:qFormat/>
    <w:rsid w:val="006A7B69"/>
    <w:pPr>
      <w:ind w:left="880"/>
    </w:pPr>
    <w:rPr>
      <w:b/>
    </w:rPr>
  </w:style>
  <w:style w:type="character" w:customStyle="1" w:styleId="Heading4Char">
    <w:name w:val="Heading 4 Char"/>
    <w:link w:val="Heading4"/>
    <w:rsid w:val="00ED13B2"/>
    <w:rPr>
      <w:rFonts w:ascii="Arial" w:hAnsi="Arial"/>
      <w:b/>
      <w:bCs/>
      <w:sz w:val="24"/>
      <w:szCs w:val="28"/>
      <w:lang w:val="en-GB"/>
    </w:rPr>
  </w:style>
  <w:style w:type="character" w:customStyle="1" w:styleId="Heading4-SubTextChar">
    <w:name w:val="Heading 4 - Sub Text Char"/>
    <w:link w:val="Heading4-SubText"/>
    <w:rsid w:val="006A7B69"/>
    <w:rPr>
      <w:rFonts w:ascii="Arial" w:hAnsi="Arial"/>
      <w:b/>
      <w:sz w:val="22"/>
    </w:rPr>
  </w:style>
  <w:style w:type="paragraph" w:styleId="TOC5">
    <w:name w:val="toc 5"/>
    <w:basedOn w:val="Normal"/>
    <w:next w:val="Normal"/>
    <w:autoRedefine/>
    <w:rsid w:val="00293852"/>
    <w:pPr>
      <w:ind w:left="880"/>
    </w:pPr>
    <w:rPr>
      <w:rFonts w:ascii="Times New Roman" w:hAnsi="Times New Roman"/>
      <w:sz w:val="18"/>
    </w:rPr>
  </w:style>
  <w:style w:type="character" w:customStyle="1" w:styleId="Heading1Char">
    <w:name w:val="Heading 1 Char"/>
    <w:link w:val="Heading1"/>
    <w:rsid w:val="00DD0746"/>
    <w:rPr>
      <w:rFonts w:ascii="Arial" w:hAnsi="Arial" w:cs="Arial"/>
      <w:b/>
      <w:bCs/>
      <w:kern w:val="32"/>
      <w:sz w:val="32"/>
      <w:szCs w:val="32"/>
      <w:lang w:val="en-GB"/>
    </w:rPr>
  </w:style>
  <w:style w:type="character" w:customStyle="1" w:styleId="HeaderChar">
    <w:name w:val="Header Char"/>
    <w:link w:val="Header"/>
    <w:rsid w:val="00DD0746"/>
    <w:rPr>
      <w:rFonts w:ascii="Arial" w:hAnsi="Arial"/>
      <w:sz w:val="22"/>
      <w:lang w:val="en-GB"/>
    </w:rPr>
  </w:style>
  <w:style w:type="character" w:styleId="Emphasis">
    <w:name w:val="Emphasis"/>
    <w:qFormat/>
    <w:rsid w:val="00A43AD6"/>
    <w:rPr>
      <w:i/>
      <w:iCs/>
    </w:rPr>
  </w:style>
  <w:style w:type="paragraph" w:styleId="NormalWeb">
    <w:name w:val="Normal (Web)"/>
    <w:basedOn w:val="Normal"/>
    <w:rsid w:val="00A43AD6"/>
    <w:pPr>
      <w:spacing w:before="100" w:beforeAutospacing="1" w:after="100" w:afterAutospacing="1"/>
    </w:pPr>
    <w:rPr>
      <w:rFonts w:ascii="Times New Roman" w:hAnsi="Times New Roman"/>
      <w:sz w:val="24"/>
      <w:szCs w:val="24"/>
      <w:lang w:val="en-US"/>
    </w:rPr>
  </w:style>
  <w:style w:type="paragraph" w:customStyle="1" w:styleId="TableBullet">
    <w:name w:val="Table Bullet"/>
    <w:basedOn w:val="Normal"/>
    <w:rsid w:val="00DB18D0"/>
    <w:pPr>
      <w:spacing w:before="60" w:after="60"/>
    </w:pPr>
    <w:rPr>
      <w:rFonts w:ascii="Times New Roman" w:hAnsi="Times New Roman"/>
      <w:sz w:val="24"/>
      <w:szCs w:val="21"/>
      <w:lang w:val="en-US"/>
    </w:rPr>
  </w:style>
  <w:style w:type="character" w:customStyle="1" w:styleId="FooterChar">
    <w:name w:val="Footer Char"/>
    <w:link w:val="Footer"/>
    <w:uiPriority w:val="99"/>
    <w:rsid w:val="00515885"/>
    <w:rPr>
      <w:rFonts w:ascii="Arial" w:hAnsi="Arial"/>
      <w:sz w:val="22"/>
      <w:lang w:val="en-GB"/>
    </w:rPr>
  </w:style>
  <w:style w:type="paragraph" w:styleId="FootnoteText">
    <w:name w:val="footnote text"/>
    <w:basedOn w:val="Normal"/>
    <w:link w:val="FootnoteTextChar"/>
    <w:rsid w:val="00CD6EC4"/>
    <w:rPr>
      <w:sz w:val="20"/>
    </w:rPr>
  </w:style>
  <w:style w:type="character" w:customStyle="1" w:styleId="FootnoteTextChar">
    <w:name w:val="Footnote Text Char"/>
    <w:link w:val="FootnoteText"/>
    <w:rsid w:val="00CD6EC4"/>
    <w:rPr>
      <w:rFonts w:ascii="Arial" w:hAnsi="Arial"/>
      <w:lang w:val="en-GB"/>
    </w:rPr>
  </w:style>
  <w:style w:type="character" w:styleId="FootnoteReference">
    <w:name w:val="footnote reference"/>
    <w:rsid w:val="00CD6EC4"/>
    <w:rPr>
      <w:vertAlign w:val="superscript"/>
    </w:rPr>
  </w:style>
  <w:style w:type="paragraph" w:styleId="Revision">
    <w:name w:val="Revision"/>
    <w:hidden/>
    <w:uiPriority w:val="99"/>
    <w:semiHidden/>
    <w:rsid w:val="00C04E99"/>
    <w:rPr>
      <w:rFonts w:ascii="Arial" w:hAnsi="Arial"/>
      <w:sz w:val="22"/>
      <w:lang w:val="en-GB"/>
    </w:rPr>
  </w:style>
  <w:style w:type="paragraph" w:styleId="ListParagraph">
    <w:name w:val="List Paragraph"/>
    <w:basedOn w:val="Normal"/>
    <w:uiPriority w:val="34"/>
    <w:qFormat/>
    <w:rsid w:val="00C52167"/>
    <w:pPr>
      <w:ind w:left="720"/>
      <w:contextualSpacing/>
    </w:pPr>
  </w:style>
  <w:style w:type="character" w:customStyle="1" w:styleId="Heading2Char">
    <w:name w:val="Heading 2 Char"/>
    <w:basedOn w:val="DefaultParagraphFont"/>
    <w:link w:val="Heading2"/>
    <w:rsid w:val="00C52167"/>
    <w:rPr>
      <w:rFonts w:ascii="Arial" w:hAnsi="Arial" w:cs="Arial"/>
      <w:b/>
      <w:bCs/>
      <w:i/>
      <w:iCs/>
      <w:sz w:val="28"/>
      <w:szCs w:val="28"/>
      <w:lang w:val="en-GB"/>
    </w:rPr>
  </w:style>
  <w:style w:type="paragraph" w:customStyle="1" w:styleId="Default">
    <w:name w:val="Default"/>
    <w:rsid w:val="00D625DB"/>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15598">
      <w:bodyDiv w:val="1"/>
      <w:marLeft w:val="0"/>
      <w:marRight w:val="0"/>
      <w:marTop w:val="0"/>
      <w:marBottom w:val="0"/>
      <w:divBdr>
        <w:top w:val="none" w:sz="0" w:space="0" w:color="auto"/>
        <w:left w:val="none" w:sz="0" w:space="0" w:color="auto"/>
        <w:bottom w:val="none" w:sz="0" w:space="0" w:color="auto"/>
        <w:right w:val="none" w:sz="0" w:space="0" w:color="auto"/>
      </w:divBdr>
    </w:div>
    <w:div w:id="222370914">
      <w:bodyDiv w:val="1"/>
      <w:marLeft w:val="0"/>
      <w:marRight w:val="0"/>
      <w:marTop w:val="0"/>
      <w:marBottom w:val="0"/>
      <w:divBdr>
        <w:top w:val="none" w:sz="0" w:space="0" w:color="auto"/>
        <w:left w:val="none" w:sz="0" w:space="0" w:color="auto"/>
        <w:bottom w:val="none" w:sz="0" w:space="0" w:color="auto"/>
        <w:right w:val="none" w:sz="0" w:space="0" w:color="auto"/>
      </w:divBdr>
    </w:div>
    <w:div w:id="231429271">
      <w:bodyDiv w:val="1"/>
      <w:marLeft w:val="0"/>
      <w:marRight w:val="0"/>
      <w:marTop w:val="0"/>
      <w:marBottom w:val="0"/>
      <w:divBdr>
        <w:top w:val="none" w:sz="0" w:space="0" w:color="auto"/>
        <w:left w:val="none" w:sz="0" w:space="0" w:color="auto"/>
        <w:bottom w:val="none" w:sz="0" w:space="0" w:color="auto"/>
        <w:right w:val="none" w:sz="0" w:space="0" w:color="auto"/>
      </w:divBdr>
    </w:div>
    <w:div w:id="259266489">
      <w:bodyDiv w:val="1"/>
      <w:marLeft w:val="0"/>
      <w:marRight w:val="0"/>
      <w:marTop w:val="0"/>
      <w:marBottom w:val="0"/>
      <w:divBdr>
        <w:top w:val="none" w:sz="0" w:space="0" w:color="auto"/>
        <w:left w:val="none" w:sz="0" w:space="0" w:color="auto"/>
        <w:bottom w:val="none" w:sz="0" w:space="0" w:color="auto"/>
        <w:right w:val="none" w:sz="0" w:space="0" w:color="auto"/>
      </w:divBdr>
    </w:div>
    <w:div w:id="484011818">
      <w:bodyDiv w:val="1"/>
      <w:marLeft w:val="0"/>
      <w:marRight w:val="0"/>
      <w:marTop w:val="0"/>
      <w:marBottom w:val="0"/>
      <w:divBdr>
        <w:top w:val="none" w:sz="0" w:space="0" w:color="auto"/>
        <w:left w:val="none" w:sz="0" w:space="0" w:color="auto"/>
        <w:bottom w:val="none" w:sz="0" w:space="0" w:color="auto"/>
        <w:right w:val="none" w:sz="0" w:space="0" w:color="auto"/>
      </w:divBdr>
      <w:divsChild>
        <w:div w:id="667640818">
          <w:marLeft w:val="0"/>
          <w:marRight w:val="0"/>
          <w:marTop w:val="0"/>
          <w:marBottom w:val="0"/>
          <w:divBdr>
            <w:top w:val="none" w:sz="0" w:space="0" w:color="auto"/>
            <w:left w:val="none" w:sz="0" w:space="0" w:color="auto"/>
            <w:bottom w:val="none" w:sz="0" w:space="0" w:color="auto"/>
            <w:right w:val="none" w:sz="0" w:space="0" w:color="auto"/>
          </w:divBdr>
        </w:div>
        <w:div w:id="2086024674">
          <w:marLeft w:val="0"/>
          <w:marRight w:val="0"/>
          <w:marTop w:val="0"/>
          <w:marBottom w:val="0"/>
          <w:divBdr>
            <w:top w:val="none" w:sz="0" w:space="0" w:color="auto"/>
            <w:left w:val="none" w:sz="0" w:space="0" w:color="auto"/>
            <w:bottom w:val="none" w:sz="0" w:space="0" w:color="auto"/>
            <w:right w:val="none" w:sz="0" w:space="0" w:color="auto"/>
          </w:divBdr>
        </w:div>
      </w:divsChild>
    </w:div>
    <w:div w:id="537011674">
      <w:bodyDiv w:val="1"/>
      <w:marLeft w:val="0"/>
      <w:marRight w:val="0"/>
      <w:marTop w:val="0"/>
      <w:marBottom w:val="0"/>
      <w:divBdr>
        <w:top w:val="none" w:sz="0" w:space="0" w:color="auto"/>
        <w:left w:val="none" w:sz="0" w:space="0" w:color="auto"/>
        <w:bottom w:val="none" w:sz="0" w:space="0" w:color="auto"/>
        <w:right w:val="none" w:sz="0" w:space="0" w:color="auto"/>
      </w:divBdr>
    </w:div>
    <w:div w:id="810052413">
      <w:bodyDiv w:val="1"/>
      <w:marLeft w:val="0"/>
      <w:marRight w:val="0"/>
      <w:marTop w:val="0"/>
      <w:marBottom w:val="0"/>
      <w:divBdr>
        <w:top w:val="none" w:sz="0" w:space="0" w:color="auto"/>
        <w:left w:val="none" w:sz="0" w:space="0" w:color="auto"/>
        <w:bottom w:val="none" w:sz="0" w:space="0" w:color="auto"/>
        <w:right w:val="none" w:sz="0" w:space="0" w:color="auto"/>
      </w:divBdr>
    </w:div>
    <w:div w:id="882643449">
      <w:bodyDiv w:val="1"/>
      <w:marLeft w:val="0"/>
      <w:marRight w:val="0"/>
      <w:marTop w:val="0"/>
      <w:marBottom w:val="0"/>
      <w:divBdr>
        <w:top w:val="none" w:sz="0" w:space="0" w:color="auto"/>
        <w:left w:val="none" w:sz="0" w:space="0" w:color="auto"/>
        <w:bottom w:val="none" w:sz="0" w:space="0" w:color="auto"/>
        <w:right w:val="none" w:sz="0" w:space="0" w:color="auto"/>
      </w:divBdr>
    </w:div>
    <w:div w:id="956327396">
      <w:bodyDiv w:val="1"/>
      <w:marLeft w:val="0"/>
      <w:marRight w:val="0"/>
      <w:marTop w:val="0"/>
      <w:marBottom w:val="0"/>
      <w:divBdr>
        <w:top w:val="none" w:sz="0" w:space="0" w:color="auto"/>
        <w:left w:val="none" w:sz="0" w:space="0" w:color="auto"/>
        <w:bottom w:val="none" w:sz="0" w:space="0" w:color="auto"/>
        <w:right w:val="none" w:sz="0" w:space="0" w:color="auto"/>
      </w:divBdr>
    </w:div>
    <w:div w:id="1003511481">
      <w:bodyDiv w:val="1"/>
      <w:marLeft w:val="0"/>
      <w:marRight w:val="0"/>
      <w:marTop w:val="0"/>
      <w:marBottom w:val="0"/>
      <w:divBdr>
        <w:top w:val="none" w:sz="0" w:space="0" w:color="auto"/>
        <w:left w:val="none" w:sz="0" w:space="0" w:color="auto"/>
        <w:bottom w:val="none" w:sz="0" w:space="0" w:color="auto"/>
        <w:right w:val="none" w:sz="0" w:space="0" w:color="auto"/>
      </w:divBdr>
    </w:div>
    <w:div w:id="1080637396">
      <w:bodyDiv w:val="1"/>
      <w:marLeft w:val="0"/>
      <w:marRight w:val="0"/>
      <w:marTop w:val="0"/>
      <w:marBottom w:val="0"/>
      <w:divBdr>
        <w:top w:val="none" w:sz="0" w:space="0" w:color="auto"/>
        <w:left w:val="none" w:sz="0" w:space="0" w:color="auto"/>
        <w:bottom w:val="none" w:sz="0" w:space="0" w:color="auto"/>
        <w:right w:val="none" w:sz="0" w:space="0" w:color="auto"/>
      </w:divBdr>
    </w:div>
    <w:div w:id="1129935352">
      <w:bodyDiv w:val="1"/>
      <w:marLeft w:val="0"/>
      <w:marRight w:val="0"/>
      <w:marTop w:val="0"/>
      <w:marBottom w:val="0"/>
      <w:divBdr>
        <w:top w:val="none" w:sz="0" w:space="0" w:color="auto"/>
        <w:left w:val="none" w:sz="0" w:space="0" w:color="auto"/>
        <w:bottom w:val="none" w:sz="0" w:space="0" w:color="auto"/>
        <w:right w:val="none" w:sz="0" w:space="0" w:color="auto"/>
      </w:divBdr>
    </w:div>
    <w:div w:id="1359047602">
      <w:bodyDiv w:val="1"/>
      <w:marLeft w:val="0"/>
      <w:marRight w:val="0"/>
      <w:marTop w:val="0"/>
      <w:marBottom w:val="0"/>
      <w:divBdr>
        <w:top w:val="none" w:sz="0" w:space="0" w:color="auto"/>
        <w:left w:val="none" w:sz="0" w:space="0" w:color="auto"/>
        <w:bottom w:val="none" w:sz="0" w:space="0" w:color="auto"/>
        <w:right w:val="none" w:sz="0" w:space="0" w:color="auto"/>
      </w:divBdr>
    </w:div>
    <w:div w:id="1648826823">
      <w:bodyDiv w:val="1"/>
      <w:marLeft w:val="0"/>
      <w:marRight w:val="0"/>
      <w:marTop w:val="0"/>
      <w:marBottom w:val="0"/>
      <w:divBdr>
        <w:top w:val="none" w:sz="0" w:space="0" w:color="auto"/>
        <w:left w:val="none" w:sz="0" w:space="0" w:color="auto"/>
        <w:bottom w:val="none" w:sz="0" w:space="0" w:color="auto"/>
        <w:right w:val="none" w:sz="0" w:space="0" w:color="auto"/>
      </w:divBdr>
    </w:div>
    <w:div w:id="1916158063">
      <w:bodyDiv w:val="1"/>
      <w:marLeft w:val="0"/>
      <w:marRight w:val="0"/>
      <w:marTop w:val="0"/>
      <w:marBottom w:val="0"/>
      <w:divBdr>
        <w:top w:val="none" w:sz="0" w:space="0" w:color="auto"/>
        <w:left w:val="none" w:sz="0" w:space="0" w:color="auto"/>
        <w:bottom w:val="none" w:sz="0" w:space="0" w:color="auto"/>
        <w:right w:val="none" w:sz="0" w:space="0" w:color="auto"/>
      </w:divBdr>
    </w:div>
    <w:div w:id="195050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81968-6279-4CA1-A019-D40DFDBD7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7828</Words>
  <Characters>49903</Characters>
  <Application>Microsoft Office Word</Application>
  <DocSecurity>0</DocSecurity>
  <Lines>415</Lines>
  <Paragraphs>115</Paragraphs>
  <ScaleCrop>false</ScaleCrop>
  <HeadingPairs>
    <vt:vector size="2" baseType="variant">
      <vt:variant>
        <vt:lpstr>Title</vt:lpstr>
      </vt:variant>
      <vt:variant>
        <vt:i4>1</vt:i4>
      </vt:variant>
    </vt:vector>
  </HeadingPairs>
  <TitlesOfParts>
    <vt:vector size="1" baseType="lpstr">
      <vt:lpstr>UHEAA SDLC Methodology</vt:lpstr>
    </vt:vector>
  </TitlesOfParts>
  <Company>Microsoft</Company>
  <LinksUpToDate>false</LinksUpToDate>
  <CharactersWithSpaces>57616</CharactersWithSpaces>
  <SharedDoc>false</SharedDoc>
  <HLinks>
    <vt:vector size="276" baseType="variant">
      <vt:variant>
        <vt:i4>1835063</vt:i4>
      </vt:variant>
      <vt:variant>
        <vt:i4>272</vt:i4>
      </vt:variant>
      <vt:variant>
        <vt:i4>0</vt:i4>
      </vt:variant>
      <vt:variant>
        <vt:i4>5</vt:i4>
      </vt:variant>
      <vt:variant>
        <vt:lpwstr/>
      </vt:variant>
      <vt:variant>
        <vt:lpwstr>_Toc275622282</vt:lpwstr>
      </vt:variant>
      <vt:variant>
        <vt:i4>1835063</vt:i4>
      </vt:variant>
      <vt:variant>
        <vt:i4>266</vt:i4>
      </vt:variant>
      <vt:variant>
        <vt:i4>0</vt:i4>
      </vt:variant>
      <vt:variant>
        <vt:i4>5</vt:i4>
      </vt:variant>
      <vt:variant>
        <vt:lpwstr/>
      </vt:variant>
      <vt:variant>
        <vt:lpwstr>_Toc275622281</vt:lpwstr>
      </vt:variant>
      <vt:variant>
        <vt:i4>1835063</vt:i4>
      </vt:variant>
      <vt:variant>
        <vt:i4>260</vt:i4>
      </vt:variant>
      <vt:variant>
        <vt:i4>0</vt:i4>
      </vt:variant>
      <vt:variant>
        <vt:i4>5</vt:i4>
      </vt:variant>
      <vt:variant>
        <vt:lpwstr/>
      </vt:variant>
      <vt:variant>
        <vt:lpwstr>_Toc275622280</vt:lpwstr>
      </vt:variant>
      <vt:variant>
        <vt:i4>1245239</vt:i4>
      </vt:variant>
      <vt:variant>
        <vt:i4>254</vt:i4>
      </vt:variant>
      <vt:variant>
        <vt:i4>0</vt:i4>
      </vt:variant>
      <vt:variant>
        <vt:i4>5</vt:i4>
      </vt:variant>
      <vt:variant>
        <vt:lpwstr/>
      </vt:variant>
      <vt:variant>
        <vt:lpwstr>_Toc275622279</vt:lpwstr>
      </vt:variant>
      <vt:variant>
        <vt:i4>1245239</vt:i4>
      </vt:variant>
      <vt:variant>
        <vt:i4>248</vt:i4>
      </vt:variant>
      <vt:variant>
        <vt:i4>0</vt:i4>
      </vt:variant>
      <vt:variant>
        <vt:i4>5</vt:i4>
      </vt:variant>
      <vt:variant>
        <vt:lpwstr/>
      </vt:variant>
      <vt:variant>
        <vt:lpwstr>_Toc275622278</vt:lpwstr>
      </vt:variant>
      <vt:variant>
        <vt:i4>1245239</vt:i4>
      </vt:variant>
      <vt:variant>
        <vt:i4>242</vt:i4>
      </vt:variant>
      <vt:variant>
        <vt:i4>0</vt:i4>
      </vt:variant>
      <vt:variant>
        <vt:i4>5</vt:i4>
      </vt:variant>
      <vt:variant>
        <vt:lpwstr/>
      </vt:variant>
      <vt:variant>
        <vt:lpwstr>_Toc275622277</vt:lpwstr>
      </vt:variant>
      <vt:variant>
        <vt:i4>1245239</vt:i4>
      </vt:variant>
      <vt:variant>
        <vt:i4>236</vt:i4>
      </vt:variant>
      <vt:variant>
        <vt:i4>0</vt:i4>
      </vt:variant>
      <vt:variant>
        <vt:i4>5</vt:i4>
      </vt:variant>
      <vt:variant>
        <vt:lpwstr/>
      </vt:variant>
      <vt:variant>
        <vt:lpwstr>_Toc275622276</vt:lpwstr>
      </vt:variant>
      <vt:variant>
        <vt:i4>1245239</vt:i4>
      </vt:variant>
      <vt:variant>
        <vt:i4>230</vt:i4>
      </vt:variant>
      <vt:variant>
        <vt:i4>0</vt:i4>
      </vt:variant>
      <vt:variant>
        <vt:i4>5</vt:i4>
      </vt:variant>
      <vt:variant>
        <vt:lpwstr/>
      </vt:variant>
      <vt:variant>
        <vt:lpwstr>_Toc275622275</vt:lpwstr>
      </vt:variant>
      <vt:variant>
        <vt:i4>1245239</vt:i4>
      </vt:variant>
      <vt:variant>
        <vt:i4>224</vt:i4>
      </vt:variant>
      <vt:variant>
        <vt:i4>0</vt:i4>
      </vt:variant>
      <vt:variant>
        <vt:i4>5</vt:i4>
      </vt:variant>
      <vt:variant>
        <vt:lpwstr/>
      </vt:variant>
      <vt:variant>
        <vt:lpwstr>_Toc275622274</vt:lpwstr>
      </vt:variant>
      <vt:variant>
        <vt:i4>1245239</vt:i4>
      </vt:variant>
      <vt:variant>
        <vt:i4>218</vt:i4>
      </vt:variant>
      <vt:variant>
        <vt:i4>0</vt:i4>
      </vt:variant>
      <vt:variant>
        <vt:i4>5</vt:i4>
      </vt:variant>
      <vt:variant>
        <vt:lpwstr/>
      </vt:variant>
      <vt:variant>
        <vt:lpwstr>_Toc275622273</vt:lpwstr>
      </vt:variant>
      <vt:variant>
        <vt:i4>1245239</vt:i4>
      </vt:variant>
      <vt:variant>
        <vt:i4>212</vt:i4>
      </vt:variant>
      <vt:variant>
        <vt:i4>0</vt:i4>
      </vt:variant>
      <vt:variant>
        <vt:i4>5</vt:i4>
      </vt:variant>
      <vt:variant>
        <vt:lpwstr/>
      </vt:variant>
      <vt:variant>
        <vt:lpwstr>_Toc275622272</vt:lpwstr>
      </vt:variant>
      <vt:variant>
        <vt:i4>1245239</vt:i4>
      </vt:variant>
      <vt:variant>
        <vt:i4>206</vt:i4>
      </vt:variant>
      <vt:variant>
        <vt:i4>0</vt:i4>
      </vt:variant>
      <vt:variant>
        <vt:i4>5</vt:i4>
      </vt:variant>
      <vt:variant>
        <vt:lpwstr/>
      </vt:variant>
      <vt:variant>
        <vt:lpwstr>_Toc275622271</vt:lpwstr>
      </vt:variant>
      <vt:variant>
        <vt:i4>1245239</vt:i4>
      </vt:variant>
      <vt:variant>
        <vt:i4>200</vt:i4>
      </vt:variant>
      <vt:variant>
        <vt:i4>0</vt:i4>
      </vt:variant>
      <vt:variant>
        <vt:i4>5</vt:i4>
      </vt:variant>
      <vt:variant>
        <vt:lpwstr/>
      </vt:variant>
      <vt:variant>
        <vt:lpwstr>_Toc275622270</vt:lpwstr>
      </vt:variant>
      <vt:variant>
        <vt:i4>1179703</vt:i4>
      </vt:variant>
      <vt:variant>
        <vt:i4>194</vt:i4>
      </vt:variant>
      <vt:variant>
        <vt:i4>0</vt:i4>
      </vt:variant>
      <vt:variant>
        <vt:i4>5</vt:i4>
      </vt:variant>
      <vt:variant>
        <vt:lpwstr/>
      </vt:variant>
      <vt:variant>
        <vt:lpwstr>_Toc275622269</vt:lpwstr>
      </vt:variant>
      <vt:variant>
        <vt:i4>1179703</vt:i4>
      </vt:variant>
      <vt:variant>
        <vt:i4>188</vt:i4>
      </vt:variant>
      <vt:variant>
        <vt:i4>0</vt:i4>
      </vt:variant>
      <vt:variant>
        <vt:i4>5</vt:i4>
      </vt:variant>
      <vt:variant>
        <vt:lpwstr/>
      </vt:variant>
      <vt:variant>
        <vt:lpwstr>_Toc275622268</vt:lpwstr>
      </vt:variant>
      <vt:variant>
        <vt:i4>1179703</vt:i4>
      </vt:variant>
      <vt:variant>
        <vt:i4>182</vt:i4>
      </vt:variant>
      <vt:variant>
        <vt:i4>0</vt:i4>
      </vt:variant>
      <vt:variant>
        <vt:i4>5</vt:i4>
      </vt:variant>
      <vt:variant>
        <vt:lpwstr/>
      </vt:variant>
      <vt:variant>
        <vt:lpwstr>_Toc275622267</vt:lpwstr>
      </vt:variant>
      <vt:variant>
        <vt:i4>1179703</vt:i4>
      </vt:variant>
      <vt:variant>
        <vt:i4>176</vt:i4>
      </vt:variant>
      <vt:variant>
        <vt:i4>0</vt:i4>
      </vt:variant>
      <vt:variant>
        <vt:i4>5</vt:i4>
      </vt:variant>
      <vt:variant>
        <vt:lpwstr/>
      </vt:variant>
      <vt:variant>
        <vt:lpwstr>_Toc275622266</vt:lpwstr>
      </vt:variant>
      <vt:variant>
        <vt:i4>1179703</vt:i4>
      </vt:variant>
      <vt:variant>
        <vt:i4>170</vt:i4>
      </vt:variant>
      <vt:variant>
        <vt:i4>0</vt:i4>
      </vt:variant>
      <vt:variant>
        <vt:i4>5</vt:i4>
      </vt:variant>
      <vt:variant>
        <vt:lpwstr/>
      </vt:variant>
      <vt:variant>
        <vt:lpwstr>_Toc275622265</vt:lpwstr>
      </vt:variant>
      <vt:variant>
        <vt:i4>1179703</vt:i4>
      </vt:variant>
      <vt:variant>
        <vt:i4>164</vt:i4>
      </vt:variant>
      <vt:variant>
        <vt:i4>0</vt:i4>
      </vt:variant>
      <vt:variant>
        <vt:i4>5</vt:i4>
      </vt:variant>
      <vt:variant>
        <vt:lpwstr/>
      </vt:variant>
      <vt:variant>
        <vt:lpwstr>_Toc275622264</vt:lpwstr>
      </vt:variant>
      <vt:variant>
        <vt:i4>1179703</vt:i4>
      </vt:variant>
      <vt:variant>
        <vt:i4>158</vt:i4>
      </vt:variant>
      <vt:variant>
        <vt:i4>0</vt:i4>
      </vt:variant>
      <vt:variant>
        <vt:i4>5</vt:i4>
      </vt:variant>
      <vt:variant>
        <vt:lpwstr/>
      </vt:variant>
      <vt:variant>
        <vt:lpwstr>_Toc275622263</vt:lpwstr>
      </vt:variant>
      <vt:variant>
        <vt:i4>1179703</vt:i4>
      </vt:variant>
      <vt:variant>
        <vt:i4>152</vt:i4>
      </vt:variant>
      <vt:variant>
        <vt:i4>0</vt:i4>
      </vt:variant>
      <vt:variant>
        <vt:i4>5</vt:i4>
      </vt:variant>
      <vt:variant>
        <vt:lpwstr/>
      </vt:variant>
      <vt:variant>
        <vt:lpwstr>_Toc275622262</vt:lpwstr>
      </vt:variant>
      <vt:variant>
        <vt:i4>1179703</vt:i4>
      </vt:variant>
      <vt:variant>
        <vt:i4>146</vt:i4>
      </vt:variant>
      <vt:variant>
        <vt:i4>0</vt:i4>
      </vt:variant>
      <vt:variant>
        <vt:i4>5</vt:i4>
      </vt:variant>
      <vt:variant>
        <vt:lpwstr/>
      </vt:variant>
      <vt:variant>
        <vt:lpwstr>_Toc275622261</vt:lpwstr>
      </vt:variant>
      <vt:variant>
        <vt:i4>1179703</vt:i4>
      </vt:variant>
      <vt:variant>
        <vt:i4>140</vt:i4>
      </vt:variant>
      <vt:variant>
        <vt:i4>0</vt:i4>
      </vt:variant>
      <vt:variant>
        <vt:i4>5</vt:i4>
      </vt:variant>
      <vt:variant>
        <vt:lpwstr/>
      </vt:variant>
      <vt:variant>
        <vt:lpwstr>_Toc275622260</vt:lpwstr>
      </vt:variant>
      <vt:variant>
        <vt:i4>1114167</vt:i4>
      </vt:variant>
      <vt:variant>
        <vt:i4>134</vt:i4>
      </vt:variant>
      <vt:variant>
        <vt:i4>0</vt:i4>
      </vt:variant>
      <vt:variant>
        <vt:i4>5</vt:i4>
      </vt:variant>
      <vt:variant>
        <vt:lpwstr/>
      </vt:variant>
      <vt:variant>
        <vt:lpwstr>_Toc275622259</vt:lpwstr>
      </vt:variant>
      <vt:variant>
        <vt:i4>1114167</vt:i4>
      </vt:variant>
      <vt:variant>
        <vt:i4>128</vt:i4>
      </vt:variant>
      <vt:variant>
        <vt:i4>0</vt:i4>
      </vt:variant>
      <vt:variant>
        <vt:i4>5</vt:i4>
      </vt:variant>
      <vt:variant>
        <vt:lpwstr/>
      </vt:variant>
      <vt:variant>
        <vt:lpwstr>_Toc275622258</vt:lpwstr>
      </vt:variant>
      <vt:variant>
        <vt:i4>1114167</vt:i4>
      </vt:variant>
      <vt:variant>
        <vt:i4>122</vt:i4>
      </vt:variant>
      <vt:variant>
        <vt:i4>0</vt:i4>
      </vt:variant>
      <vt:variant>
        <vt:i4>5</vt:i4>
      </vt:variant>
      <vt:variant>
        <vt:lpwstr/>
      </vt:variant>
      <vt:variant>
        <vt:lpwstr>_Toc275622257</vt:lpwstr>
      </vt:variant>
      <vt:variant>
        <vt:i4>1114167</vt:i4>
      </vt:variant>
      <vt:variant>
        <vt:i4>116</vt:i4>
      </vt:variant>
      <vt:variant>
        <vt:i4>0</vt:i4>
      </vt:variant>
      <vt:variant>
        <vt:i4>5</vt:i4>
      </vt:variant>
      <vt:variant>
        <vt:lpwstr/>
      </vt:variant>
      <vt:variant>
        <vt:lpwstr>_Toc275622256</vt:lpwstr>
      </vt:variant>
      <vt:variant>
        <vt:i4>1114167</vt:i4>
      </vt:variant>
      <vt:variant>
        <vt:i4>110</vt:i4>
      </vt:variant>
      <vt:variant>
        <vt:i4>0</vt:i4>
      </vt:variant>
      <vt:variant>
        <vt:i4>5</vt:i4>
      </vt:variant>
      <vt:variant>
        <vt:lpwstr/>
      </vt:variant>
      <vt:variant>
        <vt:lpwstr>_Toc275622255</vt:lpwstr>
      </vt:variant>
      <vt:variant>
        <vt:i4>1114167</vt:i4>
      </vt:variant>
      <vt:variant>
        <vt:i4>104</vt:i4>
      </vt:variant>
      <vt:variant>
        <vt:i4>0</vt:i4>
      </vt:variant>
      <vt:variant>
        <vt:i4>5</vt:i4>
      </vt:variant>
      <vt:variant>
        <vt:lpwstr/>
      </vt:variant>
      <vt:variant>
        <vt:lpwstr>_Toc275622254</vt:lpwstr>
      </vt:variant>
      <vt:variant>
        <vt:i4>1114167</vt:i4>
      </vt:variant>
      <vt:variant>
        <vt:i4>98</vt:i4>
      </vt:variant>
      <vt:variant>
        <vt:i4>0</vt:i4>
      </vt:variant>
      <vt:variant>
        <vt:i4>5</vt:i4>
      </vt:variant>
      <vt:variant>
        <vt:lpwstr/>
      </vt:variant>
      <vt:variant>
        <vt:lpwstr>_Toc275622253</vt:lpwstr>
      </vt:variant>
      <vt:variant>
        <vt:i4>1114167</vt:i4>
      </vt:variant>
      <vt:variant>
        <vt:i4>92</vt:i4>
      </vt:variant>
      <vt:variant>
        <vt:i4>0</vt:i4>
      </vt:variant>
      <vt:variant>
        <vt:i4>5</vt:i4>
      </vt:variant>
      <vt:variant>
        <vt:lpwstr/>
      </vt:variant>
      <vt:variant>
        <vt:lpwstr>_Toc275622252</vt:lpwstr>
      </vt:variant>
      <vt:variant>
        <vt:i4>1114167</vt:i4>
      </vt:variant>
      <vt:variant>
        <vt:i4>86</vt:i4>
      </vt:variant>
      <vt:variant>
        <vt:i4>0</vt:i4>
      </vt:variant>
      <vt:variant>
        <vt:i4>5</vt:i4>
      </vt:variant>
      <vt:variant>
        <vt:lpwstr/>
      </vt:variant>
      <vt:variant>
        <vt:lpwstr>_Toc275622251</vt:lpwstr>
      </vt:variant>
      <vt:variant>
        <vt:i4>1114167</vt:i4>
      </vt:variant>
      <vt:variant>
        <vt:i4>80</vt:i4>
      </vt:variant>
      <vt:variant>
        <vt:i4>0</vt:i4>
      </vt:variant>
      <vt:variant>
        <vt:i4>5</vt:i4>
      </vt:variant>
      <vt:variant>
        <vt:lpwstr/>
      </vt:variant>
      <vt:variant>
        <vt:lpwstr>_Toc275622250</vt:lpwstr>
      </vt:variant>
      <vt:variant>
        <vt:i4>1048631</vt:i4>
      </vt:variant>
      <vt:variant>
        <vt:i4>74</vt:i4>
      </vt:variant>
      <vt:variant>
        <vt:i4>0</vt:i4>
      </vt:variant>
      <vt:variant>
        <vt:i4>5</vt:i4>
      </vt:variant>
      <vt:variant>
        <vt:lpwstr/>
      </vt:variant>
      <vt:variant>
        <vt:lpwstr>_Toc275622249</vt:lpwstr>
      </vt:variant>
      <vt:variant>
        <vt:i4>1048631</vt:i4>
      </vt:variant>
      <vt:variant>
        <vt:i4>68</vt:i4>
      </vt:variant>
      <vt:variant>
        <vt:i4>0</vt:i4>
      </vt:variant>
      <vt:variant>
        <vt:i4>5</vt:i4>
      </vt:variant>
      <vt:variant>
        <vt:lpwstr/>
      </vt:variant>
      <vt:variant>
        <vt:lpwstr>_Toc275622248</vt:lpwstr>
      </vt:variant>
      <vt:variant>
        <vt:i4>1048631</vt:i4>
      </vt:variant>
      <vt:variant>
        <vt:i4>62</vt:i4>
      </vt:variant>
      <vt:variant>
        <vt:i4>0</vt:i4>
      </vt:variant>
      <vt:variant>
        <vt:i4>5</vt:i4>
      </vt:variant>
      <vt:variant>
        <vt:lpwstr/>
      </vt:variant>
      <vt:variant>
        <vt:lpwstr>_Toc275622247</vt:lpwstr>
      </vt:variant>
      <vt:variant>
        <vt:i4>1048631</vt:i4>
      </vt:variant>
      <vt:variant>
        <vt:i4>56</vt:i4>
      </vt:variant>
      <vt:variant>
        <vt:i4>0</vt:i4>
      </vt:variant>
      <vt:variant>
        <vt:i4>5</vt:i4>
      </vt:variant>
      <vt:variant>
        <vt:lpwstr/>
      </vt:variant>
      <vt:variant>
        <vt:lpwstr>_Toc275622246</vt:lpwstr>
      </vt:variant>
      <vt:variant>
        <vt:i4>1048631</vt:i4>
      </vt:variant>
      <vt:variant>
        <vt:i4>50</vt:i4>
      </vt:variant>
      <vt:variant>
        <vt:i4>0</vt:i4>
      </vt:variant>
      <vt:variant>
        <vt:i4>5</vt:i4>
      </vt:variant>
      <vt:variant>
        <vt:lpwstr/>
      </vt:variant>
      <vt:variant>
        <vt:lpwstr>_Toc275622245</vt:lpwstr>
      </vt:variant>
      <vt:variant>
        <vt:i4>1048631</vt:i4>
      </vt:variant>
      <vt:variant>
        <vt:i4>44</vt:i4>
      </vt:variant>
      <vt:variant>
        <vt:i4>0</vt:i4>
      </vt:variant>
      <vt:variant>
        <vt:i4>5</vt:i4>
      </vt:variant>
      <vt:variant>
        <vt:lpwstr/>
      </vt:variant>
      <vt:variant>
        <vt:lpwstr>_Toc275622244</vt:lpwstr>
      </vt:variant>
      <vt:variant>
        <vt:i4>1048631</vt:i4>
      </vt:variant>
      <vt:variant>
        <vt:i4>38</vt:i4>
      </vt:variant>
      <vt:variant>
        <vt:i4>0</vt:i4>
      </vt:variant>
      <vt:variant>
        <vt:i4>5</vt:i4>
      </vt:variant>
      <vt:variant>
        <vt:lpwstr/>
      </vt:variant>
      <vt:variant>
        <vt:lpwstr>_Toc275622243</vt:lpwstr>
      </vt:variant>
      <vt:variant>
        <vt:i4>1048631</vt:i4>
      </vt:variant>
      <vt:variant>
        <vt:i4>32</vt:i4>
      </vt:variant>
      <vt:variant>
        <vt:i4>0</vt:i4>
      </vt:variant>
      <vt:variant>
        <vt:i4>5</vt:i4>
      </vt:variant>
      <vt:variant>
        <vt:lpwstr/>
      </vt:variant>
      <vt:variant>
        <vt:lpwstr>_Toc275622242</vt:lpwstr>
      </vt:variant>
      <vt:variant>
        <vt:i4>1048631</vt:i4>
      </vt:variant>
      <vt:variant>
        <vt:i4>26</vt:i4>
      </vt:variant>
      <vt:variant>
        <vt:i4>0</vt:i4>
      </vt:variant>
      <vt:variant>
        <vt:i4>5</vt:i4>
      </vt:variant>
      <vt:variant>
        <vt:lpwstr/>
      </vt:variant>
      <vt:variant>
        <vt:lpwstr>_Toc275622241</vt:lpwstr>
      </vt:variant>
      <vt:variant>
        <vt:i4>1048631</vt:i4>
      </vt:variant>
      <vt:variant>
        <vt:i4>20</vt:i4>
      </vt:variant>
      <vt:variant>
        <vt:i4>0</vt:i4>
      </vt:variant>
      <vt:variant>
        <vt:i4>5</vt:i4>
      </vt:variant>
      <vt:variant>
        <vt:lpwstr/>
      </vt:variant>
      <vt:variant>
        <vt:lpwstr>_Toc275622240</vt:lpwstr>
      </vt:variant>
      <vt:variant>
        <vt:i4>1507383</vt:i4>
      </vt:variant>
      <vt:variant>
        <vt:i4>14</vt:i4>
      </vt:variant>
      <vt:variant>
        <vt:i4>0</vt:i4>
      </vt:variant>
      <vt:variant>
        <vt:i4>5</vt:i4>
      </vt:variant>
      <vt:variant>
        <vt:lpwstr/>
      </vt:variant>
      <vt:variant>
        <vt:lpwstr>_Toc275622239</vt:lpwstr>
      </vt:variant>
      <vt:variant>
        <vt:i4>1507383</vt:i4>
      </vt:variant>
      <vt:variant>
        <vt:i4>8</vt:i4>
      </vt:variant>
      <vt:variant>
        <vt:i4>0</vt:i4>
      </vt:variant>
      <vt:variant>
        <vt:i4>5</vt:i4>
      </vt:variant>
      <vt:variant>
        <vt:lpwstr/>
      </vt:variant>
      <vt:variant>
        <vt:lpwstr>_Toc275622238</vt:lpwstr>
      </vt:variant>
      <vt:variant>
        <vt:i4>1507383</vt:i4>
      </vt:variant>
      <vt:variant>
        <vt:i4>2</vt:i4>
      </vt:variant>
      <vt:variant>
        <vt:i4>0</vt:i4>
      </vt:variant>
      <vt:variant>
        <vt:i4>5</vt:i4>
      </vt:variant>
      <vt:variant>
        <vt:lpwstr/>
      </vt:variant>
      <vt:variant>
        <vt:lpwstr>_Toc275622237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UHEAA SDLC Methodology</dc:title>
  <dc:creator>Debbie Phillips</dc:creator>
  <cp:lastModifiedBy>J. Refugio Nolasco</cp:lastModifiedBy>
  <cp:revision>2</cp:revision>
  <cp:lastPrinted>2014-05-12T13:12:00Z</cp:lastPrinted>
  <dcterms:created xsi:type="dcterms:W3CDTF">2016-01-14T16:12:00Z</dcterms:created>
  <dcterms:modified xsi:type="dcterms:W3CDTF">2016-01-14T16:12:00Z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Number">
    <vt:lpwstr>IPM-REQ-0294</vt:lpwstr>
  </property>
  <property fmtid="{D5CDD505-2E9C-101B-9397-08002B2CF9AE}" pid="3" name="ContentType">
    <vt:lpwstr>Document</vt:lpwstr>
  </property>
  <property fmtid="{D5CDD505-2E9C-101B-9397-08002B2CF9AE}" pid="4" name="Version No.">
    <vt:lpwstr>0.100000000000000</vt:lpwstr>
  </property>
</Properties>
</file>